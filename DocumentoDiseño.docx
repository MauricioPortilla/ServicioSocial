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Arial" w:eastAsiaTheme="minorHAnsi" w:hAnsi="Arial"/>
          <w:sz w:val="2"/>
          <w:lang w:val="es-ES" w:eastAsia="en-US"/>
        </w:rPr>
        <w:id w:val="-180230911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A2428F2" w14:textId="1D3D0DDB" w:rsidR="0058469F" w:rsidRDefault="0058469F">
          <w:pPr>
            <w:pStyle w:val="Sinespaciado"/>
            <w:ind w:left="708" w:hanging="708"/>
            <w:rPr>
              <w:sz w:val="2"/>
            </w:rPr>
            <w:pPrChange w:id="1" w:author="CRUZ PORTILLA MAURICIO" w:date="2019-04-07T20:28:00Z">
              <w:pPr>
                <w:pStyle w:val="Sinespaciado"/>
              </w:pPr>
            </w:pPrChange>
          </w:pPr>
        </w:p>
        <w:p w14:paraId="1843944C" w14:textId="77777777" w:rsidR="0058469F" w:rsidRDefault="0058469F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39CECEA" wp14:editId="6639CDE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62553B4" w14:textId="7868F61A" w:rsidR="00867EE5" w:rsidRDefault="00867EE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Proyecto: sistema del servicio social</w:t>
                                    </w:r>
                                  </w:p>
                                </w:sdtContent>
                              </w:sdt>
                              <w:p w14:paraId="5108FB51" w14:textId="4CEC03CB" w:rsidR="00867EE5" w:rsidRDefault="00BC56B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7EE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Principios de Diseño de Software</w:t>
                                    </w:r>
                                  </w:sdtContent>
                                </w:sdt>
                                <w:r w:rsidR="00867EE5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09E2931" w14:textId="77777777" w:rsidR="00867EE5" w:rsidRDefault="00867EE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39CEC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62553B4" w14:textId="7868F61A" w:rsidR="00867EE5" w:rsidRDefault="00867EE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Proyecto: sistema del servicio social</w:t>
                              </w:r>
                            </w:p>
                          </w:sdtContent>
                        </w:sdt>
                        <w:p w14:paraId="5108FB51" w14:textId="4CEC03CB" w:rsidR="00867EE5" w:rsidRDefault="00BC56BE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67EE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Principios de Diseño de Software</w:t>
                              </w:r>
                            </w:sdtContent>
                          </w:sdt>
                          <w:r w:rsidR="00867EE5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609E2931" w14:textId="77777777" w:rsidR="00867EE5" w:rsidRDefault="00867EE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29C4120" wp14:editId="4F7B434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5A7115" id="Grupo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D13F7B" wp14:editId="647D241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AC609D" w14:textId="32ECA881" w:rsidR="00867EE5" w:rsidRDefault="00867EE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Cruz Portilla Mauricio</w:t>
                                </w:r>
                              </w:p>
                              <w:p w14:paraId="3C0926AB" w14:textId="58DF6634" w:rsidR="00867EE5" w:rsidRDefault="00867EE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González Hernández María Saarayim</w:t>
                                </w:r>
                              </w:p>
                              <w:p w14:paraId="0D60C803" w14:textId="1415DB1B" w:rsidR="00867EE5" w:rsidRDefault="00867EE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Hernández Molinos María José</w:t>
                                </w:r>
                              </w:p>
                              <w:p w14:paraId="2583649D" w14:textId="4FB697BA" w:rsidR="00867EE5" w:rsidRDefault="00867EE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López Lujan Bruno Antonio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D13F7B" id="Cuadro de texto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70AC609D" w14:textId="32ECA881" w:rsidR="00867EE5" w:rsidRDefault="00867EE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Cruz Portilla Mauricio</w:t>
                          </w:r>
                        </w:p>
                        <w:p w14:paraId="3C0926AB" w14:textId="58DF6634" w:rsidR="00867EE5" w:rsidRDefault="00867EE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González Hernández María Saarayim</w:t>
                          </w:r>
                        </w:p>
                        <w:p w14:paraId="0D60C803" w14:textId="1415DB1B" w:rsidR="00867EE5" w:rsidRDefault="00867EE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Hernández Molinos María José</w:t>
                          </w:r>
                        </w:p>
                        <w:p w14:paraId="2583649D" w14:textId="4FB697BA" w:rsidR="00867EE5" w:rsidRDefault="00867EE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López Lujan Bruno Antonio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13A4199" w14:textId="2FDEF228" w:rsidR="0058469F" w:rsidRDefault="0058469F">
          <w:r>
            <w:br w:type="page"/>
          </w:r>
        </w:p>
      </w:sdtContent>
    </w:sdt>
    <w:sdt>
      <w:sdtPr>
        <w:rPr>
          <w:rFonts w:eastAsiaTheme="minorHAnsi" w:cstheme="minorBidi"/>
          <w:b w:val="0"/>
          <w:sz w:val="24"/>
          <w:szCs w:val="22"/>
          <w:lang w:val="es-ES" w:eastAsia="en-US"/>
        </w:rPr>
        <w:id w:val="-21394786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51E547" w14:textId="3FFBBEC4" w:rsidR="00FC7C6F" w:rsidRDefault="00FC7C6F">
          <w:pPr>
            <w:pStyle w:val="TtuloTDC"/>
          </w:pPr>
          <w:r>
            <w:rPr>
              <w:lang w:val="es-ES"/>
            </w:rPr>
            <w:t>Contenido</w:t>
          </w:r>
        </w:p>
        <w:p w14:paraId="4E9793AF" w14:textId="43EF98EA" w:rsidR="00DD1236" w:rsidRDefault="00636FA6">
          <w:pPr>
            <w:pStyle w:val="TDC1"/>
            <w:tabs>
              <w:tab w:val="left" w:pos="440"/>
              <w:tab w:val="right" w:leader="dot" w:pos="9016"/>
            </w:tabs>
            <w:rPr>
              <w:ins w:id="2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" w:author="CRUZ PORTILLA MAURICIO" w:date="2019-04-09T16:57:00Z">
            <w:r w:rsidR="00DD1236" w:rsidRPr="0058196E">
              <w:rPr>
                <w:rStyle w:val="Hipervnculo"/>
                <w:noProof/>
              </w:rPr>
              <w:fldChar w:fldCharType="begin"/>
            </w:r>
            <w:r w:rsidR="00DD1236" w:rsidRPr="0058196E">
              <w:rPr>
                <w:rStyle w:val="Hipervnculo"/>
                <w:noProof/>
              </w:rPr>
              <w:instrText xml:space="preserve"> </w:instrText>
            </w:r>
            <w:r w:rsidR="00DD1236">
              <w:rPr>
                <w:noProof/>
              </w:rPr>
              <w:instrText>HYPERLINK \l "_Toc5721486"</w:instrText>
            </w:r>
            <w:r w:rsidR="00DD1236" w:rsidRPr="0058196E">
              <w:rPr>
                <w:rStyle w:val="Hipervnculo"/>
                <w:noProof/>
              </w:rPr>
              <w:instrText xml:space="preserve"> </w:instrText>
            </w:r>
            <w:r w:rsidR="00DD1236" w:rsidRPr="0058196E">
              <w:rPr>
                <w:rStyle w:val="Hipervnculo"/>
                <w:noProof/>
              </w:rPr>
              <w:fldChar w:fldCharType="separate"/>
            </w:r>
            <w:r w:rsidR="00DD1236" w:rsidRPr="0058196E">
              <w:rPr>
                <w:rStyle w:val="Hipervnculo"/>
                <w:noProof/>
              </w:rPr>
              <w:t>1.</w:t>
            </w:r>
            <w:r w:rsidR="00DD1236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DD1236" w:rsidRPr="0058196E">
              <w:rPr>
                <w:rStyle w:val="Hipervnculo"/>
                <w:noProof/>
              </w:rPr>
              <w:t>Introducción</w:t>
            </w:r>
            <w:r w:rsidR="00DD1236">
              <w:rPr>
                <w:noProof/>
                <w:webHidden/>
              </w:rPr>
              <w:tab/>
            </w:r>
            <w:r w:rsidR="00DD1236">
              <w:rPr>
                <w:noProof/>
                <w:webHidden/>
              </w:rPr>
              <w:fldChar w:fldCharType="begin"/>
            </w:r>
            <w:r w:rsidR="00DD1236">
              <w:rPr>
                <w:noProof/>
                <w:webHidden/>
              </w:rPr>
              <w:instrText xml:space="preserve"> PAGEREF _Toc5721486 \h </w:instrText>
            </w:r>
          </w:ins>
          <w:r w:rsidR="00DD1236">
            <w:rPr>
              <w:noProof/>
              <w:webHidden/>
            </w:rPr>
          </w:r>
          <w:r w:rsidR="00DD1236">
            <w:rPr>
              <w:noProof/>
              <w:webHidden/>
            </w:rPr>
            <w:fldChar w:fldCharType="separate"/>
          </w:r>
          <w:ins w:id="4" w:author="CRUZ PORTILLA MAURICIO" w:date="2019-04-09T16:57:00Z">
            <w:r w:rsidR="00DD1236">
              <w:rPr>
                <w:noProof/>
                <w:webHidden/>
              </w:rPr>
              <w:t>1</w:t>
            </w:r>
            <w:r w:rsidR="00DD1236">
              <w:rPr>
                <w:noProof/>
                <w:webHidden/>
              </w:rPr>
              <w:fldChar w:fldCharType="end"/>
            </w:r>
            <w:r w:rsidR="00DD1236" w:rsidRPr="0058196E">
              <w:rPr>
                <w:rStyle w:val="Hipervnculo"/>
                <w:noProof/>
              </w:rPr>
              <w:fldChar w:fldCharType="end"/>
            </w:r>
          </w:ins>
        </w:p>
        <w:p w14:paraId="2809844E" w14:textId="536BFFEA" w:rsidR="00DD1236" w:rsidRDefault="00DD1236">
          <w:pPr>
            <w:pStyle w:val="TDC1"/>
            <w:tabs>
              <w:tab w:val="left" w:pos="440"/>
              <w:tab w:val="right" w:leader="dot" w:pos="9016"/>
            </w:tabs>
            <w:rPr>
              <w:ins w:id="5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6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"_Toc5721487"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" w:author="CRUZ PORTILLA MAURICIO" w:date="2019-04-09T16:5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1025751D" w14:textId="44BF06DA" w:rsidR="00DD1236" w:rsidRDefault="00DD1236">
          <w:pPr>
            <w:pStyle w:val="TDC1"/>
            <w:tabs>
              <w:tab w:val="left" w:pos="440"/>
              <w:tab w:val="right" w:leader="dot" w:pos="9016"/>
            </w:tabs>
            <w:rPr>
              <w:ins w:id="8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9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"_Toc5721488"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Modelos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" w:author="CRUZ PORTILLA MAURICIO" w:date="2019-04-09T16:5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080A85AC" w14:textId="7E6903CE" w:rsidR="00DD1236" w:rsidRDefault="00DD1236">
          <w:pPr>
            <w:pStyle w:val="TDC2"/>
            <w:tabs>
              <w:tab w:val="left" w:pos="880"/>
              <w:tab w:val="right" w:leader="dot" w:pos="9016"/>
            </w:tabs>
            <w:rPr>
              <w:ins w:id="11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12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"_Toc5721489"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" w:author="CRUZ PORTILLA MAURICIO" w:date="2019-04-09T16:5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16B6CA70" w14:textId="21FE65A7" w:rsidR="00DD1236" w:rsidRDefault="00DD1236">
          <w:pPr>
            <w:pStyle w:val="TDC2"/>
            <w:tabs>
              <w:tab w:val="left" w:pos="880"/>
              <w:tab w:val="right" w:leader="dot" w:pos="9016"/>
            </w:tabs>
            <w:rPr>
              <w:ins w:id="14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15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"_Toc5721490"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Diagrama de casos de uso: Paquete Coordinador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" w:author="CRUZ PORTILLA MAURICIO" w:date="2019-04-09T16:5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7D80F1F1" w14:textId="6CDF45BA" w:rsidR="00DD1236" w:rsidRDefault="00DD1236">
          <w:pPr>
            <w:pStyle w:val="TDC2"/>
            <w:tabs>
              <w:tab w:val="left" w:pos="880"/>
              <w:tab w:val="right" w:leader="dot" w:pos="9016"/>
            </w:tabs>
            <w:rPr>
              <w:ins w:id="17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18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"_Toc5721491"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Diagrama de casos de uso: Paquete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" w:author="CRUZ PORTILLA MAURICIO" w:date="2019-04-09T16:5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56CEA0C9" w14:textId="2EDD11E7" w:rsidR="00DD1236" w:rsidRDefault="00DD1236">
          <w:pPr>
            <w:pStyle w:val="TDC2"/>
            <w:tabs>
              <w:tab w:val="left" w:pos="880"/>
              <w:tab w:val="right" w:leader="dot" w:pos="9016"/>
            </w:tabs>
            <w:rPr>
              <w:ins w:id="20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21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"_Toc5721492"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Diagrama de casos de uso: Paquete Técnico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" w:author="CRUZ PORTILLA MAURICIO" w:date="2019-04-09T16:5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4FFB3122" w14:textId="585E1493" w:rsidR="00DD1236" w:rsidRDefault="00DD1236">
          <w:pPr>
            <w:pStyle w:val="TDC1"/>
            <w:tabs>
              <w:tab w:val="left" w:pos="440"/>
              <w:tab w:val="right" w:leader="dot" w:pos="9016"/>
            </w:tabs>
            <w:rPr>
              <w:ins w:id="23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24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"_Toc5721493"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Descripciones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CRUZ PORTILLA MAURICIO" w:date="2019-04-09T16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7298D7B0" w14:textId="4361A812" w:rsidR="00DD1236" w:rsidRDefault="00DD1236">
          <w:pPr>
            <w:pStyle w:val="TDC2"/>
            <w:tabs>
              <w:tab w:val="left" w:pos="880"/>
              <w:tab w:val="right" w:leader="dot" w:pos="9016"/>
            </w:tabs>
            <w:rPr>
              <w:ins w:id="26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27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"_Toc5721494"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CU-01: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" w:author="CRUZ PORTILLA MAURICIO" w:date="2019-04-09T16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6C97822E" w14:textId="26880200" w:rsidR="00DD1236" w:rsidRDefault="00DD1236">
          <w:pPr>
            <w:pStyle w:val="TDC2"/>
            <w:tabs>
              <w:tab w:val="left" w:pos="880"/>
              <w:tab w:val="right" w:leader="dot" w:pos="9016"/>
            </w:tabs>
            <w:rPr>
              <w:ins w:id="29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30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"_Toc5721495"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CU-02: Registrar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" w:author="CRUZ PORTILLA MAURICIO" w:date="2019-04-09T16:5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0B6A19AC" w14:textId="156650A2" w:rsidR="00DD1236" w:rsidRDefault="00DD1236">
          <w:pPr>
            <w:pStyle w:val="TDC2"/>
            <w:tabs>
              <w:tab w:val="left" w:pos="880"/>
              <w:tab w:val="right" w:leader="dot" w:pos="9016"/>
            </w:tabs>
            <w:rPr>
              <w:ins w:id="32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33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"_Toc5721496"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CU-03: Modificar datos del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CRUZ PORTILLA MAURICIO" w:date="2019-04-09T16:5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006791D0" w14:textId="6309EB43" w:rsidR="00DD1236" w:rsidRDefault="00DD1236">
          <w:pPr>
            <w:pStyle w:val="TDC2"/>
            <w:tabs>
              <w:tab w:val="left" w:pos="880"/>
              <w:tab w:val="right" w:leader="dot" w:pos="9016"/>
            </w:tabs>
            <w:rPr>
              <w:ins w:id="35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36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"_Toc5721497"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CU-04: Registrar unidad receptora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CRUZ PORTILLA MAURICIO" w:date="2019-04-09T16:5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20518020" w14:textId="1A8B410C" w:rsidR="00DD1236" w:rsidRDefault="00DD1236">
          <w:pPr>
            <w:pStyle w:val="TDC2"/>
            <w:tabs>
              <w:tab w:val="left" w:pos="880"/>
              <w:tab w:val="right" w:leader="dot" w:pos="9016"/>
            </w:tabs>
            <w:rPr>
              <w:ins w:id="38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39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"_Toc5721498"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CU-05: Registrar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CRUZ PORTILLA MAURICIO" w:date="2019-04-09T16:5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71AD21DE" w14:textId="2E870C3D" w:rsidR="00DD1236" w:rsidRDefault="00DD1236">
          <w:pPr>
            <w:pStyle w:val="TDC2"/>
            <w:tabs>
              <w:tab w:val="left" w:pos="880"/>
              <w:tab w:val="right" w:leader="dot" w:pos="9016"/>
            </w:tabs>
            <w:rPr>
              <w:ins w:id="41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42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"_Toc5721499"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CU-06: Registrar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CRUZ PORTILLA MAURICIO" w:date="2019-04-09T16:5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19F92C80" w14:textId="25DD6F36" w:rsidR="00DD1236" w:rsidRDefault="00DD1236">
          <w:pPr>
            <w:pStyle w:val="TDC2"/>
            <w:tabs>
              <w:tab w:val="left" w:pos="880"/>
              <w:tab w:val="right" w:leader="dot" w:pos="9016"/>
            </w:tabs>
            <w:rPr>
              <w:ins w:id="44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45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"_Toc5721500"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CU-07: Asignar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CRUZ PORTILLA MAURICIO" w:date="2019-04-09T16:57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072CDEE1" w14:textId="0DB3E7BF" w:rsidR="00DD1236" w:rsidRDefault="00DD1236">
          <w:pPr>
            <w:pStyle w:val="TDC2"/>
            <w:tabs>
              <w:tab w:val="left" w:pos="880"/>
              <w:tab w:val="right" w:leader="dot" w:pos="9016"/>
            </w:tabs>
            <w:rPr>
              <w:ins w:id="47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48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"_Toc5721501"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CU-08: Seleccionar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CRUZ PORTILLA MAURICIO" w:date="2019-04-09T16:57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5F6F0FF0" w14:textId="6C3D07E7" w:rsidR="00DD1236" w:rsidRDefault="00DD1236">
          <w:pPr>
            <w:pStyle w:val="TDC2"/>
            <w:tabs>
              <w:tab w:val="left" w:pos="880"/>
              <w:tab w:val="right" w:leader="dot" w:pos="9016"/>
            </w:tabs>
            <w:rPr>
              <w:ins w:id="50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51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"_Toc5721502"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4.9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CU-09: Asignar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CRUZ PORTILLA MAURICIO" w:date="2019-04-09T16:57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42C35EDA" w14:textId="1CC96BDD" w:rsidR="00DD1236" w:rsidRDefault="00DD1236">
          <w:pPr>
            <w:pStyle w:val="TDC2"/>
            <w:tabs>
              <w:tab w:val="left" w:pos="1100"/>
              <w:tab w:val="right" w:leader="dot" w:pos="9016"/>
            </w:tabs>
            <w:rPr>
              <w:ins w:id="53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54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"_Toc5721503"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4.10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CU-10: Consultar unidad receptora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" w:author="CRUZ PORTILLA MAURICIO" w:date="2019-04-09T16:57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5C1AA3EA" w14:textId="4354CE93" w:rsidR="00DD1236" w:rsidRDefault="00DD1236">
          <w:pPr>
            <w:pStyle w:val="TDC2"/>
            <w:tabs>
              <w:tab w:val="left" w:pos="1100"/>
              <w:tab w:val="right" w:leader="dot" w:pos="9016"/>
            </w:tabs>
            <w:rPr>
              <w:ins w:id="56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57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"_Toc5721504"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4.11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CU-11: Registrar reporte mensual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CRUZ PORTILLA MAURICIO" w:date="2019-04-09T16:57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050F363B" w14:textId="74D632A9" w:rsidR="00DD1236" w:rsidRDefault="00DD1236">
          <w:pPr>
            <w:pStyle w:val="TDC2"/>
            <w:tabs>
              <w:tab w:val="left" w:pos="1100"/>
              <w:tab w:val="right" w:leader="dot" w:pos="9016"/>
            </w:tabs>
            <w:rPr>
              <w:ins w:id="59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60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"_Toc5721505"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4.12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CU-12: Subir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1" w:author="CRUZ PORTILLA MAURICIO" w:date="2019-04-09T16:57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33A03054" w14:textId="43502102" w:rsidR="00DD1236" w:rsidRDefault="00DD1236">
          <w:pPr>
            <w:pStyle w:val="TDC2"/>
            <w:tabs>
              <w:tab w:val="left" w:pos="1100"/>
              <w:tab w:val="right" w:leader="dot" w:pos="9016"/>
            </w:tabs>
            <w:rPr>
              <w:ins w:id="62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63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"_Toc5721506"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4.13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CU-13: Consultar archivos del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4" w:author="CRUZ PORTILLA MAURICIO" w:date="2019-04-09T16:57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236AD784" w14:textId="2F6CA9D2" w:rsidR="00DD1236" w:rsidRDefault="00DD1236">
          <w:pPr>
            <w:pStyle w:val="TDC2"/>
            <w:tabs>
              <w:tab w:val="left" w:pos="1100"/>
              <w:tab w:val="right" w:leader="dot" w:pos="9016"/>
            </w:tabs>
            <w:rPr>
              <w:ins w:id="65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66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"_Toc5721507"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4.14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CU-14: Validar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7" w:author="CRUZ PORTILLA MAURICIO" w:date="2019-04-09T16:57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54DAA3FD" w14:textId="73A9803F" w:rsidR="00DD1236" w:rsidRDefault="00DD1236">
          <w:pPr>
            <w:pStyle w:val="TDC2"/>
            <w:tabs>
              <w:tab w:val="left" w:pos="1100"/>
              <w:tab w:val="right" w:leader="dot" w:pos="9016"/>
            </w:tabs>
            <w:rPr>
              <w:ins w:id="68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69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"_Toc5721508"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4.15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CU-15: Cambiar estado del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0" w:author="CRUZ PORTILLA MAURICIO" w:date="2019-04-09T16:57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62D21439" w14:textId="69AAC92C" w:rsidR="00DD1236" w:rsidRDefault="00DD1236">
          <w:pPr>
            <w:pStyle w:val="TDC2"/>
            <w:tabs>
              <w:tab w:val="left" w:pos="1100"/>
              <w:tab w:val="right" w:leader="dot" w:pos="9016"/>
            </w:tabs>
            <w:rPr>
              <w:ins w:id="71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72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"_Toc5721509"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4.16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CU-16: Validar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3" w:author="CRUZ PORTILLA MAURICIO" w:date="2019-04-09T16:57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305EBD74" w14:textId="6C61DEB1" w:rsidR="00DD1236" w:rsidRDefault="00DD1236">
          <w:pPr>
            <w:pStyle w:val="TDC2"/>
            <w:tabs>
              <w:tab w:val="left" w:pos="1100"/>
              <w:tab w:val="right" w:leader="dot" w:pos="9016"/>
            </w:tabs>
            <w:rPr>
              <w:ins w:id="74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75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"_Toc5721510"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4.17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CU-17: Validar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6" w:author="CRUZ PORTILLA MAURICIO" w:date="2019-04-09T16:57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3D96D073" w14:textId="36BD90F2" w:rsidR="00DD1236" w:rsidRDefault="00DD1236">
          <w:pPr>
            <w:pStyle w:val="TDC2"/>
            <w:tabs>
              <w:tab w:val="left" w:pos="1100"/>
              <w:tab w:val="right" w:leader="dot" w:pos="9016"/>
            </w:tabs>
            <w:rPr>
              <w:ins w:id="77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78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"_Toc5721511"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4.18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CU-18: Reemplazar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9" w:author="CRUZ PORTILLA MAURICIO" w:date="2019-04-09T16:57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5DC7A64A" w14:textId="4FE9C853" w:rsidR="00DD1236" w:rsidRDefault="00DD1236">
          <w:pPr>
            <w:pStyle w:val="TDC2"/>
            <w:tabs>
              <w:tab w:val="left" w:pos="1100"/>
              <w:tab w:val="right" w:leader="dot" w:pos="9016"/>
            </w:tabs>
            <w:rPr>
              <w:ins w:id="80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81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"_Toc5721512"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4.19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CU-19: Consultar reportes del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2" w:author="CRUZ PORTILLA MAURICIO" w:date="2019-04-09T16:57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4F434EE8" w14:textId="5A964A25" w:rsidR="00DD1236" w:rsidRDefault="00DD1236">
          <w:pPr>
            <w:pStyle w:val="TDC2"/>
            <w:tabs>
              <w:tab w:val="left" w:pos="1100"/>
              <w:tab w:val="right" w:leader="dot" w:pos="9016"/>
            </w:tabs>
            <w:rPr>
              <w:ins w:id="83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84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"_Toc5721513"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4.20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CU-20: Establecer fecha de entrega de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5" w:author="CRUZ PORTILLA MAURICIO" w:date="2019-04-09T16:57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6436F4F1" w14:textId="74A050F0" w:rsidR="00DD1236" w:rsidRDefault="00DD1236">
          <w:pPr>
            <w:pStyle w:val="TDC2"/>
            <w:tabs>
              <w:tab w:val="left" w:pos="1100"/>
              <w:tab w:val="right" w:leader="dot" w:pos="9016"/>
            </w:tabs>
            <w:rPr>
              <w:ins w:id="86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87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"_Toc5721514"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4.21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CU-21: Consultar alumnos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8" w:author="CRUZ PORTILLA MAURICIO" w:date="2019-04-09T16:57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2B5FB983" w14:textId="2680E3DD" w:rsidR="00DD1236" w:rsidRDefault="00DD1236">
          <w:pPr>
            <w:pStyle w:val="TDC2"/>
            <w:tabs>
              <w:tab w:val="left" w:pos="1100"/>
              <w:tab w:val="right" w:leader="dot" w:pos="9016"/>
            </w:tabs>
            <w:rPr>
              <w:ins w:id="89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90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"_Toc5721515"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4.22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196E">
              <w:rPr>
                <w:rStyle w:val="Hipervnculo"/>
                <w:noProof/>
              </w:rPr>
              <w:t>CU-22: Consultar expediente de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1" w:author="CRUZ PORTILLA MAURICIO" w:date="2019-04-09T16:57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125CA904" w14:textId="38E9C1B4" w:rsidR="00DD1236" w:rsidRDefault="00DD1236">
          <w:pPr>
            <w:pStyle w:val="TDC1"/>
            <w:tabs>
              <w:tab w:val="right" w:leader="dot" w:pos="9016"/>
            </w:tabs>
            <w:rPr>
              <w:ins w:id="92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93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"_Toc5721516"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5. Modelo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4" w:author="CRUZ PORTILLA MAURICIO" w:date="2019-04-09T16:57:00Z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07CCAA71" w14:textId="00DFB4EF" w:rsidR="00DD1236" w:rsidRDefault="00DD1236">
          <w:pPr>
            <w:pStyle w:val="TDC1"/>
            <w:tabs>
              <w:tab w:val="right" w:leader="dot" w:pos="9016"/>
            </w:tabs>
            <w:rPr>
              <w:ins w:id="95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96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"_Toc5721517"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6. 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7" w:author="CRUZ PORTILLA MAURICIO" w:date="2019-04-09T16:57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51B35611" w14:textId="31570693" w:rsidR="00DD1236" w:rsidRDefault="00DD1236">
          <w:pPr>
            <w:pStyle w:val="TDC1"/>
            <w:tabs>
              <w:tab w:val="right" w:leader="dot" w:pos="9016"/>
            </w:tabs>
            <w:rPr>
              <w:ins w:id="98" w:author="CRUZ PORTILLA MAURICIO" w:date="2019-04-09T16:5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ins w:id="99" w:author="CRUZ PORTILLA MAURICIO" w:date="2019-04-09T16:57:00Z">
            <w:r w:rsidRPr="0058196E">
              <w:rPr>
                <w:rStyle w:val="Hipervnculo"/>
                <w:noProof/>
              </w:rPr>
              <w:fldChar w:fldCharType="begin"/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"_Toc5721518"</w:instrText>
            </w:r>
            <w:r w:rsidRPr="0058196E">
              <w:rPr>
                <w:rStyle w:val="Hipervnculo"/>
                <w:noProof/>
              </w:rPr>
              <w:instrText xml:space="preserve"> </w:instrText>
            </w:r>
            <w:r w:rsidRPr="0058196E">
              <w:rPr>
                <w:rStyle w:val="Hipervnculo"/>
                <w:noProof/>
              </w:rPr>
              <w:fldChar w:fldCharType="separate"/>
            </w:r>
            <w:r w:rsidRPr="0058196E">
              <w:rPr>
                <w:rStyle w:val="Hipervnculo"/>
                <w:noProof/>
              </w:rPr>
              <w:t>7.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_Toc5721518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0" w:author="CRUZ PORTILLA MAURICIO" w:date="2019-04-09T16:57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58196E">
              <w:rPr>
                <w:rStyle w:val="Hipervnculo"/>
                <w:noProof/>
              </w:rPr>
              <w:fldChar w:fldCharType="end"/>
            </w:r>
          </w:ins>
        </w:p>
        <w:p w14:paraId="10BE555D" w14:textId="0F8724B3" w:rsidR="0072430B" w:rsidDel="00A301E1" w:rsidRDefault="0072430B">
          <w:pPr>
            <w:pStyle w:val="TDC1"/>
            <w:tabs>
              <w:tab w:val="left" w:pos="440"/>
              <w:tab w:val="right" w:leader="dot" w:pos="9016"/>
            </w:tabs>
            <w:rPr>
              <w:del w:id="101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02" w:author="CRUZ PORTILLA MAURICIO" w:date="2019-04-09T09:37:00Z">
            <w:r w:rsidRPr="00A301E1" w:rsidDel="00A301E1">
              <w:rPr>
                <w:rStyle w:val="Hipervnculo"/>
                <w:noProof/>
              </w:rPr>
              <w:delText>1.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Introducción</w:delText>
            </w:r>
            <w:r w:rsidDel="00A301E1">
              <w:rPr>
                <w:noProof/>
                <w:webHidden/>
              </w:rPr>
              <w:tab/>
              <w:delText>1</w:delText>
            </w:r>
          </w:del>
        </w:p>
        <w:p w14:paraId="70DD9B56" w14:textId="7E847573" w:rsidR="0072430B" w:rsidDel="00A301E1" w:rsidRDefault="0072430B">
          <w:pPr>
            <w:pStyle w:val="TDC1"/>
            <w:tabs>
              <w:tab w:val="left" w:pos="440"/>
              <w:tab w:val="right" w:leader="dot" w:pos="9016"/>
            </w:tabs>
            <w:rPr>
              <w:del w:id="103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04" w:author="CRUZ PORTILLA MAURICIO" w:date="2019-04-09T09:37:00Z">
            <w:r w:rsidRPr="00A301E1" w:rsidDel="00A301E1">
              <w:rPr>
                <w:rStyle w:val="Hipervnculo"/>
                <w:noProof/>
              </w:rPr>
              <w:delText>2.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Situación actual</w:delText>
            </w:r>
            <w:r w:rsidDel="00A301E1">
              <w:rPr>
                <w:noProof/>
                <w:webHidden/>
              </w:rPr>
              <w:tab/>
              <w:delText>2</w:delText>
            </w:r>
          </w:del>
        </w:p>
        <w:p w14:paraId="009D282F" w14:textId="0CF22870" w:rsidR="0072430B" w:rsidDel="00A301E1" w:rsidRDefault="0072430B">
          <w:pPr>
            <w:pStyle w:val="TDC1"/>
            <w:tabs>
              <w:tab w:val="left" w:pos="440"/>
              <w:tab w:val="right" w:leader="dot" w:pos="9016"/>
            </w:tabs>
            <w:rPr>
              <w:del w:id="105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06" w:author="CRUZ PORTILLA MAURICIO" w:date="2019-04-09T09:37:00Z">
            <w:r w:rsidRPr="00A301E1" w:rsidDel="00A301E1">
              <w:rPr>
                <w:rStyle w:val="Hipervnculo"/>
                <w:noProof/>
              </w:rPr>
              <w:delText>3.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Modelos de casos de uso</w:delText>
            </w:r>
            <w:r w:rsidDel="00A301E1">
              <w:rPr>
                <w:noProof/>
                <w:webHidden/>
              </w:rPr>
              <w:tab/>
              <w:delText>3</w:delText>
            </w:r>
          </w:del>
        </w:p>
        <w:p w14:paraId="281B42F5" w14:textId="6C3F8E4B" w:rsidR="0072430B" w:rsidDel="00A301E1" w:rsidRDefault="0072430B">
          <w:pPr>
            <w:pStyle w:val="TDC2"/>
            <w:tabs>
              <w:tab w:val="left" w:pos="880"/>
              <w:tab w:val="right" w:leader="dot" w:pos="9016"/>
            </w:tabs>
            <w:rPr>
              <w:del w:id="107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08" w:author="CRUZ PORTILLA MAURICIO" w:date="2019-04-09T09:37:00Z">
            <w:r w:rsidRPr="00A301E1" w:rsidDel="00A301E1">
              <w:rPr>
                <w:rStyle w:val="Hipervnculo"/>
                <w:noProof/>
              </w:rPr>
              <w:delText>3.1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Diagrama de paquetes</w:delText>
            </w:r>
            <w:r w:rsidDel="00A301E1">
              <w:rPr>
                <w:noProof/>
                <w:webHidden/>
              </w:rPr>
              <w:tab/>
              <w:delText>3</w:delText>
            </w:r>
          </w:del>
        </w:p>
        <w:p w14:paraId="38E4671B" w14:textId="189791AE" w:rsidR="0072430B" w:rsidDel="00A301E1" w:rsidRDefault="0072430B">
          <w:pPr>
            <w:pStyle w:val="TDC2"/>
            <w:tabs>
              <w:tab w:val="left" w:pos="880"/>
              <w:tab w:val="right" w:leader="dot" w:pos="9016"/>
            </w:tabs>
            <w:rPr>
              <w:del w:id="109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10" w:author="CRUZ PORTILLA MAURICIO" w:date="2019-04-09T09:37:00Z">
            <w:r w:rsidRPr="00A301E1" w:rsidDel="00A301E1">
              <w:rPr>
                <w:rStyle w:val="Hipervnculo"/>
                <w:noProof/>
              </w:rPr>
              <w:delText>3.2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Diagrama de casos de uso: Paquete Coordinador</w:delText>
            </w:r>
            <w:r w:rsidDel="00A301E1">
              <w:rPr>
                <w:noProof/>
                <w:webHidden/>
              </w:rPr>
              <w:tab/>
              <w:delText>4</w:delText>
            </w:r>
          </w:del>
        </w:p>
        <w:p w14:paraId="2D543B55" w14:textId="5855296D" w:rsidR="0072430B" w:rsidDel="00A301E1" w:rsidRDefault="0072430B">
          <w:pPr>
            <w:pStyle w:val="TDC2"/>
            <w:tabs>
              <w:tab w:val="left" w:pos="880"/>
              <w:tab w:val="right" w:leader="dot" w:pos="9016"/>
            </w:tabs>
            <w:rPr>
              <w:del w:id="111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12" w:author="CRUZ PORTILLA MAURICIO" w:date="2019-04-09T09:37:00Z">
            <w:r w:rsidRPr="00A301E1" w:rsidDel="00A301E1">
              <w:rPr>
                <w:rStyle w:val="Hipervnculo"/>
                <w:noProof/>
              </w:rPr>
              <w:delText>3.3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Diagrama de casos de uso: Paquete Alumno</w:delText>
            </w:r>
            <w:r w:rsidDel="00A301E1">
              <w:rPr>
                <w:noProof/>
                <w:webHidden/>
              </w:rPr>
              <w:tab/>
              <w:delText>5</w:delText>
            </w:r>
          </w:del>
        </w:p>
        <w:p w14:paraId="1374F6CF" w14:textId="2E31F7EB" w:rsidR="0072430B" w:rsidDel="00A301E1" w:rsidRDefault="0072430B">
          <w:pPr>
            <w:pStyle w:val="TDC2"/>
            <w:tabs>
              <w:tab w:val="left" w:pos="880"/>
              <w:tab w:val="right" w:leader="dot" w:pos="9016"/>
            </w:tabs>
            <w:rPr>
              <w:del w:id="113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14" w:author="CRUZ PORTILLA MAURICIO" w:date="2019-04-09T09:37:00Z">
            <w:r w:rsidRPr="00A301E1" w:rsidDel="00A301E1">
              <w:rPr>
                <w:rStyle w:val="Hipervnculo"/>
                <w:noProof/>
              </w:rPr>
              <w:delText>3.4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Diagrama de casos de uso: Paquete Técnico Académico</w:delText>
            </w:r>
            <w:r w:rsidDel="00A301E1">
              <w:rPr>
                <w:noProof/>
                <w:webHidden/>
              </w:rPr>
              <w:tab/>
              <w:delText>6</w:delText>
            </w:r>
          </w:del>
        </w:p>
        <w:p w14:paraId="092D2F41" w14:textId="79746EB2" w:rsidR="0072430B" w:rsidDel="00A301E1" w:rsidRDefault="0072430B">
          <w:pPr>
            <w:pStyle w:val="TDC1"/>
            <w:tabs>
              <w:tab w:val="right" w:leader="dot" w:pos="9016"/>
            </w:tabs>
            <w:rPr>
              <w:del w:id="115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16" w:author="CRUZ PORTILLA MAURICIO" w:date="2019-04-09T09:37:00Z">
            <w:r w:rsidRPr="00A301E1" w:rsidDel="00A301E1">
              <w:rPr>
                <w:rStyle w:val="Hipervnculo"/>
                <w:noProof/>
              </w:rPr>
              <w:delText>4. Descripciones de casos de uso</w:delText>
            </w:r>
            <w:r w:rsidDel="00A301E1">
              <w:rPr>
                <w:noProof/>
                <w:webHidden/>
              </w:rPr>
              <w:tab/>
              <w:delText>7</w:delText>
            </w:r>
          </w:del>
        </w:p>
        <w:p w14:paraId="257A921A" w14:textId="37FC2DD9" w:rsidR="0072430B" w:rsidDel="00A301E1" w:rsidRDefault="0072430B">
          <w:pPr>
            <w:pStyle w:val="TDC2"/>
            <w:tabs>
              <w:tab w:val="left" w:pos="880"/>
              <w:tab w:val="right" w:leader="dot" w:pos="9016"/>
            </w:tabs>
            <w:rPr>
              <w:del w:id="117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18" w:author="CRUZ PORTILLA MAURICIO" w:date="2019-04-09T09:37:00Z">
            <w:r w:rsidRPr="00A301E1" w:rsidDel="00A301E1">
              <w:rPr>
                <w:rStyle w:val="Hipervnculo"/>
                <w:noProof/>
              </w:rPr>
              <w:delText>4.1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CU-01: Iniciar sesión</w:delText>
            </w:r>
            <w:r w:rsidDel="00A301E1">
              <w:rPr>
                <w:noProof/>
                <w:webHidden/>
              </w:rPr>
              <w:tab/>
              <w:delText>7</w:delText>
            </w:r>
          </w:del>
        </w:p>
        <w:p w14:paraId="6A43BFD7" w14:textId="0D5C518C" w:rsidR="0072430B" w:rsidDel="00A301E1" w:rsidRDefault="0072430B">
          <w:pPr>
            <w:pStyle w:val="TDC2"/>
            <w:tabs>
              <w:tab w:val="left" w:pos="880"/>
              <w:tab w:val="right" w:leader="dot" w:pos="9016"/>
            </w:tabs>
            <w:rPr>
              <w:del w:id="119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20" w:author="CRUZ PORTILLA MAURICIO" w:date="2019-04-09T09:37:00Z">
            <w:r w:rsidRPr="00A301E1" w:rsidDel="00A301E1">
              <w:rPr>
                <w:rStyle w:val="Hipervnculo"/>
                <w:noProof/>
              </w:rPr>
              <w:delText>4.2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CU-02: Registrar alumno</w:delText>
            </w:r>
            <w:r w:rsidDel="00A301E1">
              <w:rPr>
                <w:noProof/>
                <w:webHidden/>
              </w:rPr>
              <w:tab/>
              <w:delText>8</w:delText>
            </w:r>
          </w:del>
        </w:p>
        <w:p w14:paraId="4423977D" w14:textId="70927940" w:rsidR="0072430B" w:rsidDel="00A301E1" w:rsidRDefault="0072430B">
          <w:pPr>
            <w:pStyle w:val="TDC2"/>
            <w:tabs>
              <w:tab w:val="left" w:pos="880"/>
              <w:tab w:val="right" w:leader="dot" w:pos="9016"/>
            </w:tabs>
            <w:rPr>
              <w:del w:id="121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22" w:author="CRUZ PORTILLA MAURICIO" w:date="2019-04-09T09:37:00Z">
            <w:r w:rsidRPr="00A301E1" w:rsidDel="00A301E1">
              <w:rPr>
                <w:rStyle w:val="Hipervnculo"/>
                <w:noProof/>
              </w:rPr>
              <w:delText>4.3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CU-03: Modificar datos del alumno</w:delText>
            </w:r>
            <w:r w:rsidDel="00A301E1">
              <w:rPr>
                <w:noProof/>
                <w:webHidden/>
              </w:rPr>
              <w:tab/>
              <w:delText>10</w:delText>
            </w:r>
          </w:del>
        </w:p>
        <w:p w14:paraId="24775DF8" w14:textId="500736CC" w:rsidR="0072430B" w:rsidDel="00A301E1" w:rsidRDefault="0072430B">
          <w:pPr>
            <w:pStyle w:val="TDC2"/>
            <w:tabs>
              <w:tab w:val="left" w:pos="880"/>
              <w:tab w:val="right" w:leader="dot" w:pos="9016"/>
            </w:tabs>
            <w:rPr>
              <w:del w:id="123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24" w:author="CRUZ PORTILLA MAURICIO" w:date="2019-04-09T09:37:00Z">
            <w:r w:rsidRPr="00A301E1" w:rsidDel="00A301E1">
              <w:rPr>
                <w:rStyle w:val="Hipervnculo"/>
                <w:noProof/>
              </w:rPr>
              <w:delText>4.4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CU-04: Registrar unidad receptora</w:delText>
            </w:r>
            <w:r w:rsidDel="00A301E1">
              <w:rPr>
                <w:noProof/>
                <w:webHidden/>
              </w:rPr>
              <w:tab/>
              <w:delText>11</w:delText>
            </w:r>
          </w:del>
        </w:p>
        <w:p w14:paraId="125CB87B" w14:textId="3807E9E9" w:rsidR="0072430B" w:rsidDel="00A301E1" w:rsidRDefault="0072430B">
          <w:pPr>
            <w:pStyle w:val="TDC2"/>
            <w:tabs>
              <w:tab w:val="left" w:pos="880"/>
              <w:tab w:val="right" w:leader="dot" w:pos="9016"/>
            </w:tabs>
            <w:rPr>
              <w:del w:id="125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26" w:author="CRUZ PORTILLA MAURICIO" w:date="2019-04-09T09:37:00Z">
            <w:r w:rsidRPr="00A301E1" w:rsidDel="00A301E1">
              <w:rPr>
                <w:rStyle w:val="Hipervnculo"/>
                <w:noProof/>
              </w:rPr>
              <w:delText>4.5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CU-05: Registrar solicitud</w:delText>
            </w:r>
            <w:r w:rsidDel="00A301E1">
              <w:rPr>
                <w:noProof/>
                <w:webHidden/>
              </w:rPr>
              <w:tab/>
              <w:delText>12</w:delText>
            </w:r>
          </w:del>
        </w:p>
        <w:p w14:paraId="0A1E01CE" w14:textId="26E2E401" w:rsidR="0072430B" w:rsidDel="00A301E1" w:rsidRDefault="0072430B">
          <w:pPr>
            <w:pStyle w:val="TDC2"/>
            <w:tabs>
              <w:tab w:val="left" w:pos="880"/>
              <w:tab w:val="right" w:leader="dot" w:pos="9016"/>
            </w:tabs>
            <w:rPr>
              <w:del w:id="127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28" w:author="CRUZ PORTILLA MAURICIO" w:date="2019-04-09T09:37:00Z">
            <w:r w:rsidRPr="00A301E1" w:rsidDel="00A301E1">
              <w:rPr>
                <w:rStyle w:val="Hipervnculo"/>
                <w:noProof/>
              </w:rPr>
              <w:delText>4.6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CU-06: Registrar proyecto</w:delText>
            </w:r>
            <w:r w:rsidDel="00A301E1">
              <w:rPr>
                <w:noProof/>
                <w:webHidden/>
              </w:rPr>
              <w:tab/>
              <w:delText>13</w:delText>
            </w:r>
          </w:del>
        </w:p>
        <w:p w14:paraId="3C37FB60" w14:textId="5D173B01" w:rsidR="0072430B" w:rsidDel="00A301E1" w:rsidRDefault="0072430B">
          <w:pPr>
            <w:pStyle w:val="TDC2"/>
            <w:tabs>
              <w:tab w:val="left" w:pos="880"/>
              <w:tab w:val="right" w:leader="dot" w:pos="9016"/>
            </w:tabs>
            <w:rPr>
              <w:del w:id="129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30" w:author="CRUZ PORTILLA MAURICIO" w:date="2019-04-09T09:37:00Z">
            <w:r w:rsidRPr="00A301E1" w:rsidDel="00A301E1">
              <w:rPr>
                <w:rStyle w:val="Hipervnculo"/>
                <w:noProof/>
              </w:rPr>
              <w:delText>4.7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CU-07: Asignar solicitud</w:delText>
            </w:r>
            <w:r w:rsidDel="00A301E1">
              <w:rPr>
                <w:noProof/>
                <w:webHidden/>
              </w:rPr>
              <w:tab/>
              <w:delText>14</w:delText>
            </w:r>
          </w:del>
        </w:p>
        <w:p w14:paraId="4AB36CEA" w14:textId="202283F8" w:rsidR="0072430B" w:rsidDel="00A301E1" w:rsidRDefault="0072430B">
          <w:pPr>
            <w:pStyle w:val="TDC2"/>
            <w:tabs>
              <w:tab w:val="left" w:pos="880"/>
              <w:tab w:val="right" w:leader="dot" w:pos="9016"/>
            </w:tabs>
            <w:rPr>
              <w:del w:id="131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32" w:author="CRUZ PORTILLA MAURICIO" w:date="2019-04-09T09:37:00Z">
            <w:r w:rsidRPr="00A301E1" w:rsidDel="00A301E1">
              <w:rPr>
                <w:rStyle w:val="Hipervnculo"/>
                <w:noProof/>
              </w:rPr>
              <w:delText>4.8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CU-08: Seleccionar solicitudes</w:delText>
            </w:r>
            <w:r w:rsidDel="00A301E1">
              <w:rPr>
                <w:noProof/>
                <w:webHidden/>
              </w:rPr>
              <w:tab/>
              <w:delText>15</w:delText>
            </w:r>
          </w:del>
        </w:p>
        <w:p w14:paraId="60661B15" w14:textId="4DBDB823" w:rsidR="0072430B" w:rsidDel="00A301E1" w:rsidRDefault="0072430B">
          <w:pPr>
            <w:pStyle w:val="TDC2"/>
            <w:tabs>
              <w:tab w:val="left" w:pos="880"/>
              <w:tab w:val="right" w:leader="dot" w:pos="9016"/>
            </w:tabs>
            <w:rPr>
              <w:del w:id="133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34" w:author="CRUZ PORTILLA MAURICIO" w:date="2019-04-09T09:37:00Z">
            <w:r w:rsidRPr="00A301E1" w:rsidDel="00A301E1">
              <w:rPr>
                <w:rStyle w:val="Hipervnculo"/>
                <w:noProof/>
              </w:rPr>
              <w:delText>4.9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CU-09: Asignar proyecto</w:delText>
            </w:r>
            <w:r w:rsidDel="00A301E1">
              <w:rPr>
                <w:noProof/>
                <w:webHidden/>
              </w:rPr>
              <w:tab/>
              <w:delText>16</w:delText>
            </w:r>
          </w:del>
        </w:p>
        <w:p w14:paraId="4829D8CF" w14:textId="0C783B3C" w:rsidR="0072430B" w:rsidDel="00A301E1" w:rsidRDefault="0072430B">
          <w:pPr>
            <w:pStyle w:val="TDC2"/>
            <w:tabs>
              <w:tab w:val="left" w:pos="1100"/>
              <w:tab w:val="right" w:leader="dot" w:pos="9016"/>
            </w:tabs>
            <w:rPr>
              <w:del w:id="135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36" w:author="CRUZ PORTILLA MAURICIO" w:date="2019-04-09T09:37:00Z">
            <w:r w:rsidRPr="00A301E1" w:rsidDel="00A301E1">
              <w:rPr>
                <w:rStyle w:val="Hipervnculo"/>
                <w:noProof/>
              </w:rPr>
              <w:delText>4.10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CU-10: Consultar unidad receptora</w:delText>
            </w:r>
            <w:r w:rsidDel="00A301E1">
              <w:rPr>
                <w:noProof/>
                <w:webHidden/>
              </w:rPr>
              <w:tab/>
              <w:delText>17</w:delText>
            </w:r>
          </w:del>
        </w:p>
        <w:p w14:paraId="086F516C" w14:textId="105154AB" w:rsidR="0072430B" w:rsidDel="00A301E1" w:rsidRDefault="0072430B">
          <w:pPr>
            <w:pStyle w:val="TDC2"/>
            <w:tabs>
              <w:tab w:val="left" w:pos="1100"/>
              <w:tab w:val="right" w:leader="dot" w:pos="9016"/>
            </w:tabs>
            <w:rPr>
              <w:del w:id="137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38" w:author="CRUZ PORTILLA MAURICIO" w:date="2019-04-09T09:37:00Z">
            <w:r w:rsidRPr="00A301E1" w:rsidDel="00A301E1">
              <w:rPr>
                <w:rStyle w:val="Hipervnculo"/>
                <w:noProof/>
              </w:rPr>
              <w:delText>4.11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CU-11: Registrar reporte mensual</w:delText>
            </w:r>
            <w:r w:rsidDel="00A301E1">
              <w:rPr>
                <w:noProof/>
                <w:webHidden/>
              </w:rPr>
              <w:tab/>
              <w:delText>18</w:delText>
            </w:r>
          </w:del>
        </w:p>
        <w:p w14:paraId="31935601" w14:textId="4FC00E69" w:rsidR="0072430B" w:rsidDel="00A301E1" w:rsidRDefault="0072430B">
          <w:pPr>
            <w:pStyle w:val="TDC2"/>
            <w:tabs>
              <w:tab w:val="left" w:pos="1100"/>
              <w:tab w:val="right" w:leader="dot" w:pos="9016"/>
            </w:tabs>
            <w:rPr>
              <w:del w:id="139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40" w:author="CRUZ PORTILLA MAURICIO" w:date="2019-04-09T09:37:00Z">
            <w:r w:rsidRPr="00A301E1" w:rsidDel="00A301E1">
              <w:rPr>
                <w:rStyle w:val="Hipervnculo"/>
                <w:noProof/>
              </w:rPr>
              <w:delText>4.12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CU-12: Subir archivo</w:delText>
            </w:r>
            <w:r w:rsidDel="00A301E1">
              <w:rPr>
                <w:noProof/>
                <w:webHidden/>
              </w:rPr>
              <w:tab/>
              <w:delText>19</w:delText>
            </w:r>
          </w:del>
        </w:p>
        <w:p w14:paraId="7C573FEC" w14:textId="7B6EEF7D" w:rsidR="0072430B" w:rsidDel="00A301E1" w:rsidRDefault="0072430B">
          <w:pPr>
            <w:pStyle w:val="TDC2"/>
            <w:tabs>
              <w:tab w:val="left" w:pos="1100"/>
              <w:tab w:val="right" w:leader="dot" w:pos="9016"/>
            </w:tabs>
            <w:rPr>
              <w:del w:id="141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42" w:author="CRUZ PORTILLA MAURICIO" w:date="2019-04-09T09:37:00Z">
            <w:r w:rsidRPr="00A301E1" w:rsidDel="00A301E1">
              <w:rPr>
                <w:rStyle w:val="Hipervnculo"/>
                <w:noProof/>
              </w:rPr>
              <w:delText>4.13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CU-13: Consultar archivos del alumno</w:delText>
            </w:r>
            <w:r w:rsidDel="00A301E1">
              <w:rPr>
                <w:noProof/>
                <w:webHidden/>
              </w:rPr>
              <w:tab/>
              <w:delText>20</w:delText>
            </w:r>
          </w:del>
        </w:p>
        <w:p w14:paraId="3A3C3F97" w14:textId="07D36C4C" w:rsidR="0072430B" w:rsidDel="00A301E1" w:rsidRDefault="0072430B">
          <w:pPr>
            <w:pStyle w:val="TDC2"/>
            <w:tabs>
              <w:tab w:val="left" w:pos="1100"/>
              <w:tab w:val="right" w:leader="dot" w:pos="9016"/>
            </w:tabs>
            <w:rPr>
              <w:del w:id="143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44" w:author="CRUZ PORTILLA MAURICIO" w:date="2019-04-09T09:37:00Z">
            <w:r w:rsidRPr="00A301E1" w:rsidDel="00A301E1">
              <w:rPr>
                <w:rStyle w:val="Hipervnculo"/>
                <w:noProof/>
              </w:rPr>
              <w:delText>4.14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CU-14: Validar archivo</w:delText>
            </w:r>
            <w:r w:rsidDel="00A301E1">
              <w:rPr>
                <w:noProof/>
                <w:webHidden/>
              </w:rPr>
              <w:tab/>
              <w:delText>21</w:delText>
            </w:r>
          </w:del>
        </w:p>
        <w:p w14:paraId="34604B43" w14:textId="039B7E80" w:rsidR="0072430B" w:rsidDel="00A301E1" w:rsidRDefault="0072430B">
          <w:pPr>
            <w:pStyle w:val="TDC2"/>
            <w:tabs>
              <w:tab w:val="left" w:pos="1100"/>
              <w:tab w:val="right" w:leader="dot" w:pos="9016"/>
            </w:tabs>
            <w:rPr>
              <w:del w:id="145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46" w:author="CRUZ PORTILLA MAURICIO" w:date="2019-04-09T09:37:00Z">
            <w:r w:rsidRPr="00A301E1" w:rsidDel="00A301E1">
              <w:rPr>
                <w:rStyle w:val="Hipervnculo"/>
                <w:noProof/>
              </w:rPr>
              <w:delText>4.15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CU-15: Cambiar estado del alumno</w:delText>
            </w:r>
            <w:r w:rsidDel="00A301E1">
              <w:rPr>
                <w:noProof/>
                <w:webHidden/>
              </w:rPr>
              <w:tab/>
              <w:delText>22</w:delText>
            </w:r>
          </w:del>
        </w:p>
        <w:p w14:paraId="6D342726" w14:textId="523C98F9" w:rsidR="0072430B" w:rsidDel="00A301E1" w:rsidRDefault="0072430B">
          <w:pPr>
            <w:pStyle w:val="TDC2"/>
            <w:tabs>
              <w:tab w:val="left" w:pos="1100"/>
              <w:tab w:val="right" w:leader="dot" w:pos="9016"/>
            </w:tabs>
            <w:rPr>
              <w:del w:id="147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48" w:author="CRUZ PORTILLA MAURICIO" w:date="2019-04-09T09:37:00Z">
            <w:r w:rsidRPr="00A301E1" w:rsidDel="00A301E1">
              <w:rPr>
                <w:rStyle w:val="Hipervnculo"/>
                <w:noProof/>
              </w:rPr>
              <w:delText>4.16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CU-16: Validar reporte</w:delText>
            </w:r>
            <w:r w:rsidDel="00A301E1">
              <w:rPr>
                <w:noProof/>
                <w:webHidden/>
              </w:rPr>
              <w:tab/>
              <w:delText>23</w:delText>
            </w:r>
          </w:del>
        </w:p>
        <w:p w14:paraId="04CEC688" w14:textId="4088D3A8" w:rsidR="0072430B" w:rsidDel="00A301E1" w:rsidRDefault="0072430B">
          <w:pPr>
            <w:pStyle w:val="TDC2"/>
            <w:tabs>
              <w:tab w:val="left" w:pos="1100"/>
              <w:tab w:val="right" w:leader="dot" w:pos="9016"/>
            </w:tabs>
            <w:rPr>
              <w:del w:id="149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50" w:author="CRUZ PORTILLA MAURICIO" w:date="2019-04-09T09:37:00Z">
            <w:r w:rsidRPr="00A301E1" w:rsidDel="00A301E1">
              <w:rPr>
                <w:rStyle w:val="Hipervnculo"/>
                <w:noProof/>
              </w:rPr>
              <w:delText>4.17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CU-17: Validar alumno</w:delText>
            </w:r>
            <w:r w:rsidDel="00A301E1">
              <w:rPr>
                <w:noProof/>
                <w:webHidden/>
              </w:rPr>
              <w:tab/>
              <w:delText>24</w:delText>
            </w:r>
          </w:del>
        </w:p>
        <w:p w14:paraId="0BA30E46" w14:textId="3083ADC2" w:rsidR="0072430B" w:rsidDel="00A301E1" w:rsidRDefault="0072430B">
          <w:pPr>
            <w:pStyle w:val="TDC2"/>
            <w:tabs>
              <w:tab w:val="left" w:pos="1100"/>
              <w:tab w:val="right" w:leader="dot" w:pos="9016"/>
            </w:tabs>
            <w:rPr>
              <w:del w:id="151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52" w:author="CRUZ PORTILLA MAURICIO" w:date="2019-04-09T09:37:00Z">
            <w:r w:rsidRPr="00A301E1" w:rsidDel="00A301E1">
              <w:rPr>
                <w:rStyle w:val="Hipervnculo"/>
                <w:noProof/>
              </w:rPr>
              <w:delText>4.18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CU-18: Reemplazar archivo</w:delText>
            </w:r>
            <w:r w:rsidDel="00A301E1">
              <w:rPr>
                <w:noProof/>
                <w:webHidden/>
              </w:rPr>
              <w:tab/>
              <w:delText>25</w:delText>
            </w:r>
          </w:del>
        </w:p>
        <w:p w14:paraId="0967561F" w14:textId="1CBD507E" w:rsidR="0072430B" w:rsidDel="00A301E1" w:rsidRDefault="0072430B">
          <w:pPr>
            <w:pStyle w:val="TDC2"/>
            <w:tabs>
              <w:tab w:val="left" w:pos="1100"/>
              <w:tab w:val="right" w:leader="dot" w:pos="9016"/>
            </w:tabs>
            <w:rPr>
              <w:del w:id="153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54" w:author="CRUZ PORTILLA MAURICIO" w:date="2019-04-09T09:37:00Z">
            <w:r w:rsidRPr="00A301E1" w:rsidDel="00A301E1">
              <w:rPr>
                <w:rStyle w:val="Hipervnculo"/>
                <w:noProof/>
              </w:rPr>
              <w:delText>4.19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CU-19: Consultar reportes del alumno</w:delText>
            </w:r>
            <w:r w:rsidDel="00A301E1">
              <w:rPr>
                <w:noProof/>
                <w:webHidden/>
              </w:rPr>
              <w:tab/>
              <w:delText>26</w:delText>
            </w:r>
          </w:del>
        </w:p>
        <w:p w14:paraId="5C5F89B3" w14:textId="18E2B057" w:rsidR="0072430B" w:rsidDel="00A301E1" w:rsidRDefault="0072430B">
          <w:pPr>
            <w:pStyle w:val="TDC2"/>
            <w:tabs>
              <w:tab w:val="left" w:pos="1100"/>
              <w:tab w:val="right" w:leader="dot" w:pos="9016"/>
            </w:tabs>
            <w:rPr>
              <w:del w:id="155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56" w:author="CRUZ PORTILLA MAURICIO" w:date="2019-04-09T09:37:00Z">
            <w:r w:rsidRPr="00A301E1" w:rsidDel="00A301E1">
              <w:rPr>
                <w:rStyle w:val="Hipervnculo"/>
                <w:noProof/>
              </w:rPr>
              <w:delText>4.20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CU-20: Establecer fecha de entrega de reporte</w:delText>
            </w:r>
            <w:r w:rsidDel="00A301E1">
              <w:rPr>
                <w:noProof/>
                <w:webHidden/>
              </w:rPr>
              <w:tab/>
              <w:delText>27</w:delText>
            </w:r>
          </w:del>
        </w:p>
        <w:p w14:paraId="583278D5" w14:textId="0F0D3FE2" w:rsidR="0072430B" w:rsidDel="00A301E1" w:rsidRDefault="0072430B">
          <w:pPr>
            <w:pStyle w:val="TDC2"/>
            <w:tabs>
              <w:tab w:val="left" w:pos="1100"/>
              <w:tab w:val="right" w:leader="dot" w:pos="9016"/>
            </w:tabs>
            <w:rPr>
              <w:del w:id="157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58" w:author="CRUZ PORTILLA MAURICIO" w:date="2019-04-09T09:37:00Z">
            <w:r w:rsidRPr="00A301E1" w:rsidDel="00A301E1">
              <w:rPr>
                <w:rStyle w:val="Hipervnculo"/>
                <w:noProof/>
              </w:rPr>
              <w:delText>4.21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CU-21: Consultar alumnos registrados</w:delText>
            </w:r>
            <w:r w:rsidDel="00A301E1">
              <w:rPr>
                <w:noProof/>
                <w:webHidden/>
              </w:rPr>
              <w:tab/>
              <w:delText>28</w:delText>
            </w:r>
          </w:del>
        </w:p>
        <w:p w14:paraId="2352774C" w14:textId="4EE63629" w:rsidR="0072430B" w:rsidDel="00A301E1" w:rsidRDefault="0072430B">
          <w:pPr>
            <w:pStyle w:val="TDC2"/>
            <w:tabs>
              <w:tab w:val="left" w:pos="1100"/>
              <w:tab w:val="right" w:leader="dot" w:pos="9016"/>
            </w:tabs>
            <w:rPr>
              <w:del w:id="159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60" w:author="CRUZ PORTILLA MAURICIO" w:date="2019-04-09T09:37:00Z">
            <w:r w:rsidRPr="00A301E1" w:rsidDel="00A301E1">
              <w:rPr>
                <w:rStyle w:val="Hipervnculo"/>
                <w:noProof/>
              </w:rPr>
              <w:delText>4.22</w:delText>
            </w:r>
            <w:r w:rsidDel="00A301E1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A301E1" w:rsidDel="00A301E1">
              <w:rPr>
                <w:rStyle w:val="Hipervnculo"/>
                <w:noProof/>
              </w:rPr>
              <w:delText>CU-22: Consultar expediente de alumno</w:delText>
            </w:r>
            <w:r w:rsidDel="00A301E1">
              <w:rPr>
                <w:noProof/>
                <w:webHidden/>
              </w:rPr>
              <w:tab/>
              <w:delText>29</w:delText>
            </w:r>
          </w:del>
        </w:p>
        <w:p w14:paraId="2DB75203" w14:textId="68F4FC91" w:rsidR="0072430B" w:rsidDel="00A301E1" w:rsidRDefault="0072430B">
          <w:pPr>
            <w:pStyle w:val="TDC1"/>
            <w:tabs>
              <w:tab w:val="right" w:leader="dot" w:pos="9016"/>
            </w:tabs>
            <w:rPr>
              <w:del w:id="161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62" w:author="CRUZ PORTILLA MAURICIO" w:date="2019-04-09T09:37:00Z">
            <w:r w:rsidRPr="00A301E1" w:rsidDel="00A301E1">
              <w:rPr>
                <w:rStyle w:val="Hipervnculo"/>
                <w:noProof/>
              </w:rPr>
              <w:delText>5. Modelo E-R</w:delText>
            </w:r>
            <w:r w:rsidDel="00A301E1">
              <w:rPr>
                <w:noProof/>
                <w:webHidden/>
              </w:rPr>
              <w:tab/>
              <w:delText>0</w:delText>
            </w:r>
          </w:del>
        </w:p>
        <w:p w14:paraId="6CD207CA" w14:textId="04700520" w:rsidR="0072430B" w:rsidDel="00A301E1" w:rsidRDefault="0072430B">
          <w:pPr>
            <w:pStyle w:val="TDC1"/>
            <w:tabs>
              <w:tab w:val="right" w:leader="dot" w:pos="9016"/>
            </w:tabs>
            <w:rPr>
              <w:del w:id="163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64" w:author="CRUZ PORTILLA MAURICIO" w:date="2019-04-09T09:37:00Z">
            <w:r w:rsidRPr="00A301E1" w:rsidDel="00A301E1">
              <w:rPr>
                <w:rStyle w:val="Hipervnculo"/>
                <w:noProof/>
              </w:rPr>
              <w:delText>6. Modelo de dominio</w:delText>
            </w:r>
            <w:r w:rsidDel="00A301E1">
              <w:rPr>
                <w:noProof/>
                <w:webHidden/>
              </w:rPr>
              <w:tab/>
              <w:delText>0</w:delText>
            </w:r>
          </w:del>
        </w:p>
        <w:p w14:paraId="5081D442" w14:textId="3220D5E9" w:rsidR="0072430B" w:rsidDel="00A301E1" w:rsidRDefault="0072430B">
          <w:pPr>
            <w:pStyle w:val="TDC1"/>
            <w:tabs>
              <w:tab w:val="right" w:leader="dot" w:pos="9016"/>
            </w:tabs>
            <w:rPr>
              <w:del w:id="165" w:author="CRUZ PORTILLA MAURICIO" w:date="2019-04-09T09:37:00Z"/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del w:id="166" w:author="CRUZ PORTILLA MAURICIO" w:date="2019-04-09T09:37:00Z">
            <w:r w:rsidRPr="00A301E1" w:rsidDel="00A301E1">
              <w:rPr>
                <w:rStyle w:val="Hipervnculo"/>
                <w:noProof/>
              </w:rPr>
              <w:delText>7. Conclusiones</w:delText>
            </w:r>
            <w:r w:rsidDel="00A301E1">
              <w:rPr>
                <w:noProof/>
                <w:webHidden/>
              </w:rPr>
              <w:tab/>
              <w:delText>0</w:delText>
            </w:r>
          </w:del>
        </w:p>
        <w:p w14:paraId="6AC8483F" w14:textId="50B37C8F" w:rsidR="00FA736F" w:rsidRDefault="00636FA6">
          <w:pPr>
            <w:rPr>
              <w:ins w:id="167" w:author="CRUZ PORTILLA MAURICIO" w:date="2019-04-07T13:56:00Z"/>
              <w:b/>
              <w:bCs/>
              <w:noProof/>
            </w:rPr>
            <w:sectPr w:rsidR="00FA736F" w:rsidSect="00A301E1">
              <w:footerReference w:type="default" r:id="rId8"/>
              <w:headerReference w:type="first" r:id="rId9"/>
              <w:footerReference w:type="first" r:id="rId10"/>
              <w:pgSz w:w="11906" w:h="16838"/>
              <w:pgMar w:top="1440" w:right="1440" w:bottom="1440" w:left="1440" w:header="720" w:footer="720" w:gutter="0"/>
              <w:pgNumType w:start="0"/>
              <w:cols w:space="720"/>
              <w:titlePg w:val="0"/>
              <w:docGrid w:linePitch="360"/>
              <w:sectPrChange w:id="172" w:author="CRUZ PORTILLA MAURICIO" w:date="2019-04-09T09:35:00Z">
                <w:sectPr w:rsidR="00FA736F" w:rsidSect="00A301E1">
                  <w:pgMar w:top="1440" w:right="1440" w:bottom="1440" w:left="1440" w:header="720" w:footer="720" w:gutter="0"/>
                  <w:titlePg/>
                </w:sectPr>
              </w:sectPrChange>
            </w:sectPr>
          </w:pPr>
          <w:r>
            <w:rPr>
              <w:b/>
              <w:bCs/>
              <w:noProof/>
            </w:rPr>
            <w:fldChar w:fldCharType="end"/>
          </w:r>
        </w:p>
        <w:p w14:paraId="52D59BC0" w14:textId="4BC5089B" w:rsidR="00FC7C6F" w:rsidRPr="00324D5E" w:rsidDel="00FA736F" w:rsidRDefault="00BC56BE">
          <w:pPr>
            <w:rPr>
              <w:del w:id="173" w:author="CRUZ PORTILLA MAURICIO" w:date="2019-04-07T13:56:00Z"/>
            </w:rPr>
          </w:pPr>
        </w:p>
      </w:sdtContent>
    </w:sdt>
    <w:p w14:paraId="7AD76AC6" w14:textId="77777777" w:rsidR="00FC7C6F" w:rsidRDefault="00FC7C6F">
      <w:pPr>
        <w:rPr>
          <w:b/>
          <w:sz w:val="28"/>
        </w:rPr>
      </w:pPr>
      <w:r>
        <w:rPr>
          <w:b/>
          <w:sz w:val="28"/>
        </w:rPr>
        <w:br w:type="page"/>
      </w:r>
    </w:p>
    <w:p w14:paraId="577C3B24" w14:textId="5723D31C" w:rsidR="00FA736F" w:rsidRDefault="00324D5E">
      <w:pPr>
        <w:pStyle w:val="Ttulo1"/>
        <w:spacing w:before="0"/>
        <w:rPr>
          <w:ins w:id="174" w:author="CRUZ PORTILLA MAURICIO" w:date="2019-04-07T13:57:00Z"/>
        </w:rPr>
        <w:sectPr w:rsidR="00FA736F" w:rsidSect="00FA736F">
          <w:headerReference w:type="default" r:id="rId11"/>
          <w:footerReference w:type="default" r:id="rId12"/>
          <w:headerReference w:type="first" r:id="rId13"/>
          <w:type w:val="continuous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  <w:pPrChange w:id="185" w:author="CRUZ PORTILLA MAURICIO" w:date="2019-04-09T15:17:00Z">
          <w:pPr>
            <w:pStyle w:val="Ttulo1"/>
          </w:pPr>
        </w:pPrChange>
      </w:pPr>
      <w:bookmarkStart w:id="186" w:name="_Toc5188679"/>
      <w:ins w:id="187" w:author="BRUNO ANTONIO" w:date="2019-04-09T09:25:00Z">
        <w:del w:id="188" w:author="CRUZ PORTILLA MAURICIO" w:date="2019-04-09T15:10:00Z">
          <w:r w:rsidDel="006444E2">
            <w:lastRenderedPageBreak/>
            <w:delText xml:space="preserve">  </w:delText>
          </w:r>
        </w:del>
      </w:ins>
    </w:p>
    <w:p w14:paraId="2B65CCF9" w14:textId="6549B39B" w:rsidR="00F24B3F" w:rsidRPr="00FC7C6F" w:rsidRDefault="00633B70">
      <w:pPr>
        <w:pStyle w:val="Ttulo1"/>
        <w:spacing w:before="0"/>
        <w:pPrChange w:id="189" w:author="CRUZ PORTILLA MAURICIO" w:date="2019-04-09T15:17:00Z">
          <w:pPr>
            <w:pStyle w:val="Ttulo1"/>
          </w:pPr>
        </w:pPrChange>
      </w:pPr>
      <w:bookmarkStart w:id="190" w:name="_Toc5565153"/>
      <w:bookmarkStart w:id="191" w:name="_Toc5694302"/>
      <w:bookmarkStart w:id="192" w:name="_Toc5721486"/>
      <w:r>
        <w:t>1.</w:t>
      </w:r>
      <w:r>
        <w:tab/>
      </w:r>
      <w:r w:rsidR="00F24B3F" w:rsidRPr="00FC7C6F">
        <w:t>Introducción</w:t>
      </w:r>
      <w:bookmarkEnd w:id="186"/>
      <w:bookmarkEnd w:id="190"/>
      <w:bookmarkEnd w:id="191"/>
      <w:bookmarkEnd w:id="192"/>
    </w:p>
    <w:p w14:paraId="705C0D2A" w14:textId="77777777" w:rsidR="00406E6E" w:rsidRDefault="00406E6E" w:rsidP="00406E6E">
      <w:pPr>
        <w:jc w:val="both"/>
      </w:pPr>
    </w:p>
    <w:p w14:paraId="51295809" w14:textId="77777777" w:rsidR="0064193E" w:rsidRDefault="00827B74" w:rsidP="00121B3D">
      <w:pPr>
        <w:jc w:val="both"/>
        <w:rPr>
          <w:ins w:id="193" w:author="CRUZ PORTILLA MAURICIO" w:date="2019-04-07T12:24:00Z"/>
        </w:rPr>
      </w:pPr>
      <w:r>
        <w:t xml:space="preserve">El siguiente documento </w:t>
      </w:r>
      <w:r w:rsidR="005C0928">
        <w:t>muestra</w:t>
      </w:r>
      <w:r w:rsidR="008003AB">
        <w:t xml:space="preserve"> </w:t>
      </w:r>
      <w:r w:rsidR="001A08DA">
        <w:t>la documentación del sistema del Servicio Social</w:t>
      </w:r>
      <w:r w:rsidR="005C0928">
        <w:t xml:space="preserve"> para la Facultad de </w:t>
      </w:r>
      <w:del w:id="194" w:author="CRUZ PORTILLA MAURICIO" w:date="2019-04-07T12:16:00Z">
        <w:r w:rsidR="005C0928" w:rsidDel="003A3824">
          <w:delText xml:space="preserve">estadística </w:delText>
        </w:r>
      </w:del>
      <w:ins w:id="195" w:author="CRUZ PORTILLA MAURICIO" w:date="2019-04-07T12:16:00Z">
        <w:r w:rsidR="003A3824">
          <w:t xml:space="preserve">Estadística </w:t>
        </w:r>
      </w:ins>
      <w:r w:rsidR="005C0928">
        <w:t>e</w:t>
      </w:r>
      <w:del w:id="196" w:author="CRUZ PORTILLA MAURICIO" w:date="2019-04-07T12:16:00Z">
        <w:r w:rsidR="005C0928" w:rsidDel="003A3824">
          <w:delText>n</w:delText>
        </w:r>
      </w:del>
      <w:r w:rsidR="005C0928">
        <w:t xml:space="preserve"> Informática de la Universidad Veracruzana.</w:t>
      </w:r>
      <w:r w:rsidR="0088716B">
        <w:t xml:space="preserve"> </w:t>
      </w:r>
      <w:r w:rsidR="0088716B" w:rsidRPr="0D311620">
        <w:rPr>
          <w:rFonts w:eastAsia="Arial" w:cs="Arial"/>
        </w:rPr>
        <w:t xml:space="preserve">Dicho sistema </w:t>
      </w:r>
      <w:r w:rsidR="0C937543" w:rsidRPr="0D311620">
        <w:rPr>
          <w:rFonts w:eastAsia="Arial" w:cs="Arial"/>
        </w:rPr>
        <w:t>lleva el</w:t>
      </w:r>
      <w:r w:rsidR="00DB0F60" w:rsidRPr="0D311620">
        <w:rPr>
          <w:rFonts w:eastAsia="Arial" w:cs="Arial"/>
        </w:rPr>
        <w:t xml:space="preserve"> control de alumnos </w:t>
      </w:r>
      <w:r w:rsidR="002E2DD5" w:rsidRPr="0D311620">
        <w:rPr>
          <w:rFonts w:eastAsia="Arial" w:cs="Arial"/>
        </w:rPr>
        <w:t xml:space="preserve">que </w:t>
      </w:r>
      <w:r w:rsidR="0C937543" w:rsidRPr="0D311620">
        <w:rPr>
          <w:rFonts w:eastAsia="Arial" w:cs="Arial"/>
        </w:rPr>
        <w:t>cursaron y están cursando</w:t>
      </w:r>
      <w:r w:rsidR="002E2DD5" w:rsidRPr="0D311620">
        <w:rPr>
          <w:rFonts w:eastAsia="Arial" w:cs="Arial"/>
        </w:rPr>
        <w:t xml:space="preserve"> la experiencia educativa</w:t>
      </w:r>
      <w:r w:rsidR="00B63465" w:rsidRPr="0D311620">
        <w:rPr>
          <w:rFonts w:eastAsia="Arial" w:cs="Arial"/>
        </w:rPr>
        <w:t xml:space="preserve"> </w:t>
      </w:r>
      <w:del w:id="197" w:author="CRUZ PORTILLA MAURICIO" w:date="2019-04-07T12:11:00Z">
        <w:r w:rsidR="00B63465" w:rsidRPr="0D311620" w:rsidDel="009E1EC9">
          <w:rPr>
            <w:rFonts w:eastAsia="Arial" w:cs="Arial"/>
          </w:rPr>
          <w:delText xml:space="preserve">de acuerdo </w:delText>
        </w:r>
        <w:r w:rsidR="0C937543" w:rsidRPr="0D311620" w:rsidDel="009E1EC9">
          <w:rPr>
            <w:rFonts w:eastAsia="Arial" w:cs="Arial"/>
          </w:rPr>
          <w:delText>a</w:delText>
        </w:r>
      </w:del>
      <w:ins w:id="198" w:author="CRUZ PORTILLA MAURICIO" w:date="2019-04-07T12:11:00Z">
        <w:r w:rsidR="009E1EC9" w:rsidRPr="0D311620">
          <w:rPr>
            <w:rFonts w:eastAsia="Arial" w:cs="Arial"/>
          </w:rPr>
          <w:t>de acuerdo con</w:t>
        </w:r>
      </w:ins>
      <w:r w:rsidR="00B63465" w:rsidRPr="0D311620">
        <w:rPr>
          <w:rFonts w:eastAsia="Arial" w:cs="Arial"/>
        </w:rPr>
        <w:t xml:space="preserve"> un periodo </w:t>
      </w:r>
      <w:r w:rsidR="0C937543" w:rsidRPr="0D311620">
        <w:rPr>
          <w:rFonts w:eastAsia="Arial" w:cs="Arial"/>
        </w:rPr>
        <w:t>escolar determinado, así como los proyectos asignados</w:t>
      </w:r>
      <w:r w:rsidR="000800DD" w:rsidRPr="0D311620">
        <w:rPr>
          <w:rFonts w:eastAsia="Arial" w:cs="Arial"/>
        </w:rPr>
        <w:t>,</w:t>
      </w:r>
      <w:r w:rsidR="000800DD">
        <w:t xml:space="preserve"> junto con su</w:t>
      </w:r>
      <w:r w:rsidR="00073E98">
        <w:t xml:space="preserve">s respectivos documentos (carta de </w:t>
      </w:r>
      <w:r w:rsidR="00E27CAE">
        <w:t>aceptación, horarios, reportes, etc</w:t>
      </w:r>
      <w:r w:rsidR="0C937543">
        <w:t>.)</w:t>
      </w:r>
      <w:ins w:id="199" w:author="CRUZ PORTILLA MAURICIO" w:date="2019-04-07T12:23:00Z">
        <w:r w:rsidR="00CC3D42">
          <w:t xml:space="preserve"> que </w:t>
        </w:r>
        <w:r w:rsidR="00CE732D">
          <w:t xml:space="preserve">podrán ser anexados al expediente de cada alumno por el coordinador </w:t>
        </w:r>
        <w:r w:rsidR="0064193E">
          <w:t>y el técnico académico</w:t>
        </w:r>
      </w:ins>
      <w:r w:rsidR="0C937543">
        <w:t xml:space="preserve">. </w:t>
      </w:r>
    </w:p>
    <w:p w14:paraId="3D94EF8A" w14:textId="334DE46A" w:rsidR="00121B3D" w:rsidRPr="00121B3D" w:rsidRDefault="0C937543" w:rsidP="00121B3D">
      <w:pPr>
        <w:jc w:val="both"/>
      </w:pPr>
      <w:del w:id="200" w:author="CRUZ PORTILLA MAURICIO" w:date="2019-04-07T12:18:00Z">
        <w:r w:rsidDel="00490B64">
          <w:delText>Así</w:delText>
        </w:r>
        <w:r w:rsidR="00D82AB3" w:rsidDel="00490B64">
          <w:delText xml:space="preserve"> como </w:delText>
        </w:r>
        <w:r w:rsidDel="00490B64">
          <w:delText xml:space="preserve">el registro </w:delText>
        </w:r>
        <w:r w:rsidR="00D82AB3" w:rsidDel="00490B64">
          <w:delText xml:space="preserve">de solicitudes y </w:delText>
        </w:r>
        <w:r w:rsidR="0DA52418" w:rsidDel="00490B64">
          <w:delText>proyectos</w:delText>
        </w:r>
        <w:r w:rsidDel="00490B64">
          <w:delText xml:space="preserve"> de la unidad </w:delText>
        </w:r>
        <w:r w:rsidR="0D311620" w:rsidDel="00490B64">
          <w:delText>receptora.</w:delText>
        </w:r>
      </w:del>
      <w:ins w:id="201" w:author="CRUZ PORTILLA MAURICIO" w:date="2019-04-07T12:18:00Z">
        <w:r w:rsidR="00490B64">
          <w:t xml:space="preserve">Dicho esto, el sistema permite </w:t>
        </w:r>
        <w:r w:rsidR="00AD4D25">
          <w:t>registrar alumnos</w:t>
        </w:r>
        <w:r w:rsidR="005D201B">
          <w:t>, unidades receptoras, solicitudes, proyectos</w:t>
        </w:r>
      </w:ins>
      <w:ins w:id="202" w:author="CRUZ PORTILLA MAURICIO" w:date="2019-04-07T12:20:00Z">
        <w:r w:rsidR="00C77EB8">
          <w:t xml:space="preserve"> y</w:t>
        </w:r>
        <w:r w:rsidR="00CE2250">
          <w:t xml:space="preserve"> reportes mensuales</w:t>
        </w:r>
        <w:r w:rsidR="00C77EB8">
          <w:t xml:space="preserve">, los cuales podrán ser consultados </w:t>
        </w:r>
      </w:ins>
      <w:ins w:id="203" w:author="CRUZ PORTILLA MAURICIO" w:date="2019-04-07T12:21:00Z">
        <w:r w:rsidR="00F2528B">
          <w:t>en cualquier momento.</w:t>
        </w:r>
      </w:ins>
      <w:ins w:id="204" w:author="CRUZ PORTILLA MAURICIO" w:date="2019-04-07T12:24:00Z">
        <w:r w:rsidR="00AA12DE">
          <w:t xml:space="preserve"> Cada alumno tendrá su propio expediente</w:t>
        </w:r>
      </w:ins>
      <w:ins w:id="205" w:author="CRUZ PORTILLA MAURICIO" w:date="2019-04-07T12:25:00Z">
        <w:r w:rsidR="00301F3B">
          <w:t xml:space="preserve">, el </w:t>
        </w:r>
        <w:r w:rsidR="00B342FB">
          <w:t>cual muestra sus datos personales, los datos de la inscripció</w:t>
        </w:r>
      </w:ins>
      <w:ins w:id="206" w:author="CRUZ PORTILLA MAURICIO" w:date="2019-04-07T12:26:00Z">
        <w:r w:rsidR="00B342FB">
          <w:t>n</w:t>
        </w:r>
        <w:r w:rsidR="00D17A34">
          <w:t xml:space="preserve"> y de la experiencia educativa</w:t>
        </w:r>
      </w:ins>
      <w:ins w:id="207" w:author="CRUZ PORTILLA MAURICIO" w:date="2019-04-07T12:27:00Z">
        <w:r w:rsidR="00465519">
          <w:t xml:space="preserve"> de servicio social</w:t>
        </w:r>
      </w:ins>
      <w:ins w:id="208" w:author="CRUZ PORTILLA MAURICIO" w:date="2019-04-07T12:26:00Z">
        <w:r w:rsidR="002A7B92">
          <w:t xml:space="preserve"> que está cursando, </w:t>
        </w:r>
      </w:ins>
      <w:ins w:id="209" w:author="CRUZ PORTILLA MAURICIO" w:date="2019-04-07T12:27:00Z">
        <w:r w:rsidR="00465519">
          <w:t>y su avance en el servicio social</w:t>
        </w:r>
        <w:r w:rsidR="00CB4D79">
          <w:t xml:space="preserve"> como las horas acumuladas</w:t>
        </w:r>
      </w:ins>
      <w:ins w:id="210" w:author="CRUZ PORTILLA MAURICIO" w:date="2019-04-07T12:28:00Z">
        <w:r w:rsidR="00CB4D79">
          <w:t xml:space="preserve">, su fecha de inicio, su fecha estimada de fin, </w:t>
        </w:r>
      </w:ins>
      <w:ins w:id="211" w:author="CRUZ PORTILLA MAURICIO" w:date="2019-04-07T12:30:00Z">
        <w:r w:rsidR="00792817">
          <w:t xml:space="preserve">número de reportes entregados, </w:t>
        </w:r>
      </w:ins>
      <w:ins w:id="212" w:author="CRUZ PORTILLA MAURICIO" w:date="2019-04-07T12:28:00Z">
        <w:r w:rsidR="00CB4D79">
          <w:t>entre otros.</w:t>
        </w:r>
      </w:ins>
    </w:p>
    <w:p w14:paraId="2AC56610" w14:textId="246073FE" w:rsidR="7C2F17D0" w:rsidRDefault="61A82F1F" w:rsidP="7C2F17D0">
      <w:pPr>
        <w:jc w:val="both"/>
      </w:pPr>
      <w:r>
        <w:t>El</w:t>
      </w:r>
      <w:ins w:id="213" w:author="CRUZ PORTILLA MAURICIO" w:date="2019-04-08T20:38:00Z">
        <w:r w:rsidR="00A13D13">
          <w:t xml:space="preserve"> presente</w:t>
        </w:r>
      </w:ins>
      <w:r>
        <w:t xml:space="preserve"> documento se conforma de los siguientes apartados: </w:t>
      </w:r>
      <w:ins w:id="214" w:author="BRUNO ANTONIO" w:date="2019-04-08T11:19:00Z">
        <w:del w:id="215" w:author="CRUZ PORTILLA MAURICIO" w:date="2019-04-08T20:38:00Z">
          <w:r w:rsidR="00444785" w:rsidDel="00D25C54">
            <w:delText>“</w:delText>
          </w:r>
        </w:del>
      </w:ins>
      <w:ins w:id="216" w:author="CRUZ PORTILLA MAURICIO" w:date="2019-04-07T12:38:00Z">
        <w:r w:rsidR="00FF2303">
          <w:t>S</w:t>
        </w:r>
      </w:ins>
      <w:del w:id="217" w:author="CRUZ PORTILLA MAURICIO" w:date="2019-04-07T12:38:00Z">
        <w:r w:rsidDel="00FF2303">
          <w:delText>s</w:delText>
        </w:r>
      </w:del>
      <w:r>
        <w:t xml:space="preserve">ituación </w:t>
      </w:r>
      <w:del w:id="218" w:author="CRUZ PORTILLA MAURICIO" w:date="2019-04-07T12:38:00Z">
        <w:r w:rsidDel="00FF2303">
          <w:delText>i</w:delText>
        </w:r>
      </w:del>
      <w:ins w:id="219" w:author="CRUZ PORTILLA MAURICIO" w:date="2019-04-07T12:40:00Z">
        <w:r w:rsidR="00A82D1D">
          <w:t>Actual</w:t>
        </w:r>
      </w:ins>
      <w:ins w:id="220" w:author="BRUNO ANTONIO" w:date="2019-04-08T11:19:00Z">
        <w:del w:id="221" w:author="CRUZ PORTILLA MAURICIO" w:date="2019-04-08T20:38:00Z">
          <w:r w:rsidR="00444785" w:rsidDel="00D25C54">
            <w:delText>”</w:delText>
          </w:r>
        </w:del>
      </w:ins>
      <w:del w:id="222" w:author="CRUZ PORTILLA MAURICIO" w:date="2019-04-07T12:40:00Z">
        <w:r w:rsidDel="00A82D1D">
          <w:delText>nicial</w:delText>
        </w:r>
      </w:del>
      <w:r>
        <w:t>,</w:t>
      </w:r>
      <w:ins w:id="223" w:author="CRUZ PORTILLA MAURICIO" w:date="2019-04-09T15:11:00Z">
        <w:r w:rsidR="00485054">
          <w:t xml:space="preserve"> que menciona el problema </w:t>
        </w:r>
        <w:r w:rsidR="00B144A0">
          <w:t>que se presenta en la actualidad;</w:t>
        </w:r>
      </w:ins>
      <w:r>
        <w:t xml:space="preserve"> </w:t>
      </w:r>
      <w:ins w:id="224" w:author="CRUZ PORTILLA MAURICIO" w:date="2019-04-07T12:38:00Z">
        <w:r w:rsidR="00FF2303">
          <w:t>M</w:t>
        </w:r>
      </w:ins>
      <w:del w:id="225" w:author="CRUZ PORTILLA MAURICIO" w:date="2019-04-07T12:38:00Z">
        <w:r w:rsidDel="00FF2303">
          <w:delText>m</w:delText>
        </w:r>
      </w:del>
      <w:r>
        <w:t>odelo</w:t>
      </w:r>
      <w:ins w:id="226" w:author="CRUZ PORTILLA MAURICIO" w:date="2019-04-07T12:38:00Z">
        <w:r w:rsidR="00FF2303">
          <w:t>s</w:t>
        </w:r>
      </w:ins>
      <w:r>
        <w:t xml:space="preserve"> de casos de uso, </w:t>
      </w:r>
      <w:ins w:id="227" w:author="CRUZ PORTILLA MAURICIO" w:date="2019-04-09T15:11:00Z">
        <w:r w:rsidR="00B144A0">
          <w:t>que muestra una per</w:t>
        </w:r>
      </w:ins>
      <w:ins w:id="228" w:author="CRUZ PORTILLA MAURICIO" w:date="2019-04-09T15:12:00Z">
        <w:r w:rsidR="00B144A0">
          <w:t xml:space="preserve">spectiva general de las </w:t>
        </w:r>
      </w:ins>
      <w:ins w:id="229" w:author="CRUZ PORTILLA MAURICIO" w:date="2019-04-09T15:13:00Z">
        <w:r w:rsidR="001136C0">
          <w:t>funcionalidades</w:t>
        </w:r>
      </w:ins>
      <w:ins w:id="230" w:author="CRUZ PORTILLA MAURICIO" w:date="2019-04-09T15:12:00Z">
        <w:r w:rsidR="00B144A0">
          <w:t xml:space="preserve"> </w:t>
        </w:r>
        <w:r w:rsidR="00B90561">
          <w:t xml:space="preserve">del sistema; </w:t>
        </w:r>
      </w:ins>
      <w:del w:id="231" w:author="CRUZ PORTILLA MAURICIO" w:date="2019-04-07T12:39:00Z">
        <w:r w:rsidDel="0091460C">
          <w:delText xml:space="preserve">descripción </w:delText>
        </w:r>
      </w:del>
      <w:ins w:id="232" w:author="CRUZ PORTILLA MAURICIO" w:date="2019-04-07T12:39:00Z">
        <w:r w:rsidR="0091460C">
          <w:t>Descripci</w:t>
        </w:r>
      </w:ins>
      <w:ins w:id="233" w:author="CRUZ PORTILLA MAURICIO" w:date="2019-04-09T15:12:00Z">
        <w:r w:rsidR="00B90561">
          <w:t>o</w:t>
        </w:r>
      </w:ins>
      <w:ins w:id="234" w:author="CRUZ PORTILLA MAURICIO" w:date="2019-04-07T12:39:00Z">
        <w:r w:rsidR="0091460C">
          <w:t>n</w:t>
        </w:r>
      </w:ins>
      <w:ins w:id="235" w:author="CRUZ PORTILLA MAURICIO" w:date="2019-04-09T15:12:00Z">
        <w:r w:rsidR="00B90561">
          <w:t>es</w:t>
        </w:r>
      </w:ins>
      <w:ins w:id="236" w:author="CRUZ PORTILLA MAURICIO" w:date="2019-04-07T12:39:00Z">
        <w:r w:rsidR="0091460C">
          <w:t xml:space="preserve"> </w:t>
        </w:r>
      </w:ins>
      <w:r>
        <w:t xml:space="preserve">de casos de uso, </w:t>
      </w:r>
      <w:ins w:id="237" w:author="CRUZ PORTILLA MAURICIO" w:date="2019-04-09T15:12:00Z">
        <w:r w:rsidR="00B90561">
          <w:t xml:space="preserve">que detallan las funcionalidades del sistema y su interacción </w:t>
        </w:r>
        <w:r w:rsidR="001136C0">
          <w:t xml:space="preserve">con los usuarios; </w:t>
        </w:r>
      </w:ins>
      <w:del w:id="238" w:author="CRUZ PORTILLA MAURICIO" w:date="2019-04-07T12:39:00Z">
        <w:r w:rsidDel="00D86E75">
          <w:delText>m</w:delText>
        </w:r>
      </w:del>
      <w:del w:id="239" w:author="CRUZ PORTILLA MAURICIO" w:date="2019-04-09T15:13:00Z">
        <w:r w:rsidDel="00D80915">
          <w:delText xml:space="preserve">odelo E-R, </w:delText>
        </w:r>
      </w:del>
      <w:ins w:id="240" w:author="CRUZ PORTILLA MAURICIO" w:date="2019-04-07T12:39:00Z">
        <w:r w:rsidR="006F4834">
          <w:t>M</w:t>
        </w:r>
      </w:ins>
      <w:del w:id="241" w:author="CRUZ PORTILLA MAURICIO" w:date="2019-04-07T12:39:00Z">
        <w:r w:rsidDel="006F4834">
          <w:delText>m</w:delText>
        </w:r>
      </w:del>
      <w:r>
        <w:t>odelo de</w:t>
      </w:r>
      <w:del w:id="242" w:author="CRUZ PORTILLA MAURICIO" w:date="2019-04-07T12:39:00Z">
        <w:r w:rsidDel="006F4834">
          <w:delText>l</w:delText>
        </w:r>
      </w:del>
      <w:r>
        <w:t xml:space="preserve"> dominio</w:t>
      </w:r>
      <w:ins w:id="243" w:author="CRUZ PORTILLA MAURICIO" w:date="2019-04-09T15:14:00Z">
        <w:r w:rsidR="00E07DF0">
          <w:t>, que muestra de qué clases se conforma el sistema</w:t>
        </w:r>
        <w:r w:rsidR="007910EC">
          <w:t xml:space="preserve"> y sus roles en el mismo</w:t>
        </w:r>
        <w:r w:rsidR="00D80915">
          <w:t>;</w:t>
        </w:r>
      </w:ins>
      <w:ins w:id="244" w:author="CRUZ PORTILLA MAURICIO" w:date="2019-04-09T15:13:00Z">
        <w:r w:rsidR="00D80915" w:rsidRPr="00D80915">
          <w:t xml:space="preserve"> </w:t>
        </w:r>
        <w:r w:rsidR="00D80915">
          <w:t>Modelo E-R (Entidad-Relación),</w:t>
        </w:r>
      </w:ins>
      <w:ins w:id="245" w:author="CRUZ PORTILLA MAURICIO" w:date="2019-04-09T15:15:00Z">
        <w:r w:rsidR="007910EC">
          <w:t xml:space="preserve"> que </w:t>
        </w:r>
        <w:r w:rsidR="00A96FCE">
          <w:t>representa</w:t>
        </w:r>
        <w:r w:rsidR="002D2BCB">
          <w:t xml:space="preserve"> de manera general</w:t>
        </w:r>
        <w:r w:rsidR="00A96FCE">
          <w:t xml:space="preserve"> la </w:t>
        </w:r>
        <w:r w:rsidR="002D2BCB">
          <w:t>estructura de la base de da</w:t>
        </w:r>
      </w:ins>
      <w:ins w:id="246" w:author="CRUZ PORTILLA MAURICIO" w:date="2019-04-09T15:16:00Z">
        <w:r w:rsidR="002D2BCB">
          <w:t>tos</w:t>
        </w:r>
        <w:r w:rsidR="00343D7E">
          <w:t>,</w:t>
        </w:r>
      </w:ins>
      <w:r>
        <w:t xml:space="preserve"> y </w:t>
      </w:r>
      <w:ins w:id="247" w:author="CRUZ PORTILLA MAURICIO" w:date="2019-04-09T15:17:00Z">
        <w:r w:rsidR="00343D7E">
          <w:t xml:space="preserve">las respectivas </w:t>
        </w:r>
      </w:ins>
      <w:ins w:id="248" w:author="CRUZ PORTILLA MAURICIO" w:date="2019-04-07T12:39:00Z">
        <w:r w:rsidR="00E8270F">
          <w:t>C</w:t>
        </w:r>
      </w:ins>
      <w:del w:id="249" w:author="CRUZ PORTILLA MAURICIO" w:date="2019-04-07T12:39:00Z">
        <w:r w:rsidDel="00E8270F">
          <w:delText>c</w:delText>
        </w:r>
      </w:del>
      <w:r>
        <w:t>onclusiones.</w:t>
      </w:r>
    </w:p>
    <w:p w14:paraId="04797C4C" w14:textId="1D65D83B" w:rsidR="00576C77" w:rsidRDefault="00576C77" w:rsidP="42981853">
      <w:pPr>
        <w:jc w:val="both"/>
      </w:pPr>
      <w:r>
        <w:br w:type="page"/>
      </w:r>
    </w:p>
    <w:p w14:paraId="105FAD7F" w14:textId="03F32B38" w:rsidR="001A1E15" w:rsidRDefault="00633B70" w:rsidP="00DA55DE">
      <w:pPr>
        <w:pStyle w:val="Ttulo1"/>
      </w:pPr>
      <w:bookmarkStart w:id="250" w:name="_Toc5188680"/>
      <w:bookmarkStart w:id="251" w:name="_Toc5565154"/>
      <w:bookmarkStart w:id="252" w:name="_Toc5694303"/>
      <w:bookmarkStart w:id="253" w:name="_Toc5721487"/>
      <w:r>
        <w:lastRenderedPageBreak/>
        <w:t>2.</w:t>
      </w:r>
      <w:r>
        <w:tab/>
      </w:r>
      <w:r w:rsidR="001A1E15">
        <w:t>Situación actual</w:t>
      </w:r>
      <w:bookmarkEnd w:id="250"/>
      <w:bookmarkEnd w:id="251"/>
      <w:bookmarkEnd w:id="252"/>
      <w:bookmarkEnd w:id="253"/>
    </w:p>
    <w:p w14:paraId="1D9E50FB" w14:textId="77777777" w:rsidR="001A1E15" w:rsidRDefault="001A1E15" w:rsidP="001A1E15"/>
    <w:p w14:paraId="70950D1D" w14:textId="7AC92117" w:rsidR="00966047" w:rsidRDefault="00A346F3">
      <w:pPr>
        <w:jc w:val="both"/>
        <w:pPrChange w:id="254" w:author="CRUZ PORTILLA MAURICIO" w:date="2019-04-08T20:37:00Z">
          <w:pPr/>
        </w:pPrChange>
      </w:pPr>
      <w:ins w:id="255" w:author="CRUZ PORTILLA MAURICIO" w:date="2019-04-08T20:31:00Z">
        <w:r>
          <w:t xml:space="preserve">Actualmente </w:t>
        </w:r>
      </w:ins>
      <w:ins w:id="256" w:author="CRUZ PORTILLA MAURICIO" w:date="2019-04-08T20:32:00Z">
        <w:r w:rsidR="00FA5FF2">
          <w:t xml:space="preserve">existen complicaciones con el proceso de </w:t>
        </w:r>
      </w:ins>
      <w:ins w:id="257" w:author="CRUZ PORTILLA MAURICIO" w:date="2019-04-08T20:33:00Z">
        <w:r w:rsidR="007140BF">
          <w:t xml:space="preserve">asignación </w:t>
        </w:r>
      </w:ins>
      <w:ins w:id="258" w:author="CRUZ PORTILLA MAURICIO" w:date="2019-04-08T20:34:00Z">
        <w:r w:rsidR="001B2CF8">
          <w:t xml:space="preserve">de proyectos a los alumnos inscritos en la experiencia educativa del servicio social, así como la </w:t>
        </w:r>
      </w:ins>
      <w:ins w:id="259" w:author="CRUZ PORTILLA MAURICIO" w:date="2019-04-08T20:32:00Z">
        <w:r w:rsidR="00FA5FF2">
          <w:t xml:space="preserve">organización de </w:t>
        </w:r>
      </w:ins>
      <w:ins w:id="260" w:author="CRUZ PORTILLA MAURICIO" w:date="2019-04-08T20:34:00Z">
        <w:r w:rsidR="001B2CF8">
          <w:t>la respectiva documentación</w:t>
        </w:r>
        <w:r w:rsidR="00265AF7">
          <w:t xml:space="preserve">, ya que no existe una forma de </w:t>
        </w:r>
      </w:ins>
      <w:ins w:id="261" w:author="CRUZ PORTILLA MAURICIO" w:date="2019-04-08T20:35:00Z">
        <w:r w:rsidR="004B1975">
          <w:t xml:space="preserve">mantener un control </w:t>
        </w:r>
        <w:r w:rsidR="00F97987">
          <w:t xml:space="preserve">sobre </w:t>
        </w:r>
      </w:ins>
      <w:ins w:id="262" w:author="CRUZ PORTILLA MAURICIO" w:date="2019-04-08T20:36:00Z">
        <w:r w:rsidR="00F97987">
          <w:t>ello</w:t>
        </w:r>
        <w:r w:rsidR="00744647">
          <w:t xml:space="preserve">, lo que hace más laborioso todo el proceso </w:t>
        </w:r>
        <w:r w:rsidR="000C7FCA">
          <w:t>y es posible la pérdida de documentos, lo que compromet</w:t>
        </w:r>
      </w:ins>
      <w:ins w:id="263" w:author="CRUZ PORTILLA MAURICIO" w:date="2019-04-08T20:37:00Z">
        <w:r w:rsidR="000C7FCA">
          <w:t xml:space="preserve">e </w:t>
        </w:r>
        <w:r w:rsidR="00D25C54">
          <w:t xml:space="preserve">de forma negativa </w:t>
        </w:r>
        <w:r w:rsidR="000C7FCA">
          <w:t>el avance de los alumnos</w:t>
        </w:r>
        <w:r w:rsidR="00D25C54">
          <w:t>.</w:t>
        </w:r>
      </w:ins>
      <w:r w:rsidR="00966047">
        <w:br w:type="page"/>
      </w:r>
    </w:p>
    <w:p w14:paraId="0A75F6C7" w14:textId="48844369" w:rsidR="005C588D" w:rsidRDefault="00633B70" w:rsidP="000F7947">
      <w:pPr>
        <w:pStyle w:val="Ttulo1"/>
        <w:rPr>
          <w:ins w:id="264" w:author="CRUZ PORTILLA MAURICIO" w:date="2019-04-06T15:55:00Z"/>
        </w:rPr>
      </w:pPr>
      <w:bookmarkStart w:id="265" w:name="_Toc5188681"/>
      <w:bookmarkStart w:id="266" w:name="_Toc5565155"/>
      <w:bookmarkStart w:id="267" w:name="_Toc5694304"/>
      <w:bookmarkStart w:id="268" w:name="_Toc5721488"/>
      <w:r>
        <w:lastRenderedPageBreak/>
        <w:t>3.</w:t>
      </w:r>
      <w:r>
        <w:tab/>
      </w:r>
      <w:r w:rsidR="000F7947">
        <w:t>Modelo</w:t>
      </w:r>
      <w:ins w:id="269" w:author="CRUZ PORTILLA MAURICIO" w:date="2019-04-06T15:55:00Z">
        <w:r w:rsidR="00931D6B">
          <w:t>s</w:t>
        </w:r>
      </w:ins>
      <w:r w:rsidR="000F7947">
        <w:t xml:space="preserve"> de casos</w:t>
      </w:r>
      <w:r w:rsidR="00F40221">
        <w:t xml:space="preserve"> de uso</w:t>
      </w:r>
      <w:bookmarkEnd w:id="265"/>
      <w:bookmarkEnd w:id="266"/>
      <w:bookmarkEnd w:id="267"/>
      <w:bookmarkEnd w:id="268"/>
    </w:p>
    <w:p w14:paraId="687972EC" w14:textId="505E687B" w:rsidR="00C774CC" w:rsidRDefault="00C774CC" w:rsidP="00C774CC">
      <w:pPr>
        <w:rPr>
          <w:ins w:id="270" w:author="CRUZ PORTILLA MAURICIO" w:date="2019-04-06T15:56:00Z"/>
        </w:rPr>
      </w:pPr>
    </w:p>
    <w:p w14:paraId="50DB1B89" w14:textId="1AC14699" w:rsidR="00C774CC" w:rsidRPr="00D337FF" w:rsidRDefault="00C774CC">
      <w:pPr>
        <w:pStyle w:val="Ttulo2"/>
        <w:pPrChange w:id="271" w:author="CRUZ PORTILLA MAURICIO" w:date="2019-04-06T15:56:00Z">
          <w:pPr>
            <w:pStyle w:val="Ttulo1"/>
          </w:pPr>
        </w:pPrChange>
      </w:pPr>
      <w:bookmarkStart w:id="272" w:name="_Toc5565156"/>
      <w:bookmarkStart w:id="273" w:name="_Toc5694305"/>
      <w:bookmarkStart w:id="274" w:name="_Toc5721489"/>
      <w:ins w:id="275" w:author="CRUZ PORTILLA MAURICIO" w:date="2019-04-06T15:56:00Z">
        <w:r>
          <w:t>3.1</w:t>
        </w:r>
        <w:r>
          <w:tab/>
          <w:t>Diagrama de paquetes</w:t>
        </w:r>
      </w:ins>
      <w:bookmarkEnd w:id="272"/>
      <w:bookmarkEnd w:id="273"/>
      <w:bookmarkEnd w:id="274"/>
    </w:p>
    <w:p w14:paraId="3472D095" w14:textId="77777777" w:rsidR="00AF2739" w:rsidRDefault="00AF2739" w:rsidP="00AF2739"/>
    <w:p w14:paraId="18389839" w14:textId="77777777" w:rsidR="00FB73D9" w:rsidRDefault="00033368">
      <w:pPr>
        <w:keepNext/>
        <w:rPr>
          <w:ins w:id="276" w:author="CRUZ PORTILLA MAURICIO" w:date="2019-04-07T12:43:00Z"/>
        </w:rPr>
        <w:pPrChange w:id="277" w:author="CRUZ PORTILLA MAURICIO" w:date="2019-04-07T12:43:00Z">
          <w:pPr/>
        </w:pPrChange>
      </w:pPr>
      <w:del w:id="278" w:author="GONZALEZ HERNANDEZ MARIA SAARAYIM" w:date="2019-04-07T01:14:00Z">
        <w:r w:rsidDel="52486AB7">
          <w:rPr>
            <w:noProof/>
            <w:lang w:eastAsia="es-ES"/>
          </w:rPr>
          <w:drawing>
            <wp:inline distT="0" distB="0" distL="0" distR="0" wp14:anchorId="62CFE896" wp14:editId="266E48BC">
              <wp:extent cx="5635256" cy="3452750"/>
              <wp:effectExtent l="0" t="0" r="3810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Diagrama de paquetes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9047" cy="3461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79" w:author="GONZALEZ HERNANDEZ MARIA SAARAYIM" w:date="2019-04-07T01:17:00Z">
        <w:r>
          <w:rPr>
            <w:noProof/>
            <w:lang w:eastAsia="es-ES"/>
          </w:rPr>
          <w:drawing>
            <wp:inline distT="0" distB="0" distL="0" distR="0" wp14:anchorId="1E71B830" wp14:editId="26CD6E9A">
              <wp:extent cx="6419850" cy="4406558"/>
              <wp:effectExtent l="0" t="0" r="0" b="0"/>
              <wp:docPr id="181076762" name="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39633" cy="44201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6467791" w14:textId="786C229F" w:rsidR="00033368" w:rsidRDefault="00FB73D9">
      <w:pPr>
        <w:pStyle w:val="Descripcin"/>
        <w:jc w:val="center"/>
        <w:pPrChange w:id="280" w:author="CRUZ PORTILLA MAURICIO" w:date="2019-04-07T12:43:00Z">
          <w:pPr/>
        </w:pPrChange>
      </w:pPr>
      <w:ins w:id="281" w:author="CRUZ PORTILLA MAURICIO" w:date="2019-04-07T12:43:00Z">
        <w:r>
          <w:t xml:space="preserve">Ilustración </w:t>
        </w:r>
        <w:r>
          <w:fldChar w:fldCharType="begin"/>
        </w:r>
        <w:r>
          <w:instrText xml:space="preserve"> SEQ Ilustración \* ARABIC </w:instrText>
        </w:r>
      </w:ins>
      <w:r>
        <w:fldChar w:fldCharType="separate"/>
      </w:r>
      <w:ins w:id="282" w:author="CRUZ PORTILLA MAURICIO" w:date="2019-04-07T13:52:00Z">
        <w:r w:rsidR="00217B07">
          <w:rPr>
            <w:noProof/>
          </w:rPr>
          <w:t>1</w:t>
        </w:r>
      </w:ins>
      <w:ins w:id="283" w:author="CRUZ PORTILLA MAURICIO" w:date="2019-04-07T12:43:00Z">
        <w:r>
          <w:fldChar w:fldCharType="end"/>
        </w:r>
        <w:r>
          <w:rPr>
            <w:noProof/>
          </w:rPr>
          <w:t xml:space="preserve"> Diagrama de paquetes</w:t>
        </w:r>
      </w:ins>
    </w:p>
    <w:p w14:paraId="4E145A7B" w14:textId="77777777" w:rsidR="00033368" w:rsidRDefault="00033368">
      <w:r>
        <w:br w:type="page"/>
      </w:r>
    </w:p>
    <w:p w14:paraId="0CA4E475" w14:textId="0A62E8E0" w:rsidR="00633B70" w:rsidRDefault="00633B70" w:rsidP="00033368">
      <w:pPr>
        <w:pStyle w:val="Ttulo2"/>
        <w:rPr>
          <w:ins w:id="284" w:author="GONZALEZ HERNANDEZ MARIA SAARAYIM" w:date="2019-04-07T01:17:00Z"/>
        </w:rPr>
      </w:pPr>
      <w:bookmarkStart w:id="285" w:name="_Toc5565157"/>
      <w:bookmarkStart w:id="286" w:name="_Toc5694306"/>
      <w:bookmarkStart w:id="287" w:name="_Toc5721490"/>
      <w:r>
        <w:lastRenderedPageBreak/>
        <w:t>3.</w:t>
      </w:r>
      <w:ins w:id="288" w:author="CRUZ PORTILLA MAURICIO" w:date="2019-04-06T15:56:00Z">
        <w:r w:rsidR="00C774CC">
          <w:t>2</w:t>
        </w:r>
      </w:ins>
      <w:del w:id="289" w:author="CRUZ PORTILLA MAURICIO" w:date="2019-04-06T15:56:00Z">
        <w:r w:rsidDel="00C774CC">
          <w:delText>1</w:delText>
        </w:r>
      </w:del>
      <w:r>
        <w:tab/>
        <w:t>Diagrama de casos de uso: Paquete Coordinador</w:t>
      </w:r>
      <w:bookmarkEnd w:id="285"/>
      <w:bookmarkEnd w:id="286"/>
      <w:bookmarkEnd w:id="287"/>
    </w:p>
    <w:p w14:paraId="65420C0E" w14:textId="3CE077DB" w:rsidR="00FB73D9" w:rsidRDefault="4AA6CB9E">
      <w:pPr>
        <w:keepNext/>
        <w:jc w:val="center"/>
        <w:rPr>
          <w:ins w:id="290" w:author="CRUZ PORTILLA MAURICIO" w:date="2019-04-07T12:43:00Z"/>
        </w:rPr>
        <w:pPrChange w:id="291" w:author="CRUZ PORTILLA MAURICIO" w:date="2019-04-07T12:44:00Z">
          <w:pPr/>
        </w:pPrChange>
      </w:pPr>
      <w:ins w:id="292" w:author="GONZALEZ HERNANDEZ MARIA SAARAYIM" w:date="2019-04-07T01:18:00Z">
        <w:r>
          <w:rPr>
            <w:noProof/>
            <w:lang w:eastAsia="es-ES"/>
          </w:rPr>
          <w:drawing>
            <wp:inline distT="0" distB="0" distL="0" distR="0" wp14:anchorId="50181E3B" wp14:editId="2D82E1AA">
              <wp:extent cx="6378992" cy="8065392"/>
              <wp:effectExtent l="0" t="0" r="3175" b="0"/>
              <wp:docPr id="747087313" name="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8992" cy="80653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3AD1A4B" w14:textId="60B523A5" w:rsidR="4AA6CB9E" w:rsidRDefault="00FB73D9">
      <w:pPr>
        <w:pStyle w:val="Descripcin"/>
        <w:jc w:val="center"/>
        <w:pPrChange w:id="293" w:author="CRUZ PORTILLA MAURICIO" w:date="2019-04-07T12:44:00Z">
          <w:pPr/>
        </w:pPrChange>
      </w:pPr>
      <w:ins w:id="294" w:author="CRUZ PORTILLA MAURICIO" w:date="2019-04-07T12:43:00Z">
        <w:r>
          <w:t xml:space="preserve">Ilustración </w:t>
        </w:r>
        <w:r>
          <w:fldChar w:fldCharType="begin"/>
        </w:r>
        <w:r>
          <w:instrText xml:space="preserve"> SEQ Ilustración \* ARABIC </w:instrText>
        </w:r>
      </w:ins>
      <w:r>
        <w:fldChar w:fldCharType="separate"/>
      </w:r>
      <w:ins w:id="295" w:author="CRUZ PORTILLA MAURICIO" w:date="2019-04-07T13:52:00Z">
        <w:r w:rsidR="00217B07">
          <w:rPr>
            <w:noProof/>
          </w:rPr>
          <w:t>2</w:t>
        </w:r>
      </w:ins>
      <w:ins w:id="296" w:author="CRUZ PORTILLA MAURICIO" w:date="2019-04-07T12:43:00Z">
        <w:r>
          <w:fldChar w:fldCharType="end"/>
        </w:r>
        <w:r>
          <w:rPr>
            <w:noProof/>
          </w:rPr>
          <w:t xml:space="preserve"> Diagrama de casos de uso - Paquete Coordinador</w:t>
        </w:r>
      </w:ins>
    </w:p>
    <w:p w14:paraId="3730E810" w14:textId="77777777" w:rsidR="00633B70" w:rsidRDefault="00633B70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7D9B3700" w14:textId="3048821C" w:rsidR="00633B70" w:rsidRDefault="00633B70" w:rsidP="00033368">
      <w:pPr>
        <w:pStyle w:val="Ttulo2"/>
        <w:rPr>
          <w:ins w:id="297" w:author="GONZALEZ HERNANDEZ MARIA SAARAYIM" w:date="2019-04-07T01:18:00Z"/>
        </w:rPr>
      </w:pPr>
      <w:bookmarkStart w:id="298" w:name="_Toc5565158"/>
      <w:bookmarkStart w:id="299" w:name="_Toc5694307"/>
      <w:bookmarkStart w:id="300" w:name="_Toc5721491"/>
      <w:r>
        <w:lastRenderedPageBreak/>
        <w:t>3.</w:t>
      </w:r>
      <w:ins w:id="301" w:author="CRUZ PORTILLA MAURICIO" w:date="2019-04-06T15:56:00Z">
        <w:r w:rsidR="00C774CC">
          <w:t>3</w:t>
        </w:r>
      </w:ins>
      <w:del w:id="302" w:author="CRUZ PORTILLA MAURICIO" w:date="2019-04-06T15:56:00Z">
        <w:r w:rsidDel="00C774CC">
          <w:delText>2</w:delText>
        </w:r>
      </w:del>
      <w:r>
        <w:tab/>
        <w:t>Diagrama de casos de uso: Paquete Alumno</w:t>
      </w:r>
      <w:bookmarkEnd w:id="298"/>
      <w:bookmarkEnd w:id="299"/>
      <w:bookmarkEnd w:id="300"/>
    </w:p>
    <w:p w14:paraId="221381B4" w14:textId="77777777" w:rsidR="00A94342" w:rsidRDefault="00BA5C65">
      <w:pPr>
        <w:keepNext/>
        <w:jc w:val="center"/>
        <w:rPr>
          <w:ins w:id="303" w:author="CRUZ PORTILLA MAURICIO" w:date="2019-04-07T12:45:00Z"/>
        </w:rPr>
        <w:pPrChange w:id="304" w:author="CRUZ PORTILLA MAURICIO" w:date="2019-04-07T12:45:00Z">
          <w:pPr/>
        </w:pPrChange>
      </w:pPr>
      <w:ins w:id="305" w:author="GONZALEZ HERNANDEZ MARIA SAARAYIM" w:date="2019-04-07T01:19:00Z">
        <w:r>
          <w:rPr>
            <w:noProof/>
            <w:lang w:eastAsia="es-ES"/>
          </w:rPr>
          <w:drawing>
            <wp:inline distT="0" distB="0" distL="0" distR="0" wp14:anchorId="50453CDE" wp14:editId="0CC1F079">
              <wp:extent cx="6021984" cy="6600825"/>
              <wp:effectExtent l="0" t="0" r="0" b="0"/>
              <wp:docPr id="327521209" name="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9066" cy="660858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C883081" w14:textId="306AD1F8" w:rsidR="00BA5C65" w:rsidRDefault="00A94342">
      <w:pPr>
        <w:pStyle w:val="Descripcin"/>
        <w:jc w:val="center"/>
        <w:pPrChange w:id="306" w:author="CRUZ PORTILLA MAURICIO" w:date="2019-04-07T12:45:00Z">
          <w:pPr/>
        </w:pPrChange>
      </w:pPr>
      <w:ins w:id="307" w:author="CRUZ PORTILLA MAURICIO" w:date="2019-04-07T12:45:00Z">
        <w:r>
          <w:t xml:space="preserve">Ilustración </w:t>
        </w:r>
        <w:r>
          <w:fldChar w:fldCharType="begin"/>
        </w:r>
        <w:r>
          <w:instrText xml:space="preserve"> SEQ Ilustración \* ARABIC </w:instrText>
        </w:r>
      </w:ins>
      <w:r>
        <w:fldChar w:fldCharType="separate"/>
      </w:r>
      <w:ins w:id="308" w:author="CRUZ PORTILLA MAURICIO" w:date="2019-04-07T13:52:00Z">
        <w:r w:rsidR="00217B07">
          <w:rPr>
            <w:noProof/>
          </w:rPr>
          <w:t>3</w:t>
        </w:r>
      </w:ins>
      <w:ins w:id="309" w:author="CRUZ PORTILLA MAURICIO" w:date="2019-04-07T12:45:00Z">
        <w:r>
          <w:fldChar w:fldCharType="end"/>
        </w:r>
        <w:r>
          <w:rPr>
            <w:noProof/>
          </w:rPr>
          <w:t xml:space="preserve"> Diagrama de casos de uso - Paquete Alumno</w:t>
        </w:r>
      </w:ins>
    </w:p>
    <w:p w14:paraId="1ABCFD6F" w14:textId="77777777" w:rsidR="00633B70" w:rsidRDefault="00633B70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4861D7D3" w14:textId="19B099F1" w:rsidR="0008402F" w:rsidRDefault="00633B70" w:rsidP="00033368">
      <w:pPr>
        <w:pStyle w:val="Ttulo2"/>
        <w:rPr>
          <w:ins w:id="310" w:author="GONZALEZ HERNANDEZ MARIA SAARAYIM" w:date="2019-04-07T01:19:00Z"/>
        </w:rPr>
      </w:pPr>
      <w:bookmarkStart w:id="311" w:name="_Toc5565159"/>
      <w:bookmarkStart w:id="312" w:name="_Toc5694308"/>
      <w:bookmarkStart w:id="313" w:name="_Toc5721492"/>
      <w:r>
        <w:lastRenderedPageBreak/>
        <w:t>3.</w:t>
      </w:r>
      <w:ins w:id="314" w:author="CRUZ PORTILLA MAURICIO" w:date="2019-04-06T15:56:00Z">
        <w:r w:rsidR="00C774CC">
          <w:t>4</w:t>
        </w:r>
      </w:ins>
      <w:del w:id="315" w:author="CRUZ PORTILLA MAURICIO" w:date="2019-04-06T15:56:00Z">
        <w:r w:rsidDel="00C774CC">
          <w:delText>3</w:delText>
        </w:r>
      </w:del>
      <w:r>
        <w:tab/>
      </w:r>
      <w:ins w:id="316" w:author="GONZALEZ HERNANDEZ MARIA SAARAYIM" w:date="2019-04-07T01:19:00Z">
        <w:r>
          <w:t>Diagrama de casos de uso: Paquete Técnico Académico</w:t>
        </w:r>
        <w:bookmarkEnd w:id="311"/>
        <w:bookmarkEnd w:id="312"/>
        <w:bookmarkEnd w:id="313"/>
      </w:ins>
    </w:p>
    <w:p w14:paraId="11714752" w14:textId="77777777" w:rsidR="00A94342" w:rsidRDefault="00633B70">
      <w:pPr>
        <w:keepNext/>
        <w:jc w:val="center"/>
        <w:rPr>
          <w:ins w:id="317" w:author="CRUZ PORTILLA MAURICIO" w:date="2019-04-07T12:46:00Z"/>
        </w:rPr>
        <w:pPrChange w:id="318" w:author="CRUZ PORTILLA MAURICIO" w:date="2019-04-07T12:46:00Z">
          <w:pPr>
            <w:jc w:val="center"/>
          </w:pPr>
        </w:pPrChange>
      </w:pPr>
      <w:del w:id="319" w:author="GONZALEZ HERNANDEZ MARIA SAARAYIM" w:date="2019-04-07T01:19:00Z">
        <w:r w:rsidRPr="68707943" w:rsidDel="68707943">
          <w:delText>Diagrama de casos de uso: Paquete Técnico Académic</w:delText>
        </w:r>
        <w:r w:rsidDel="68707943">
          <w:delText>o</w:delText>
        </w:r>
      </w:del>
      <w:ins w:id="320" w:author="GONZALEZ HERNANDEZ MARIA SAARAYIM" w:date="2019-04-07T01:20:00Z">
        <w:r>
          <w:rPr>
            <w:noProof/>
            <w:lang w:eastAsia="es-ES"/>
          </w:rPr>
          <w:drawing>
            <wp:inline distT="0" distB="0" distL="0" distR="0" wp14:anchorId="0C5BDE58" wp14:editId="2584860A">
              <wp:extent cx="5878093" cy="4238625"/>
              <wp:effectExtent l="0" t="0" r="8890" b="0"/>
              <wp:docPr id="1452094330" name="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92713" cy="42491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8E1C805" w14:textId="7EB5786E" w:rsidR="0008402F" w:rsidRDefault="00A94342">
      <w:pPr>
        <w:pStyle w:val="Descripcin"/>
        <w:jc w:val="center"/>
        <w:pPrChange w:id="321" w:author="CRUZ PORTILLA MAURICIO" w:date="2019-04-07T12:46:00Z">
          <w:pPr/>
        </w:pPrChange>
      </w:pPr>
      <w:ins w:id="322" w:author="CRUZ PORTILLA MAURICIO" w:date="2019-04-07T12:46:00Z">
        <w:r>
          <w:t xml:space="preserve">Ilustración </w:t>
        </w:r>
        <w:r>
          <w:fldChar w:fldCharType="begin"/>
        </w:r>
        <w:r>
          <w:instrText xml:space="preserve"> SEQ Ilustración \* ARABIC </w:instrText>
        </w:r>
      </w:ins>
      <w:r>
        <w:fldChar w:fldCharType="separate"/>
      </w:r>
      <w:ins w:id="323" w:author="CRUZ PORTILLA MAURICIO" w:date="2019-04-07T13:52:00Z">
        <w:r w:rsidR="00217B07">
          <w:rPr>
            <w:noProof/>
          </w:rPr>
          <w:t>4</w:t>
        </w:r>
      </w:ins>
      <w:ins w:id="324" w:author="CRUZ PORTILLA MAURICIO" w:date="2019-04-07T12:46:00Z">
        <w:r>
          <w:fldChar w:fldCharType="end"/>
        </w:r>
        <w:r>
          <w:rPr>
            <w:noProof/>
          </w:rPr>
          <w:t xml:space="preserve"> Diagrama de casos de uso - Paquete Técnico Académico</w:t>
        </w:r>
      </w:ins>
    </w:p>
    <w:p w14:paraId="49FDC211" w14:textId="5D26A437" w:rsidR="0008402F" w:rsidRDefault="0008402F" w:rsidP="68707943">
      <w:pPr>
        <w:pStyle w:val="Ttulo2"/>
        <w:rPr>
          <w:ins w:id="325" w:author="GONZALEZ HERNANDEZ MARIA SAARAYIM" w:date="2019-04-07T01:19:00Z"/>
        </w:rPr>
      </w:pPr>
      <w:r>
        <w:br w:type="page"/>
      </w:r>
    </w:p>
    <w:p w14:paraId="4E9F99DE" w14:textId="4015D018" w:rsidR="00E4787C" w:rsidRDefault="00862A98" w:rsidP="00E4787C">
      <w:pPr>
        <w:pStyle w:val="Ttulo1"/>
      </w:pPr>
      <w:bookmarkStart w:id="326" w:name="_Toc5188682"/>
      <w:bookmarkStart w:id="327" w:name="_Toc5565160"/>
      <w:bookmarkStart w:id="328" w:name="_Toc5694309"/>
      <w:bookmarkStart w:id="329" w:name="_Toc5721493"/>
      <w:r>
        <w:lastRenderedPageBreak/>
        <w:t>4.</w:t>
      </w:r>
      <w:ins w:id="330" w:author="CRUZ PORTILLA MAURICIO" w:date="2019-04-09T16:57:00Z">
        <w:r w:rsidR="00FF1AF4">
          <w:tab/>
        </w:r>
      </w:ins>
      <w:del w:id="331" w:author="CRUZ PORTILLA MAURICIO" w:date="2019-04-09T16:57:00Z">
        <w:r w:rsidDel="00FF1AF4">
          <w:delText xml:space="preserve"> </w:delText>
        </w:r>
      </w:del>
      <w:r w:rsidR="007761AD">
        <w:t>Descripciones de casos de uso</w:t>
      </w:r>
      <w:bookmarkEnd w:id="326"/>
      <w:bookmarkEnd w:id="327"/>
      <w:bookmarkEnd w:id="328"/>
      <w:bookmarkEnd w:id="329"/>
    </w:p>
    <w:p w14:paraId="47A825D1" w14:textId="0A9FFC42" w:rsidR="00803B29" w:rsidRDefault="00803B29" w:rsidP="00803B29"/>
    <w:p w14:paraId="369D1657" w14:textId="472B0B82" w:rsidR="00E758DE" w:rsidRPr="00803B29" w:rsidRDefault="00F0554A" w:rsidP="00E758DE">
      <w:pPr>
        <w:pStyle w:val="Ttulo2"/>
      </w:pPr>
      <w:bookmarkStart w:id="332" w:name="_Toc5188683"/>
      <w:bookmarkStart w:id="333" w:name="_Toc5565161"/>
      <w:bookmarkStart w:id="334" w:name="_Toc5694310"/>
      <w:bookmarkStart w:id="335" w:name="_Toc5721494"/>
      <w:r>
        <w:t>4.1</w:t>
      </w:r>
      <w:r>
        <w:tab/>
        <w:t>CU-01: Iniciar sesión</w:t>
      </w:r>
      <w:bookmarkEnd w:id="332"/>
      <w:bookmarkEnd w:id="333"/>
      <w:bookmarkEnd w:id="334"/>
      <w:bookmarkEnd w:id="3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9A3ABD" w14:paraId="7DD59DF1" w14:textId="77777777" w:rsidTr="0008402F">
        <w:tc>
          <w:tcPr>
            <w:tcW w:w="2137" w:type="dxa"/>
          </w:tcPr>
          <w:p w14:paraId="19D81282" w14:textId="0137A41D" w:rsidR="009A3ABD" w:rsidRPr="009345F2" w:rsidRDefault="009A3ABD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114ACE36" w14:textId="744D9608" w:rsidR="009A3ABD" w:rsidRDefault="009A3ABD">
            <w:pPr>
              <w:rPr>
                <w:rFonts w:cs="Arial"/>
              </w:rPr>
            </w:pPr>
            <w:r>
              <w:rPr>
                <w:rFonts w:cs="Arial"/>
              </w:rPr>
              <w:t>CU-01</w:t>
            </w:r>
          </w:p>
        </w:tc>
      </w:tr>
      <w:tr w:rsidR="009A3ABD" w14:paraId="0D76F88E" w14:textId="77777777" w:rsidTr="0008402F">
        <w:tc>
          <w:tcPr>
            <w:tcW w:w="2137" w:type="dxa"/>
          </w:tcPr>
          <w:p w14:paraId="07192CD3" w14:textId="0F12BCA1" w:rsidR="009A3ABD" w:rsidRPr="009345F2" w:rsidRDefault="009A3ABD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6BD9614F" w14:textId="6A9D2935" w:rsidR="009A3ABD" w:rsidRDefault="009A3ABD">
            <w:pPr>
              <w:rPr>
                <w:rFonts w:cs="Arial"/>
              </w:rPr>
            </w:pPr>
            <w:r>
              <w:rPr>
                <w:rFonts w:cs="Arial"/>
              </w:rPr>
              <w:t>Iniciar sesión</w:t>
            </w:r>
          </w:p>
        </w:tc>
      </w:tr>
      <w:tr w:rsidR="009A3ABD" w14:paraId="053090E3" w14:textId="77777777" w:rsidTr="0008402F">
        <w:tc>
          <w:tcPr>
            <w:tcW w:w="2137" w:type="dxa"/>
          </w:tcPr>
          <w:p w14:paraId="282A25F2" w14:textId="4CC1B761" w:rsidR="009A3ABD" w:rsidRPr="009345F2" w:rsidRDefault="009A3ABD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73FE7DE4" w14:textId="59785D62" w:rsidR="009A3ABD" w:rsidRDefault="009A3ABD">
            <w:pPr>
              <w:rPr>
                <w:rFonts w:cs="Arial"/>
              </w:rPr>
            </w:pPr>
            <w:r>
              <w:rPr>
                <w:rFonts w:cs="Arial"/>
              </w:rPr>
              <w:t>Permite al Coordinador</w:t>
            </w:r>
            <w:r w:rsidR="004F15DD">
              <w:rPr>
                <w:rFonts w:cs="Arial"/>
              </w:rPr>
              <w:t xml:space="preserve"> y</w:t>
            </w:r>
            <w:r>
              <w:rPr>
                <w:rFonts w:cs="Arial"/>
              </w:rPr>
              <w:t xml:space="preserve"> al Alumno iniciar sesión en el sistema.</w:t>
            </w:r>
          </w:p>
        </w:tc>
      </w:tr>
      <w:tr w:rsidR="009A3ABD" w14:paraId="2A1FA122" w14:textId="77777777" w:rsidTr="0008402F">
        <w:tc>
          <w:tcPr>
            <w:tcW w:w="2137" w:type="dxa"/>
          </w:tcPr>
          <w:p w14:paraId="33330E16" w14:textId="7DFFCCD4" w:rsidR="009A3ABD" w:rsidRPr="009345F2" w:rsidRDefault="009A3ABD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48B02F9E" w14:textId="247BCE5E" w:rsidR="009A3ABD" w:rsidRDefault="009A3ABD">
            <w:pPr>
              <w:rPr>
                <w:rFonts w:cs="Arial"/>
              </w:rPr>
            </w:pPr>
            <w:r>
              <w:rPr>
                <w:rFonts w:cs="Arial"/>
              </w:rPr>
              <w:t>Cruz Portilla Mauricio</w:t>
            </w:r>
          </w:p>
        </w:tc>
      </w:tr>
      <w:tr w:rsidR="009A3ABD" w14:paraId="04FEB973" w14:textId="77777777" w:rsidTr="0008402F">
        <w:tc>
          <w:tcPr>
            <w:tcW w:w="2137" w:type="dxa"/>
          </w:tcPr>
          <w:p w14:paraId="1A755BF0" w14:textId="1CA89E41" w:rsidR="009A3ABD" w:rsidRPr="009345F2" w:rsidRDefault="009A3ABD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2354BDB6" w14:textId="28FFC200" w:rsidR="009A3ABD" w:rsidRDefault="009A3ABD">
            <w:pPr>
              <w:rPr>
                <w:rFonts w:cs="Arial"/>
              </w:rPr>
            </w:pPr>
            <w:r>
              <w:rPr>
                <w:rFonts w:cs="Arial"/>
              </w:rPr>
              <w:t>Coordinador, Alumno</w:t>
            </w:r>
            <w:r w:rsidR="00EB2366">
              <w:rPr>
                <w:rFonts w:cs="Arial"/>
              </w:rPr>
              <w:t>, Técnico Académico</w:t>
            </w:r>
          </w:p>
        </w:tc>
      </w:tr>
      <w:tr w:rsidR="009A3ABD" w14:paraId="6F60B669" w14:textId="77777777" w:rsidTr="0008402F">
        <w:tc>
          <w:tcPr>
            <w:tcW w:w="2137" w:type="dxa"/>
          </w:tcPr>
          <w:p w14:paraId="3B1D2B72" w14:textId="70EA1334" w:rsidR="009A3ABD" w:rsidRPr="009345F2" w:rsidRDefault="009A3ABD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7A97B470" w14:textId="77777777" w:rsidR="00BD53DA" w:rsidRDefault="00BD53DA" w:rsidP="00ED3EA4">
            <w:pPr>
              <w:pStyle w:val="Prrafodelista"/>
              <w:numPr>
                <w:ilvl w:val="0"/>
                <w:numId w:val="67"/>
              </w:numPr>
              <w:rPr>
                <w:rFonts w:cs="Arial"/>
              </w:rPr>
            </w:pPr>
            <w:r>
              <w:rPr>
                <w:rFonts w:cs="Arial"/>
              </w:rPr>
              <w:t>El coordinador/alumno/técnico académico no debe haber iniciado sesión.</w:t>
            </w:r>
          </w:p>
          <w:p w14:paraId="691896DE" w14:textId="17354AD0" w:rsidR="009A3ABD" w:rsidRDefault="00BD53DA" w:rsidP="00ED3EA4">
            <w:pPr>
              <w:pStyle w:val="Prrafodelista"/>
              <w:numPr>
                <w:ilvl w:val="0"/>
                <w:numId w:val="67"/>
              </w:numPr>
              <w:rPr>
                <w:rFonts w:cs="Arial"/>
              </w:rPr>
            </w:pPr>
            <w:r>
              <w:rPr>
                <w:rFonts w:cs="Arial"/>
              </w:rPr>
              <w:t>El coordinador/alumno/técnico aca</w:t>
            </w:r>
            <w:r w:rsidR="005A641C">
              <w:rPr>
                <w:rFonts w:cs="Arial"/>
              </w:rPr>
              <w:t>démico debe estar registrado en el sistema.</w:t>
            </w:r>
          </w:p>
        </w:tc>
      </w:tr>
      <w:tr w:rsidR="009A3ABD" w14:paraId="497D5846" w14:textId="77777777" w:rsidTr="0008402F">
        <w:tc>
          <w:tcPr>
            <w:tcW w:w="2137" w:type="dxa"/>
          </w:tcPr>
          <w:p w14:paraId="6C42CC55" w14:textId="700EC1C0" w:rsidR="009A3ABD" w:rsidRPr="009345F2" w:rsidRDefault="009A3ABD" w:rsidP="009A3ABD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43AD6B89" w14:textId="77777777" w:rsidR="009A3ABD" w:rsidRDefault="00DB7594" w:rsidP="00ED3EA4">
            <w:pPr>
              <w:pStyle w:val="Prrafodelista"/>
              <w:numPr>
                <w:ilvl w:val="0"/>
                <w:numId w:val="32"/>
              </w:numPr>
            </w:pPr>
            <w:r>
              <w:t>El sistema muestra una ventana</w:t>
            </w:r>
            <w:r w:rsidR="00371C25">
              <w:t xml:space="preserve"> con un campo de texto para ingresar el usuario y otro para la contraseña, y un </w:t>
            </w:r>
            <w:r w:rsidR="00316E55">
              <w:t>botón de “Iniciar sesión”.</w:t>
            </w:r>
          </w:p>
          <w:p w14:paraId="128D6DFF" w14:textId="536BB0DF" w:rsidR="00316E55" w:rsidRDefault="00316E55" w:rsidP="00ED3EA4">
            <w:pPr>
              <w:pStyle w:val="Prrafodelista"/>
              <w:numPr>
                <w:ilvl w:val="0"/>
                <w:numId w:val="32"/>
              </w:numPr>
            </w:pPr>
            <w:r>
              <w:t xml:space="preserve">El </w:t>
            </w:r>
            <w:r w:rsidR="00BF123D">
              <w:t>coordinador</w:t>
            </w:r>
            <w:r>
              <w:t>/</w:t>
            </w:r>
            <w:r w:rsidR="00BF123D">
              <w:t>alumno</w:t>
            </w:r>
            <w:r w:rsidR="00EB2366">
              <w:t>/</w:t>
            </w:r>
            <w:r w:rsidR="00BF123D">
              <w:t>técnico académico</w:t>
            </w:r>
            <w:r>
              <w:t xml:space="preserve"> ingresa </w:t>
            </w:r>
            <w:r w:rsidR="00246D4C">
              <w:t>sus datos de acceso y da clic en Iniciar sesión.</w:t>
            </w:r>
          </w:p>
          <w:p w14:paraId="5664A8E3" w14:textId="77777777" w:rsidR="00246D4C" w:rsidRDefault="00394791" w:rsidP="00ED3EA4">
            <w:pPr>
              <w:pStyle w:val="Prrafodelista"/>
              <w:numPr>
                <w:ilvl w:val="0"/>
                <w:numId w:val="32"/>
              </w:numPr>
            </w:pPr>
            <w:r>
              <w:t xml:space="preserve">El sistema verifica que los campos estén </w:t>
            </w:r>
            <w:r w:rsidR="00E52825">
              <w:t>completos</w:t>
            </w:r>
            <w:r w:rsidR="00923970">
              <w:t xml:space="preserve"> y</w:t>
            </w:r>
            <w:r w:rsidR="00E52825">
              <w:t xml:space="preserve"> que exista la cuenta en la base de datos</w:t>
            </w:r>
            <w:r w:rsidR="00923970">
              <w:t xml:space="preserve">, y muestra </w:t>
            </w:r>
            <w:r w:rsidR="00D83F6D">
              <w:t>la ventana de bienvenida.</w:t>
            </w:r>
          </w:p>
          <w:p w14:paraId="59A5D230" w14:textId="5EC6DBBF" w:rsidR="00D83F6D" w:rsidRPr="009A3ABD" w:rsidRDefault="00D83F6D" w:rsidP="00ED3EA4">
            <w:pPr>
              <w:pStyle w:val="Prrafodelista"/>
              <w:numPr>
                <w:ilvl w:val="0"/>
                <w:numId w:val="32"/>
              </w:numPr>
            </w:pPr>
            <w:r>
              <w:t>Termina el caso de uso.</w:t>
            </w:r>
          </w:p>
        </w:tc>
      </w:tr>
      <w:tr w:rsidR="009A3ABD" w14:paraId="51B0E619" w14:textId="77777777" w:rsidTr="0008402F">
        <w:tc>
          <w:tcPr>
            <w:tcW w:w="2137" w:type="dxa"/>
          </w:tcPr>
          <w:p w14:paraId="68B0514A" w14:textId="5512B574" w:rsidR="009A3ABD" w:rsidRPr="009345F2" w:rsidRDefault="009A3ABD" w:rsidP="009A3ABD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02C77400" w14:textId="77777777" w:rsidR="004E07C5" w:rsidRDefault="004E07C5" w:rsidP="00D83F6D">
            <w:pPr>
              <w:spacing w:before="240"/>
              <w:contextualSpacing/>
              <w:jc w:val="both"/>
              <w:rPr>
                <w:b/>
              </w:rPr>
            </w:pPr>
            <w:r>
              <w:rPr>
                <w:b/>
              </w:rPr>
              <w:t>3.1 Campos incompletos</w:t>
            </w:r>
          </w:p>
          <w:p w14:paraId="4F2B783F" w14:textId="02C28FAE" w:rsidR="003A4B37" w:rsidRPr="002810AB" w:rsidRDefault="002773B2" w:rsidP="00ED3EA4">
            <w:pPr>
              <w:pStyle w:val="Prrafodelista"/>
              <w:numPr>
                <w:ilvl w:val="0"/>
                <w:numId w:val="37"/>
              </w:numPr>
            </w:pPr>
            <w:r>
              <w:t xml:space="preserve">El </w:t>
            </w:r>
            <w:r w:rsidR="00E30740">
              <w:t>sistema muestra un mensaje</w:t>
            </w:r>
            <w:r w:rsidR="008726AF">
              <w:t xml:space="preserve"> “Faltan campos por completar” </w:t>
            </w:r>
            <w:r w:rsidR="003A4B37">
              <w:t>y vuelve al paso 2 del flujo normal.</w:t>
            </w:r>
          </w:p>
        </w:tc>
      </w:tr>
      <w:tr w:rsidR="009A3ABD" w14:paraId="4CA9EDAB" w14:textId="77777777" w:rsidTr="0008402F">
        <w:tc>
          <w:tcPr>
            <w:tcW w:w="2137" w:type="dxa"/>
          </w:tcPr>
          <w:p w14:paraId="0EA562D4" w14:textId="23972506" w:rsidR="009A3ABD" w:rsidRPr="009345F2" w:rsidRDefault="009A3ABD" w:rsidP="009A3ABD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384FAE1D" w14:textId="77777777" w:rsidR="009A3ABD" w:rsidRDefault="001B74CC" w:rsidP="009A3AB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Ex. 3.1 Se perdió la conexión con la base de datos</w:t>
            </w:r>
          </w:p>
          <w:p w14:paraId="43DF4506" w14:textId="77777777" w:rsidR="008726AF" w:rsidRDefault="008726AF" w:rsidP="00ED3EA4">
            <w:pPr>
              <w:pStyle w:val="Prrafodelista"/>
              <w:numPr>
                <w:ilvl w:val="0"/>
                <w:numId w:val="58"/>
              </w:numPr>
              <w:rPr>
                <w:bCs/>
              </w:rPr>
            </w:pPr>
            <w:r>
              <w:rPr>
                <w:bCs/>
              </w:rPr>
              <w:t xml:space="preserve">El sistema muestra un mensaje </w:t>
            </w:r>
            <w:r w:rsidR="0085139E">
              <w:rPr>
                <w:bCs/>
              </w:rPr>
              <w:t>“Ocurrió un error al momento de iniciar sesión”.</w:t>
            </w:r>
          </w:p>
          <w:p w14:paraId="79CD1BA1" w14:textId="6E0B57ED" w:rsidR="0085139E" w:rsidRPr="008726AF" w:rsidRDefault="0085139E" w:rsidP="00ED3EA4">
            <w:pPr>
              <w:pStyle w:val="Prrafodelista"/>
              <w:numPr>
                <w:ilvl w:val="0"/>
                <w:numId w:val="58"/>
              </w:numPr>
              <w:rPr>
                <w:bCs/>
              </w:rPr>
            </w:pPr>
            <w:r>
              <w:rPr>
                <w:bCs/>
              </w:rPr>
              <w:t>Termina el caso de uso.</w:t>
            </w:r>
          </w:p>
        </w:tc>
      </w:tr>
      <w:tr w:rsidR="009A3ABD" w14:paraId="3275F5B6" w14:textId="77777777" w:rsidTr="0008402F">
        <w:tc>
          <w:tcPr>
            <w:tcW w:w="2137" w:type="dxa"/>
          </w:tcPr>
          <w:p w14:paraId="2780F605" w14:textId="7C994C0B" w:rsidR="009A3ABD" w:rsidRPr="009345F2" w:rsidRDefault="009A3ABD" w:rsidP="009A3ABD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196AD4E4" w14:textId="42B89C36" w:rsidR="009A3ABD" w:rsidRDefault="009A3ABD" w:rsidP="009A3ABD">
            <w:pPr>
              <w:jc w:val="both"/>
              <w:rPr>
                <w:bCs/>
              </w:rPr>
            </w:pPr>
            <w:r>
              <w:rPr>
                <w:bCs/>
              </w:rPr>
              <w:t>Inicio de sesión exitoso.</w:t>
            </w:r>
          </w:p>
        </w:tc>
      </w:tr>
      <w:tr w:rsidR="009A3ABD" w14:paraId="6CFCF536" w14:textId="77777777" w:rsidTr="0008402F">
        <w:tc>
          <w:tcPr>
            <w:tcW w:w="2137" w:type="dxa"/>
          </w:tcPr>
          <w:p w14:paraId="5E2E660C" w14:textId="118ECBA5" w:rsidR="009A3ABD" w:rsidRPr="009345F2" w:rsidRDefault="009A3ABD" w:rsidP="009A3ABD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350DC9A1" w14:textId="0A86CC8F" w:rsidR="009A3ABD" w:rsidRPr="009A3ABD" w:rsidRDefault="009A3ABD" w:rsidP="009A3ABD">
            <w:pPr>
              <w:jc w:val="both"/>
              <w:rPr>
                <w:bCs/>
              </w:rPr>
            </w:pPr>
            <w:r>
              <w:rPr>
                <w:bCs/>
              </w:rPr>
              <w:t>Ninguna</w:t>
            </w:r>
          </w:p>
        </w:tc>
      </w:tr>
      <w:tr w:rsidR="009A3ABD" w14:paraId="23030EB4" w14:textId="77777777" w:rsidTr="0008402F">
        <w:tc>
          <w:tcPr>
            <w:tcW w:w="2137" w:type="dxa"/>
          </w:tcPr>
          <w:p w14:paraId="16A58DB7" w14:textId="5A6006B9" w:rsidR="009A3ABD" w:rsidRPr="009345F2" w:rsidRDefault="009A3ABD" w:rsidP="009A3ABD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683A635E" w14:textId="41479EB6" w:rsidR="009A3ABD" w:rsidRDefault="009A3ABD" w:rsidP="009A3ABD">
            <w:pPr>
              <w:jc w:val="both"/>
              <w:rPr>
                <w:bCs/>
              </w:rPr>
            </w:pPr>
            <w:r>
              <w:rPr>
                <w:bCs/>
              </w:rPr>
              <w:t>Ninguna</w:t>
            </w:r>
          </w:p>
        </w:tc>
      </w:tr>
    </w:tbl>
    <w:p w14:paraId="5C1A07E2" w14:textId="0F78396C" w:rsidR="00127B1F" w:rsidRDefault="00127B1F">
      <w:pPr>
        <w:rPr>
          <w:rFonts w:cs="Arial"/>
        </w:rPr>
      </w:pPr>
    </w:p>
    <w:p w14:paraId="021C15B5" w14:textId="77777777" w:rsidR="009042AA" w:rsidRDefault="009042AA">
      <w:r>
        <w:br w:type="page"/>
      </w:r>
    </w:p>
    <w:p w14:paraId="1CC49F77" w14:textId="5A5769A2" w:rsidR="00F0554A" w:rsidRDefault="00AB2382" w:rsidP="00AB2382">
      <w:pPr>
        <w:pStyle w:val="Ttulo2"/>
      </w:pPr>
      <w:bookmarkStart w:id="336" w:name="_Toc5188684"/>
      <w:bookmarkStart w:id="337" w:name="_Toc5565162"/>
      <w:bookmarkStart w:id="338" w:name="_Toc5694311"/>
      <w:bookmarkStart w:id="339" w:name="_Toc5721495"/>
      <w:r>
        <w:lastRenderedPageBreak/>
        <w:t>4.2</w:t>
      </w:r>
      <w:r>
        <w:tab/>
        <w:t>CU-02: Registrar alumno</w:t>
      </w:r>
      <w:bookmarkEnd w:id="336"/>
      <w:bookmarkEnd w:id="337"/>
      <w:bookmarkEnd w:id="338"/>
      <w:bookmarkEnd w:id="3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2259FB" w14:paraId="03B79CBD" w14:textId="77777777" w:rsidTr="605D29B1">
        <w:tc>
          <w:tcPr>
            <w:tcW w:w="2137" w:type="dxa"/>
          </w:tcPr>
          <w:p w14:paraId="16826ACF" w14:textId="596542E8" w:rsidR="002259FB" w:rsidRPr="009345F2" w:rsidRDefault="002259FB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24484624" w14:textId="48A31E59" w:rsidR="002259FB" w:rsidRDefault="002259FB">
            <w:pPr>
              <w:rPr>
                <w:rFonts w:cs="Arial"/>
              </w:rPr>
            </w:pPr>
            <w:r>
              <w:rPr>
                <w:rFonts w:cs="Arial"/>
              </w:rPr>
              <w:t>CU-02</w:t>
            </w:r>
          </w:p>
        </w:tc>
      </w:tr>
      <w:tr w:rsidR="002259FB" w14:paraId="29288865" w14:textId="77777777" w:rsidTr="605D29B1">
        <w:tc>
          <w:tcPr>
            <w:tcW w:w="2137" w:type="dxa"/>
          </w:tcPr>
          <w:p w14:paraId="3604A0FA" w14:textId="72FCBA15" w:rsidR="002259FB" w:rsidRPr="009345F2" w:rsidRDefault="002259FB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6AA07800" w14:textId="7E875138" w:rsidR="002259FB" w:rsidRDefault="002259FB">
            <w:pPr>
              <w:rPr>
                <w:rFonts w:cs="Arial"/>
              </w:rPr>
            </w:pPr>
            <w:r>
              <w:rPr>
                <w:rFonts w:cs="Arial"/>
              </w:rPr>
              <w:t>Registrar alumno</w:t>
            </w:r>
          </w:p>
        </w:tc>
      </w:tr>
      <w:tr w:rsidR="002259FB" w14:paraId="05D6B9D6" w14:textId="77777777" w:rsidTr="605D29B1">
        <w:tc>
          <w:tcPr>
            <w:tcW w:w="2137" w:type="dxa"/>
          </w:tcPr>
          <w:p w14:paraId="13054FDA" w14:textId="5895B47F" w:rsidR="002259FB" w:rsidRPr="009345F2" w:rsidRDefault="002259FB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4DD52AC6" w14:textId="4AD6A9AE" w:rsidR="002259FB" w:rsidRDefault="002259FB">
            <w:pPr>
              <w:rPr>
                <w:rFonts w:cs="Arial"/>
              </w:rPr>
            </w:pPr>
            <w:r>
              <w:rPr>
                <w:rFonts w:cs="Arial"/>
              </w:rPr>
              <w:t xml:space="preserve">Permite al </w:t>
            </w:r>
            <w:r w:rsidR="00C3743C">
              <w:rPr>
                <w:rFonts w:cs="Arial"/>
              </w:rPr>
              <w:t>Alumno</w:t>
            </w:r>
            <w:r>
              <w:rPr>
                <w:rFonts w:cs="Arial"/>
              </w:rPr>
              <w:t xml:space="preserve"> registrar</w:t>
            </w:r>
            <w:r w:rsidR="00C3743C">
              <w:rPr>
                <w:rFonts w:cs="Arial"/>
              </w:rPr>
              <w:t>se</w:t>
            </w:r>
            <w:r>
              <w:rPr>
                <w:rFonts w:cs="Arial"/>
              </w:rPr>
              <w:t xml:space="preserve"> en el sistema.</w:t>
            </w:r>
          </w:p>
        </w:tc>
      </w:tr>
      <w:tr w:rsidR="002259FB" w14:paraId="3D5DC4BC" w14:textId="77777777" w:rsidTr="605D29B1">
        <w:tc>
          <w:tcPr>
            <w:tcW w:w="2137" w:type="dxa"/>
          </w:tcPr>
          <w:p w14:paraId="19A3FA4C" w14:textId="30C5B05C" w:rsidR="002259FB" w:rsidRPr="009345F2" w:rsidRDefault="002259FB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42C5E7E3" w14:textId="14C86E65" w:rsidR="002259FB" w:rsidRDefault="002259FB">
            <w:pPr>
              <w:rPr>
                <w:rFonts w:cs="Arial"/>
              </w:rPr>
            </w:pPr>
            <w:r>
              <w:rPr>
                <w:rFonts w:cs="Arial"/>
              </w:rPr>
              <w:t>Cruz Portilla Mauricio</w:t>
            </w:r>
          </w:p>
        </w:tc>
      </w:tr>
      <w:tr w:rsidR="002259FB" w14:paraId="1861FDC2" w14:textId="77777777" w:rsidTr="605D29B1">
        <w:tc>
          <w:tcPr>
            <w:tcW w:w="2137" w:type="dxa"/>
          </w:tcPr>
          <w:p w14:paraId="51512EE5" w14:textId="181D5D13" w:rsidR="002259FB" w:rsidRPr="009345F2" w:rsidRDefault="002259FB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3280F5C9" w14:textId="50AF367F" w:rsidR="002259FB" w:rsidRDefault="000254CD">
            <w:pPr>
              <w:rPr>
                <w:rFonts w:cs="Arial"/>
              </w:rPr>
            </w:pPr>
            <w:r>
              <w:rPr>
                <w:rFonts w:cs="Arial"/>
              </w:rPr>
              <w:t>Alumno</w:t>
            </w:r>
          </w:p>
        </w:tc>
      </w:tr>
      <w:tr w:rsidR="002259FB" w14:paraId="471F4771" w14:textId="77777777" w:rsidTr="605D29B1">
        <w:tc>
          <w:tcPr>
            <w:tcW w:w="2137" w:type="dxa"/>
          </w:tcPr>
          <w:p w14:paraId="0250B7DF" w14:textId="58F5AA88" w:rsidR="002259FB" w:rsidRPr="009345F2" w:rsidRDefault="002259FB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6DAAA8EC" w14:textId="220AB7DF" w:rsidR="002259FB" w:rsidRDefault="004E27A3" w:rsidP="00ED3EA4">
            <w:pPr>
              <w:pStyle w:val="Prrafodelista"/>
              <w:numPr>
                <w:ilvl w:val="0"/>
                <w:numId w:val="68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</w:t>
            </w:r>
            <w:r w:rsidR="0066043D">
              <w:rPr>
                <w:rFonts w:cs="Arial"/>
              </w:rPr>
              <w:t>alumno</w:t>
            </w:r>
            <w:r>
              <w:rPr>
                <w:rFonts w:cs="Arial"/>
              </w:rPr>
              <w:t xml:space="preserve"> no está registrado en el sistema.</w:t>
            </w:r>
            <w:r w:rsidR="000475F0">
              <w:rPr>
                <w:rFonts w:cs="Arial"/>
              </w:rPr>
              <w:t xml:space="preserve"> </w:t>
            </w:r>
          </w:p>
        </w:tc>
      </w:tr>
      <w:tr w:rsidR="002259FB" w14:paraId="74A19D15" w14:textId="77777777" w:rsidTr="605D29B1">
        <w:tc>
          <w:tcPr>
            <w:tcW w:w="2137" w:type="dxa"/>
          </w:tcPr>
          <w:p w14:paraId="1604A593" w14:textId="7C6B5D79" w:rsidR="002259FB" w:rsidRPr="009345F2" w:rsidRDefault="002259FB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62B27347" w14:textId="77777777" w:rsidR="002259FB" w:rsidRDefault="002259FB" w:rsidP="00ED3EA4">
            <w:pPr>
              <w:pStyle w:val="Prrafodelista"/>
              <w:numPr>
                <w:ilvl w:val="0"/>
                <w:numId w:val="33"/>
              </w:numPr>
              <w:jc w:val="left"/>
            </w:pPr>
            <w:r>
              <w:t>El sistema solicita la matrícula del alumno.</w:t>
            </w:r>
          </w:p>
          <w:p w14:paraId="72FD46E1" w14:textId="26C4B98A" w:rsidR="002259FB" w:rsidRPr="000F58E7" w:rsidRDefault="002259FB" w:rsidP="00ED3EA4">
            <w:pPr>
              <w:pStyle w:val="Prrafodelista"/>
              <w:numPr>
                <w:ilvl w:val="0"/>
                <w:numId w:val="33"/>
              </w:numPr>
              <w:jc w:val="left"/>
            </w:pPr>
            <w:r>
              <w:t xml:space="preserve">El </w:t>
            </w:r>
            <w:r w:rsidR="0066043D">
              <w:t>alumno</w:t>
            </w:r>
            <w:r>
              <w:t xml:space="preserve"> ingresa </w:t>
            </w:r>
            <w:r w:rsidR="004B5F59">
              <w:t>su matrícula</w:t>
            </w:r>
            <w:r>
              <w:t xml:space="preserve"> y </w:t>
            </w:r>
            <w:r w:rsidRPr="000F58E7">
              <w:t>pulsa sobre el botón de “</w:t>
            </w:r>
            <w:r w:rsidR="00820B20">
              <w:t>Siguiente</w:t>
            </w:r>
            <w:r w:rsidRPr="000F58E7">
              <w:t>”.</w:t>
            </w:r>
          </w:p>
          <w:p w14:paraId="799508A4" w14:textId="6AACE980" w:rsidR="002259FB" w:rsidRPr="000F58E7" w:rsidRDefault="002259FB" w:rsidP="00ED3EA4">
            <w:pPr>
              <w:pStyle w:val="Prrafodelista"/>
              <w:numPr>
                <w:ilvl w:val="0"/>
                <w:numId w:val="33"/>
              </w:numPr>
              <w:jc w:val="left"/>
            </w:pPr>
            <w:r>
              <w:t xml:space="preserve">El sistema valida la matrícula ingresada, </w:t>
            </w:r>
            <w:r w:rsidRPr="000F58E7">
              <w:t xml:space="preserve">verifica si el </w:t>
            </w:r>
            <w:r w:rsidR="00820B20">
              <w:t>ALUMNO</w:t>
            </w:r>
            <w:r w:rsidRPr="000F58E7">
              <w:t xml:space="preserve"> ya está registrado en la base de datos</w:t>
            </w:r>
            <w:r>
              <w:t xml:space="preserve"> y </w:t>
            </w:r>
            <w:r w:rsidRPr="000F58E7">
              <w:t xml:space="preserve">muestra una ventana con un formulario que posee campos de texto para llenar con: </w:t>
            </w:r>
            <w:r w:rsidR="0027279C">
              <w:t xml:space="preserve">nombre, apellido paterno, apellido materno, teléfono personal, correo personal, </w:t>
            </w:r>
            <w:r w:rsidR="00215E26">
              <w:t>y datos de un contacto cercano (nombre completo, correo y teléfono)</w:t>
            </w:r>
            <w:r w:rsidR="00CB0CDA">
              <w:t xml:space="preserve">, </w:t>
            </w:r>
            <w:r w:rsidRPr="000F58E7">
              <w:t>y al final un botón de “Registrar” y otro de “Cancelar”.</w:t>
            </w:r>
          </w:p>
          <w:p w14:paraId="657972C9" w14:textId="13DD64E1" w:rsidR="002259FB" w:rsidRPr="000F58E7" w:rsidRDefault="002259FB" w:rsidP="00ED3EA4">
            <w:pPr>
              <w:pStyle w:val="Prrafodelista"/>
              <w:numPr>
                <w:ilvl w:val="0"/>
                <w:numId w:val="33"/>
              </w:numPr>
              <w:jc w:val="left"/>
            </w:pPr>
            <w:r>
              <w:t xml:space="preserve">El </w:t>
            </w:r>
            <w:r w:rsidR="00BF123D">
              <w:t>alumno</w:t>
            </w:r>
            <w:r>
              <w:t xml:space="preserve"> ingresa los datos y </w:t>
            </w:r>
            <w:r w:rsidRPr="000F58E7">
              <w:t>pulsa sobre el botón de “Registrar”.</w:t>
            </w:r>
          </w:p>
          <w:p w14:paraId="6886BBF4" w14:textId="05E4F8FE" w:rsidR="002259FB" w:rsidRDefault="002259FB" w:rsidP="00ED3EA4">
            <w:pPr>
              <w:pStyle w:val="Prrafodelista"/>
              <w:numPr>
                <w:ilvl w:val="0"/>
                <w:numId w:val="33"/>
              </w:numPr>
              <w:jc w:val="left"/>
            </w:pPr>
            <w:r>
              <w:t xml:space="preserve">El sistema </w:t>
            </w:r>
            <w:ins w:id="340" w:author="CRUZ PORTILLA MAURICIO" w:date="2019-04-07T12:51:00Z">
              <w:r w:rsidR="00BE1A25">
                <w:t>verifica que los camp</w:t>
              </w:r>
            </w:ins>
            <w:ins w:id="341" w:author="CRUZ PORTILLA MAURICIO" w:date="2019-04-07T12:52:00Z">
              <w:r w:rsidR="00BE1A25">
                <w:t xml:space="preserve">os estén completos, </w:t>
              </w:r>
            </w:ins>
            <w:r>
              <w:t>valida los datos</w:t>
            </w:r>
            <w:ins w:id="342" w:author="CRUZ PORTILLA MAURICIO" w:date="2019-04-09T16:21:00Z">
              <w:r w:rsidR="004E75D2">
                <w:t xml:space="preserve">, </w:t>
              </w:r>
            </w:ins>
            <w:del w:id="343" w:author="CRUZ PORTILLA MAURICIO" w:date="2019-04-09T16:21:00Z">
              <w:r w:rsidDel="004E75D2">
                <w:delText xml:space="preserve"> y </w:delText>
              </w:r>
            </w:del>
            <w:r w:rsidRPr="000F58E7">
              <w:t xml:space="preserve">guarda los datos del </w:t>
            </w:r>
            <w:r w:rsidR="00CB0CDA">
              <w:t>ALUMNO</w:t>
            </w:r>
            <w:r w:rsidRPr="000F58E7">
              <w:t xml:space="preserve"> en la base de datos</w:t>
            </w:r>
            <w:ins w:id="344" w:author="CRUZ PORTILLA MAURICIO" w:date="2019-04-09T16:21:00Z">
              <w:r w:rsidR="004E75D2">
                <w:t xml:space="preserve"> y muestra un mensaje “Re</w:t>
              </w:r>
              <w:r w:rsidR="00192C58">
                <w:t>gistro completado”</w:t>
              </w:r>
            </w:ins>
            <w:r>
              <w:t>.</w:t>
            </w:r>
          </w:p>
          <w:p w14:paraId="4B50C4FB" w14:textId="11A5970A" w:rsidR="002259FB" w:rsidRPr="002259FB" w:rsidRDefault="605D29B1" w:rsidP="00ED3EA4">
            <w:pPr>
              <w:pStyle w:val="Prrafodelista"/>
              <w:numPr>
                <w:ilvl w:val="0"/>
                <w:numId w:val="33"/>
              </w:numPr>
              <w:jc w:val="left"/>
            </w:pPr>
            <w:r>
              <w:t>Termina el caso de uso.</w:t>
            </w:r>
          </w:p>
        </w:tc>
      </w:tr>
      <w:tr w:rsidR="002259FB" w14:paraId="4371FD14" w14:textId="77777777" w:rsidTr="605D29B1">
        <w:tc>
          <w:tcPr>
            <w:tcW w:w="2137" w:type="dxa"/>
          </w:tcPr>
          <w:p w14:paraId="77142EE7" w14:textId="0D452253" w:rsidR="002259FB" w:rsidRPr="009345F2" w:rsidRDefault="002259FB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0A4B1356" w14:textId="288F459F" w:rsidR="00B61AA4" w:rsidRDefault="00B61AA4" w:rsidP="002259F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3.1. Campo incompleto</w:t>
            </w:r>
          </w:p>
          <w:p w14:paraId="1B6EAE1E" w14:textId="055D960E" w:rsidR="00B61AA4" w:rsidRPr="00B61AA4" w:rsidRDefault="00CD6BB7" w:rsidP="00ED3EA4">
            <w:pPr>
              <w:pStyle w:val="Prrafodelista"/>
              <w:numPr>
                <w:ilvl w:val="0"/>
                <w:numId w:val="42"/>
              </w:numPr>
              <w:rPr>
                <w:bCs/>
              </w:rPr>
            </w:pPr>
            <w:r>
              <w:rPr>
                <w:bCs/>
              </w:rPr>
              <w:t xml:space="preserve">El sistema muestra un mensaje </w:t>
            </w:r>
            <w:ins w:id="345" w:author="CRUZ PORTILLA MAURICIO" w:date="2019-04-07T12:49:00Z">
              <w:r w:rsidR="0020383D">
                <w:rPr>
                  <w:bCs/>
                </w:rPr>
                <w:t xml:space="preserve">“Faltan campos por completar” </w:t>
              </w:r>
            </w:ins>
            <w:del w:id="346" w:author="CRUZ PORTILLA MAURICIO" w:date="2019-04-07T12:49:00Z">
              <w:r w:rsidDel="0020383D">
                <w:rPr>
                  <w:bCs/>
                </w:rPr>
                <w:delText xml:space="preserve">indicando que faltan campos por completar </w:delText>
              </w:r>
            </w:del>
            <w:r>
              <w:rPr>
                <w:bCs/>
              </w:rPr>
              <w:t xml:space="preserve">y vuelve al paso </w:t>
            </w:r>
            <w:r w:rsidR="00121F6A">
              <w:rPr>
                <w:bCs/>
              </w:rPr>
              <w:t>1 del flujo normal.</w:t>
            </w:r>
          </w:p>
          <w:p w14:paraId="1B721CF7" w14:textId="51ED12B6" w:rsidR="002259FB" w:rsidRPr="002259FB" w:rsidRDefault="002259FB" w:rsidP="002259FB">
            <w:pPr>
              <w:jc w:val="both"/>
              <w:rPr>
                <w:b/>
                <w:bCs/>
              </w:rPr>
            </w:pPr>
            <w:r w:rsidRPr="002259FB">
              <w:rPr>
                <w:b/>
                <w:bCs/>
              </w:rPr>
              <w:t>3.</w:t>
            </w:r>
            <w:r w:rsidR="00121F6A">
              <w:rPr>
                <w:b/>
                <w:bCs/>
              </w:rPr>
              <w:t>2</w:t>
            </w:r>
            <w:r w:rsidRPr="002259FB">
              <w:rPr>
                <w:b/>
                <w:bCs/>
              </w:rPr>
              <w:t>. Matrícula inválida</w:t>
            </w:r>
          </w:p>
          <w:p w14:paraId="0E6F6476" w14:textId="24B19772" w:rsidR="002259FB" w:rsidRPr="00D0507D" w:rsidRDefault="002259FB" w:rsidP="00ED3EA4">
            <w:pPr>
              <w:pStyle w:val="Prrafodelista"/>
              <w:numPr>
                <w:ilvl w:val="0"/>
                <w:numId w:val="38"/>
              </w:numPr>
            </w:pPr>
            <w:r w:rsidRPr="00761657">
              <w:t xml:space="preserve">El sistema muestra un mensaje </w:t>
            </w:r>
            <w:ins w:id="347" w:author="CRUZ PORTILLA MAURICIO" w:date="2019-04-07T12:49:00Z">
              <w:r w:rsidR="0020383D">
                <w:t>“Se ingresó una matrícula in</w:t>
              </w:r>
            </w:ins>
            <w:ins w:id="348" w:author="CRUZ PORTILLA MAURICIO" w:date="2019-04-07T12:50:00Z">
              <w:r w:rsidR="00197E78">
                <w:t xml:space="preserve">válida” </w:t>
              </w:r>
            </w:ins>
            <w:del w:id="349" w:author="CRUZ PORTILLA MAURICIO" w:date="2019-04-07T12:49:00Z">
              <w:r w:rsidRPr="00761657" w:rsidDel="0020383D">
                <w:delText xml:space="preserve">indicando que se ingresó una matrícula incompleta o no acorde con el formato </w:delText>
              </w:r>
            </w:del>
            <w:r w:rsidRPr="00761657">
              <w:t>y vuelve al paso 2 del flujo normal.</w:t>
            </w:r>
          </w:p>
          <w:p w14:paraId="626DBC56" w14:textId="34B4EEB6" w:rsidR="002259FB" w:rsidRPr="002259FB" w:rsidRDefault="00D0507D" w:rsidP="002259F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259FB" w:rsidRPr="002259FB">
              <w:rPr>
                <w:b/>
                <w:bCs/>
              </w:rPr>
              <w:t>.</w:t>
            </w:r>
            <w:r w:rsidR="00121F6A">
              <w:rPr>
                <w:b/>
                <w:bCs/>
              </w:rPr>
              <w:t>3</w:t>
            </w:r>
            <w:r w:rsidR="002259FB" w:rsidRPr="002259FB">
              <w:rPr>
                <w:b/>
                <w:bCs/>
              </w:rPr>
              <w:t>. Alumno ya registrado en la base de datos</w:t>
            </w:r>
          </w:p>
          <w:p w14:paraId="26DF154C" w14:textId="3477C6AB" w:rsidR="002259FB" w:rsidRPr="00D0507D" w:rsidRDefault="002259FB" w:rsidP="00ED3EA4">
            <w:pPr>
              <w:pStyle w:val="Prrafodelista"/>
              <w:numPr>
                <w:ilvl w:val="0"/>
                <w:numId w:val="39"/>
              </w:numPr>
            </w:pPr>
            <w:r w:rsidRPr="00D0507D">
              <w:t xml:space="preserve">El sistema muestra un mensaje “Ya hay un alumno registrado en el sistema con la matrícula ingresada” y vuelve al paso </w:t>
            </w:r>
            <w:r w:rsidR="00033B60">
              <w:t>2</w:t>
            </w:r>
            <w:r w:rsidRPr="00D0507D">
              <w:t xml:space="preserve"> del flujo normal.</w:t>
            </w:r>
          </w:p>
          <w:p w14:paraId="7CE5609E" w14:textId="77777777" w:rsidR="00D0507D" w:rsidRDefault="00D0507D" w:rsidP="00D0507D">
            <w:pPr>
              <w:jc w:val="both"/>
              <w:rPr>
                <w:b/>
              </w:rPr>
            </w:pPr>
            <w:r w:rsidRPr="002259FB">
              <w:rPr>
                <w:b/>
                <w:bCs/>
              </w:rPr>
              <w:t>4.1.</w:t>
            </w:r>
            <w:r w:rsidRPr="002259FB">
              <w:rPr>
                <w:b/>
              </w:rPr>
              <w:t xml:space="preserve"> Se pulsó sobre el botón de “Cancel</w:t>
            </w:r>
            <w:r w:rsidRPr="00172F02">
              <w:rPr>
                <w:b/>
              </w:rPr>
              <w:t>ar”</w:t>
            </w:r>
          </w:p>
          <w:p w14:paraId="5740C738" w14:textId="1C36901D" w:rsidR="002259FB" w:rsidRPr="00121F6A" w:rsidRDefault="00D0507D" w:rsidP="00ED3EA4">
            <w:pPr>
              <w:pStyle w:val="Prrafodelista"/>
              <w:numPr>
                <w:ilvl w:val="0"/>
                <w:numId w:val="40"/>
              </w:numPr>
              <w:rPr>
                <w:b/>
              </w:rPr>
            </w:pPr>
            <w:r w:rsidRPr="00D0507D">
              <w:t>Termina el caso de uso.</w:t>
            </w:r>
          </w:p>
          <w:p w14:paraId="744373C3" w14:textId="3C7C50B5" w:rsidR="00121F6A" w:rsidRDefault="00121F6A" w:rsidP="00121F6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5.1. Campos incompletos</w:t>
            </w:r>
          </w:p>
          <w:p w14:paraId="0830F25E" w14:textId="3892E380" w:rsidR="00CB6D4F" w:rsidRPr="00CB6D4F" w:rsidRDefault="00CB6D4F" w:rsidP="00ED3EA4">
            <w:pPr>
              <w:pStyle w:val="Prrafodelista"/>
              <w:numPr>
                <w:ilvl w:val="0"/>
                <w:numId w:val="4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muestra un mensaje </w:t>
            </w:r>
            <w:ins w:id="350" w:author="CRUZ PORTILLA MAURICIO" w:date="2019-04-07T12:50:00Z">
              <w:r w:rsidR="001A230B">
                <w:rPr>
                  <w:rFonts w:cs="Arial"/>
                </w:rPr>
                <w:t xml:space="preserve">“Faltan campos por completar” </w:t>
              </w:r>
            </w:ins>
            <w:del w:id="351" w:author="CRUZ PORTILLA MAURICIO" w:date="2019-04-07T12:50:00Z">
              <w:r w:rsidDel="001A230B">
                <w:rPr>
                  <w:rFonts w:cs="Arial"/>
                </w:rPr>
                <w:delText xml:space="preserve">indicando que faltan campos por completar </w:delText>
              </w:r>
            </w:del>
            <w:r>
              <w:rPr>
                <w:rFonts w:cs="Arial"/>
              </w:rPr>
              <w:t>y vuelve al paso 4 del flujo normal.</w:t>
            </w:r>
          </w:p>
          <w:p w14:paraId="6B279B8A" w14:textId="57270B01" w:rsidR="002259FB" w:rsidRPr="002259FB" w:rsidRDefault="002259FB" w:rsidP="002259FB">
            <w:pPr>
              <w:jc w:val="both"/>
              <w:rPr>
                <w:b/>
                <w:bCs/>
              </w:rPr>
            </w:pPr>
            <w:r w:rsidRPr="002259FB">
              <w:rPr>
                <w:b/>
                <w:bCs/>
              </w:rPr>
              <w:t>5.</w:t>
            </w:r>
            <w:r w:rsidR="00CB6D4F">
              <w:rPr>
                <w:b/>
                <w:bCs/>
              </w:rPr>
              <w:t>2</w:t>
            </w:r>
            <w:r w:rsidRPr="002259FB">
              <w:rPr>
                <w:b/>
                <w:bCs/>
              </w:rPr>
              <w:t>. Datos inválidos</w:t>
            </w:r>
          </w:p>
          <w:p w14:paraId="5C5852EC" w14:textId="36D2B504" w:rsidR="002259FB" w:rsidRPr="00E86816" w:rsidRDefault="002259FB" w:rsidP="00ED3EA4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 w:rsidRPr="00E86816">
              <w:t>El sistema muestra un mensaje “Se introdujeron datos inválidos”, marca en rojo los campos con datos inválidos y vuelve al paso 4 del flujo normal.</w:t>
            </w:r>
          </w:p>
        </w:tc>
      </w:tr>
      <w:tr w:rsidR="002259FB" w14:paraId="299A2EFB" w14:textId="77777777" w:rsidTr="605D29B1">
        <w:tc>
          <w:tcPr>
            <w:tcW w:w="2137" w:type="dxa"/>
          </w:tcPr>
          <w:p w14:paraId="6F61BE83" w14:textId="10CDB98C" w:rsidR="002259FB" w:rsidRPr="009345F2" w:rsidRDefault="002259FB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3BAE0753" w14:textId="4438FEA2" w:rsidR="002259FB" w:rsidRDefault="002259FB" w:rsidP="002259FB">
            <w:pPr>
              <w:jc w:val="both"/>
              <w:rPr>
                <w:b/>
              </w:rPr>
            </w:pPr>
            <w:r w:rsidRPr="0085139E">
              <w:rPr>
                <w:b/>
                <w:bCs/>
              </w:rPr>
              <w:t xml:space="preserve">Ex. 3.1. </w:t>
            </w:r>
            <w:r w:rsidRPr="0085139E">
              <w:rPr>
                <w:b/>
              </w:rPr>
              <w:t>Se perdió la conexión con la base de datos.</w:t>
            </w:r>
          </w:p>
          <w:p w14:paraId="598D571B" w14:textId="401593B5" w:rsidR="0085139E" w:rsidRDefault="0085139E" w:rsidP="00ED3EA4">
            <w:pPr>
              <w:pStyle w:val="Prrafodelista"/>
              <w:numPr>
                <w:ilvl w:val="0"/>
                <w:numId w:val="59"/>
              </w:numPr>
              <w:rPr>
                <w:bCs/>
              </w:rPr>
            </w:pPr>
            <w:r>
              <w:rPr>
                <w:bCs/>
              </w:rPr>
              <w:t>El sistema muestra un mensaje “Ocurrió un error al momento de verificar los datos”.</w:t>
            </w:r>
          </w:p>
          <w:p w14:paraId="16D058A7" w14:textId="1A623D03" w:rsidR="0085139E" w:rsidRPr="0085139E" w:rsidRDefault="0085139E" w:rsidP="00ED3EA4">
            <w:pPr>
              <w:pStyle w:val="Prrafodelista"/>
              <w:numPr>
                <w:ilvl w:val="0"/>
                <w:numId w:val="59"/>
              </w:numPr>
              <w:rPr>
                <w:bCs/>
              </w:rPr>
            </w:pPr>
            <w:r>
              <w:rPr>
                <w:bCs/>
              </w:rPr>
              <w:t>Termina el caso de uso.</w:t>
            </w:r>
          </w:p>
          <w:p w14:paraId="4821D441" w14:textId="77777777" w:rsidR="002259FB" w:rsidRDefault="002259FB" w:rsidP="002259FB">
            <w:pPr>
              <w:jc w:val="both"/>
              <w:rPr>
                <w:b/>
              </w:rPr>
            </w:pPr>
            <w:r w:rsidRPr="0085139E">
              <w:rPr>
                <w:b/>
                <w:bCs/>
              </w:rPr>
              <w:t xml:space="preserve">Ex. 5.1. </w:t>
            </w:r>
            <w:r w:rsidRPr="0085139E">
              <w:rPr>
                <w:b/>
              </w:rPr>
              <w:t>Se perdió la conexión con la base de datos.</w:t>
            </w:r>
          </w:p>
          <w:p w14:paraId="027376A4" w14:textId="77777777" w:rsidR="00FC3CE5" w:rsidRDefault="00FC3CE5" w:rsidP="00ED3EA4">
            <w:pPr>
              <w:pStyle w:val="Prrafodelista"/>
              <w:numPr>
                <w:ilvl w:val="0"/>
                <w:numId w:val="60"/>
              </w:numPr>
              <w:rPr>
                <w:bCs/>
              </w:rPr>
            </w:pPr>
            <w:r>
              <w:rPr>
                <w:bCs/>
              </w:rPr>
              <w:t xml:space="preserve">El sistema muestra un mensaje “Ocurrió un error al momento de </w:t>
            </w:r>
            <w:r w:rsidR="00711FEB">
              <w:rPr>
                <w:bCs/>
              </w:rPr>
              <w:t>registrar el alumno”.</w:t>
            </w:r>
          </w:p>
          <w:p w14:paraId="13D6918B" w14:textId="29BDEA0A" w:rsidR="00711FEB" w:rsidRPr="00FC3CE5" w:rsidRDefault="00711FEB" w:rsidP="00ED3EA4">
            <w:pPr>
              <w:pStyle w:val="Prrafodelista"/>
              <w:numPr>
                <w:ilvl w:val="0"/>
                <w:numId w:val="60"/>
              </w:numPr>
              <w:rPr>
                <w:bCs/>
              </w:rPr>
            </w:pPr>
            <w:r>
              <w:rPr>
                <w:bCs/>
              </w:rPr>
              <w:lastRenderedPageBreak/>
              <w:t>Termina el caso de uso.</w:t>
            </w:r>
          </w:p>
        </w:tc>
      </w:tr>
      <w:tr w:rsidR="002259FB" w14:paraId="54F17CED" w14:textId="77777777" w:rsidTr="605D29B1">
        <w:tc>
          <w:tcPr>
            <w:tcW w:w="2137" w:type="dxa"/>
          </w:tcPr>
          <w:p w14:paraId="1CCA4BE3" w14:textId="5CD608A7" w:rsidR="002259FB" w:rsidRPr="009345F2" w:rsidRDefault="002259FB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lastRenderedPageBreak/>
              <w:t>Postcondiciones</w:t>
            </w:r>
          </w:p>
        </w:tc>
        <w:tc>
          <w:tcPr>
            <w:tcW w:w="6879" w:type="dxa"/>
          </w:tcPr>
          <w:p w14:paraId="17CE0062" w14:textId="4840F03B" w:rsidR="002259FB" w:rsidRPr="002259FB" w:rsidRDefault="002259FB" w:rsidP="002259FB">
            <w:pPr>
              <w:jc w:val="both"/>
              <w:rPr>
                <w:bCs/>
              </w:rPr>
            </w:pPr>
            <w:r>
              <w:rPr>
                <w:bCs/>
              </w:rPr>
              <w:t>Datos del alumno registrados.</w:t>
            </w:r>
          </w:p>
        </w:tc>
      </w:tr>
      <w:tr w:rsidR="002259FB" w14:paraId="5A04F910" w14:textId="77777777" w:rsidTr="605D29B1">
        <w:tc>
          <w:tcPr>
            <w:tcW w:w="2137" w:type="dxa"/>
          </w:tcPr>
          <w:p w14:paraId="00D3940C" w14:textId="7A711F00" w:rsidR="002259FB" w:rsidRPr="009345F2" w:rsidRDefault="002259FB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4FE33214" w14:textId="431C8B73" w:rsidR="002259FB" w:rsidRDefault="002259FB" w:rsidP="002259FB">
            <w:pPr>
              <w:jc w:val="both"/>
              <w:rPr>
                <w:bCs/>
              </w:rPr>
            </w:pPr>
            <w:r>
              <w:rPr>
                <w:bCs/>
              </w:rPr>
              <w:t>Ninguna</w:t>
            </w:r>
          </w:p>
        </w:tc>
      </w:tr>
      <w:tr w:rsidR="002259FB" w14:paraId="14BE287E" w14:textId="77777777" w:rsidTr="605D29B1">
        <w:tc>
          <w:tcPr>
            <w:tcW w:w="2137" w:type="dxa"/>
          </w:tcPr>
          <w:p w14:paraId="177B2B24" w14:textId="374748C3" w:rsidR="002259FB" w:rsidRPr="009345F2" w:rsidRDefault="002259FB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6B32BE5F" w14:textId="6A167B78" w:rsidR="002259FB" w:rsidRDefault="002259FB" w:rsidP="002259FB">
            <w:pPr>
              <w:jc w:val="both"/>
              <w:rPr>
                <w:bCs/>
              </w:rPr>
            </w:pPr>
            <w:r>
              <w:rPr>
                <w:bCs/>
              </w:rPr>
              <w:t>Ninguna</w:t>
            </w:r>
          </w:p>
        </w:tc>
      </w:tr>
    </w:tbl>
    <w:p w14:paraId="123FA74C" w14:textId="7B8BA70C" w:rsidR="002259FB" w:rsidRDefault="002259FB">
      <w:pPr>
        <w:rPr>
          <w:rFonts w:cs="Arial"/>
        </w:rPr>
      </w:pPr>
    </w:p>
    <w:p w14:paraId="371EA5D7" w14:textId="77777777" w:rsidR="00711FEB" w:rsidRDefault="00711FEB">
      <w:r>
        <w:br w:type="page"/>
      </w:r>
    </w:p>
    <w:p w14:paraId="0CC62513" w14:textId="17C71E4A" w:rsidR="0068604B" w:rsidRDefault="0068604B" w:rsidP="0068604B">
      <w:pPr>
        <w:pStyle w:val="Ttulo2"/>
      </w:pPr>
      <w:bookmarkStart w:id="352" w:name="_Toc5188685"/>
      <w:bookmarkStart w:id="353" w:name="_Toc5565163"/>
      <w:bookmarkStart w:id="354" w:name="_Toc5694312"/>
      <w:bookmarkStart w:id="355" w:name="_Toc5721496"/>
      <w:r>
        <w:lastRenderedPageBreak/>
        <w:t>4.3</w:t>
      </w:r>
      <w:r w:rsidR="00F405FE">
        <w:tab/>
      </w:r>
      <w:r>
        <w:t>CU-03: Modificar datos del alumno</w:t>
      </w:r>
      <w:bookmarkEnd w:id="352"/>
      <w:bookmarkEnd w:id="353"/>
      <w:bookmarkEnd w:id="354"/>
      <w:bookmarkEnd w:id="3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B4591A" w14:paraId="029DC886" w14:textId="77777777" w:rsidTr="00711FEB">
        <w:tc>
          <w:tcPr>
            <w:tcW w:w="2137" w:type="dxa"/>
          </w:tcPr>
          <w:p w14:paraId="375B0F66" w14:textId="64899280" w:rsidR="00B4591A" w:rsidRPr="009345F2" w:rsidRDefault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3B6A9332" w14:textId="10D94123" w:rsidR="00B4591A" w:rsidRDefault="009345F2">
            <w:pPr>
              <w:rPr>
                <w:rFonts w:cs="Arial"/>
              </w:rPr>
            </w:pPr>
            <w:r>
              <w:rPr>
                <w:rFonts w:cs="Arial"/>
              </w:rPr>
              <w:t>CU-03</w:t>
            </w:r>
          </w:p>
        </w:tc>
      </w:tr>
      <w:tr w:rsidR="00B4591A" w14:paraId="3D299F73" w14:textId="77777777" w:rsidTr="00711FEB">
        <w:tc>
          <w:tcPr>
            <w:tcW w:w="2137" w:type="dxa"/>
          </w:tcPr>
          <w:p w14:paraId="7A226A9C" w14:textId="74C61E78" w:rsidR="00B4591A" w:rsidRPr="009345F2" w:rsidRDefault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1560C9C7" w14:textId="3B8AEB35" w:rsidR="00B4591A" w:rsidRDefault="00241D89">
            <w:pPr>
              <w:rPr>
                <w:rFonts w:cs="Arial"/>
              </w:rPr>
            </w:pPr>
            <w:r>
              <w:rPr>
                <w:rFonts w:cs="Arial"/>
              </w:rPr>
              <w:t>Modificar datos del</w:t>
            </w:r>
            <w:r w:rsidR="009345F2">
              <w:rPr>
                <w:rFonts w:cs="Arial"/>
              </w:rPr>
              <w:t xml:space="preserve"> alumno</w:t>
            </w:r>
          </w:p>
        </w:tc>
      </w:tr>
      <w:tr w:rsidR="00B4591A" w14:paraId="270C516A" w14:textId="77777777" w:rsidTr="00711FEB">
        <w:tc>
          <w:tcPr>
            <w:tcW w:w="2137" w:type="dxa"/>
          </w:tcPr>
          <w:p w14:paraId="00D6D58C" w14:textId="08B9800B" w:rsidR="00B4591A" w:rsidRPr="009345F2" w:rsidRDefault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4CCB1C5F" w14:textId="5189A8A2" w:rsidR="00B4591A" w:rsidRDefault="006057E5">
            <w:pPr>
              <w:rPr>
                <w:rFonts w:cs="Arial"/>
              </w:rPr>
            </w:pPr>
            <w:r>
              <w:rPr>
                <w:rFonts w:cs="Arial"/>
              </w:rPr>
              <w:t xml:space="preserve">Permite al Coordinador y al Alumno modificar </w:t>
            </w:r>
            <w:r w:rsidR="00EE1F79">
              <w:rPr>
                <w:rFonts w:cs="Arial"/>
              </w:rPr>
              <w:t>los datos del Alumno en cuestión en el sistema.</w:t>
            </w:r>
          </w:p>
        </w:tc>
      </w:tr>
      <w:tr w:rsidR="00B4591A" w14:paraId="146F1963" w14:textId="77777777" w:rsidTr="00711FEB">
        <w:tc>
          <w:tcPr>
            <w:tcW w:w="2137" w:type="dxa"/>
          </w:tcPr>
          <w:p w14:paraId="1E9C19D7" w14:textId="700FFA69" w:rsidR="00B4591A" w:rsidRPr="009345F2" w:rsidRDefault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659807C6" w14:textId="48EB56AC" w:rsidR="00B4591A" w:rsidRDefault="00EE1F79">
            <w:pPr>
              <w:rPr>
                <w:rFonts w:cs="Arial"/>
              </w:rPr>
            </w:pPr>
            <w:r>
              <w:rPr>
                <w:rFonts w:cs="Arial"/>
              </w:rPr>
              <w:t>Cruz Portilla Mauricio</w:t>
            </w:r>
          </w:p>
        </w:tc>
      </w:tr>
      <w:tr w:rsidR="00B4591A" w14:paraId="0B197EC5" w14:textId="77777777" w:rsidTr="00711FEB">
        <w:tc>
          <w:tcPr>
            <w:tcW w:w="2137" w:type="dxa"/>
          </w:tcPr>
          <w:p w14:paraId="052DB85F" w14:textId="01CE3EA5" w:rsidR="00B4591A" w:rsidRPr="009345F2" w:rsidRDefault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4606B9FA" w14:textId="78BD8D4A" w:rsidR="00B4591A" w:rsidRDefault="00133722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  <w:r w:rsidR="006057E5">
              <w:rPr>
                <w:rFonts w:cs="Arial"/>
              </w:rPr>
              <w:t>, Alumno</w:t>
            </w:r>
          </w:p>
        </w:tc>
      </w:tr>
      <w:tr w:rsidR="00B4591A" w14:paraId="64F70D52" w14:textId="77777777" w:rsidTr="00711FEB">
        <w:tc>
          <w:tcPr>
            <w:tcW w:w="2137" w:type="dxa"/>
          </w:tcPr>
          <w:p w14:paraId="6C2101F6" w14:textId="21BD0665" w:rsidR="00B4591A" w:rsidRPr="009345F2" w:rsidRDefault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495535A0" w14:textId="69833950" w:rsidR="00B4591A" w:rsidRDefault="00A358D1" w:rsidP="00ED3EA4">
            <w:pPr>
              <w:pStyle w:val="Prrafodelista"/>
              <w:numPr>
                <w:ilvl w:val="0"/>
                <w:numId w:val="68"/>
              </w:numPr>
              <w:rPr>
                <w:rFonts w:cs="Arial"/>
              </w:rPr>
            </w:pPr>
            <w:r>
              <w:t>El ALUMNO debe estar registrado en el sistema</w:t>
            </w:r>
          </w:p>
        </w:tc>
      </w:tr>
      <w:tr w:rsidR="00B4591A" w14:paraId="628EA7D1" w14:textId="77777777" w:rsidTr="00711FEB">
        <w:tc>
          <w:tcPr>
            <w:tcW w:w="2137" w:type="dxa"/>
          </w:tcPr>
          <w:p w14:paraId="74C6E697" w14:textId="38CC9BBD" w:rsidR="00B4591A" w:rsidRPr="009345F2" w:rsidRDefault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6EDA4742" w14:textId="2009B53B" w:rsidR="00B4591A" w:rsidRDefault="00E11216" w:rsidP="00ED3EA4">
            <w:pPr>
              <w:pStyle w:val="Prrafodelista"/>
              <w:numPr>
                <w:ilvl w:val="0"/>
                <w:numId w:val="54"/>
              </w:numPr>
              <w:rPr>
                <w:rFonts w:cs="Arial"/>
              </w:rPr>
            </w:pPr>
            <w:r>
              <w:rPr>
                <w:rFonts w:cs="Arial"/>
              </w:rPr>
              <w:t>El sistema muestra una ventana con los campos de</w:t>
            </w:r>
            <w:r w:rsidR="00B529DB">
              <w:rPr>
                <w:rFonts w:cs="Arial"/>
              </w:rPr>
              <w:t>l ALUMNO:</w:t>
            </w:r>
            <w:r w:rsidR="00641032">
              <w:rPr>
                <w:rFonts w:cs="Arial"/>
              </w:rPr>
              <w:t xml:space="preserve"> nombre, apellido paterno, apellido materno, </w:t>
            </w:r>
            <w:r w:rsidR="00B73E68">
              <w:rPr>
                <w:rFonts w:cs="Arial"/>
              </w:rPr>
              <w:t xml:space="preserve">teléfono personal, </w:t>
            </w:r>
            <w:r w:rsidR="008C0CCC">
              <w:rPr>
                <w:rFonts w:cs="Arial"/>
              </w:rPr>
              <w:t xml:space="preserve">correo personal, </w:t>
            </w:r>
            <w:r w:rsidR="00753880">
              <w:rPr>
                <w:rFonts w:cs="Arial"/>
              </w:rPr>
              <w:t>y los datos del contacto</w:t>
            </w:r>
            <w:r w:rsidR="00B529DB">
              <w:rPr>
                <w:rFonts w:cs="Arial"/>
              </w:rPr>
              <w:t xml:space="preserve"> del ALUMNO</w:t>
            </w:r>
            <w:r w:rsidR="00753880">
              <w:rPr>
                <w:rFonts w:cs="Arial"/>
              </w:rPr>
              <w:t xml:space="preserve"> (nombre, correo, </w:t>
            </w:r>
            <w:r w:rsidR="007A640C">
              <w:rPr>
                <w:rFonts w:cs="Arial"/>
              </w:rPr>
              <w:t>y teléfono)</w:t>
            </w:r>
            <w:r w:rsidR="00883CB2">
              <w:rPr>
                <w:rFonts w:cs="Arial"/>
              </w:rPr>
              <w:t>, un botón de Guardar</w:t>
            </w:r>
            <w:r w:rsidR="00B263D4">
              <w:rPr>
                <w:rFonts w:cs="Arial"/>
              </w:rPr>
              <w:t xml:space="preserve"> y un botón de Cancelar. Si el que modifica los datos es un </w:t>
            </w:r>
            <w:r w:rsidR="003B63F5">
              <w:rPr>
                <w:rFonts w:cs="Arial"/>
              </w:rPr>
              <w:t>alumno</w:t>
            </w:r>
            <w:r w:rsidR="00B263D4">
              <w:rPr>
                <w:rFonts w:cs="Arial"/>
              </w:rPr>
              <w:t xml:space="preserve">, </w:t>
            </w:r>
            <w:r w:rsidR="002B1DD9">
              <w:rPr>
                <w:rFonts w:cs="Arial"/>
              </w:rPr>
              <w:t>el nombre, el apellido paterno, el apellido materno, y los datos de contacto estarán en modo sólo lectura</w:t>
            </w:r>
            <w:r w:rsidR="005C612D">
              <w:rPr>
                <w:rFonts w:cs="Arial"/>
              </w:rPr>
              <w:t>.</w:t>
            </w:r>
          </w:p>
          <w:p w14:paraId="49D84FDC" w14:textId="455E93A3" w:rsidR="005C612D" w:rsidRDefault="005C612D" w:rsidP="00ED3EA4">
            <w:pPr>
              <w:pStyle w:val="Prrafodelista"/>
              <w:numPr>
                <w:ilvl w:val="0"/>
                <w:numId w:val="5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</w:t>
            </w:r>
            <w:r w:rsidR="00267D0F">
              <w:rPr>
                <w:rFonts w:cs="Arial"/>
              </w:rPr>
              <w:t>coordinador</w:t>
            </w:r>
            <w:r>
              <w:rPr>
                <w:rFonts w:cs="Arial"/>
              </w:rPr>
              <w:t>/</w:t>
            </w:r>
            <w:r w:rsidR="003B63F5">
              <w:rPr>
                <w:rFonts w:cs="Arial"/>
              </w:rPr>
              <w:t>alumno</w:t>
            </w:r>
            <w:r>
              <w:rPr>
                <w:rFonts w:cs="Arial"/>
              </w:rPr>
              <w:t xml:space="preserve"> realiza las modificaciones correspondientes y da clic en Guardar.</w:t>
            </w:r>
          </w:p>
          <w:p w14:paraId="0F5177CE" w14:textId="2C7E29AE" w:rsidR="005C612D" w:rsidRDefault="00796D13" w:rsidP="00ED3EA4">
            <w:pPr>
              <w:pStyle w:val="Prrafodelista"/>
              <w:numPr>
                <w:ilvl w:val="0"/>
                <w:numId w:val="54"/>
              </w:numPr>
              <w:rPr>
                <w:rFonts w:cs="Arial"/>
              </w:rPr>
            </w:pPr>
            <w:r>
              <w:rPr>
                <w:rFonts w:cs="Arial"/>
              </w:rPr>
              <w:t>El sistema verifica que los campos estén completos</w:t>
            </w:r>
            <w:r w:rsidR="0005051E">
              <w:rPr>
                <w:rFonts w:cs="Arial"/>
              </w:rPr>
              <w:t xml:space="preserve"> y que sean valores válidos, guarda los cambios en la base de datos</w:t>
            </w:r>
            <w:r w:rsidR="00063FB7">
              <w:rPr>
                <w:rFonts w:cs="Arial"/>
              </w:rPr>
              <w:t xml:space="preserve"> y muestra un mensaje </w:t>
            </w:r>
            <w:del w:id="356" w:author="CRUZ PORTILLA MAURICIO" w:date="2019-04-09T16:22:00Z">
              <w:r w:rsidR="00063FB7" w:rsidDel="00192C58">
                <w:rPr>
                  <w:rFonts w:cs="Arial"/>
                </w:rPr>
                <w:delText>indicando que se han guardado los cambios.</w:delText>
              </w:r>
            </w:del>
            <w:ins w:id="357" w:author="CRUZ PORTILLA MAURICIO" w:date="2019-04-09T16:22:00Z">
              <w:r w:rsidR="00192C58">
                <w:rPr>
                  <w:rFonts w:cs="Arial"/>
                </w:rPr>
                <w:t>“</w:t>
              </w:r>
              <w:r w:rsidR="00ED5DDF">
                <w:rPr>
                  <w:rFonts w:cs="Arial"/>
                </w:rPr>
                <w:t>Cambios guardados”.</w:t>
              </w:r>
            </w:ins>
          </w:p>
          <w:p w14:paraId="0D892CF7" w14:textId="754F4090" w:rsidR="00063FB7" w:rsidRPr="00E11216" w:rsidRDefault="00063FB7" w:rsidP="00ED3EA4">
            <w:pPr>
              <w:pStyle w:val="Prrafodelista"/>
              <w:numPr>
                <w:ilvl w:val="0"/>
                <w:numId w:val="54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B4591A" w14:paraId="7A5784D0" w14:textId="77777777" w:rsidTr="00711FEB">
        <w:tc>
          <w:tcPr>
            <w:tcW w:w="2137" w:type="dxa"/>
          </w:tcPr>
          <w:p w14:paraId="15C8DD96" w14:textId="1780ACDF" w:rsidR="00B4591A" w:rsidRPr="009345F2" w:rsidRDefault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790A9B9F" w14:textId="364FDB6E" w:rsidR="00B4591A" w:rsidRDefault="00AD157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2.1 Se pulsó sobre el botón Cancelar</w:t>
            </w:r>
          </w:p>
          <w:p w14:paraId="344FD42C" w14:textId="77777777" w:rsidR="00AD1573" w:rsidRDefault="00CE6E80" w:rsidP="00ED3EA4">
            <w:pPr>
              <w:pStyle w:val="Prrafodelista"/>
              <w:numPr>
                <w:ilvl w:val="0"/>
                <w:numId w:val="55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  <w:p w14:paraId="4CF8E7F9" w14:textId="77777777" w:rsidR="00CE6E80" w:rsidRDefault="00CE6E80" w:rsidP="00CE6E8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3.1 </w:t>
            </w:r>
            <w:r w:rsidR="000367FB">
              <w:rPr>
                <w:rFonts w:cs="Arial"/>
                <w:b/>
              </w:rPr>
              <w:t>Campos incompletos</w:t>
            </w:r>
          </w:p>
          <w:p w14:paraId="49609606" w14:textId="1F7ACB11" w:rsidR="000367FB" w:rsidRDefault="000367FB" w:rsidP="00ED3EA4">
            <w:pPr>
              <w:pStyle w:val="Prrafodelista"/>
              <w:numPr>
                <w:ilvl w:val="0"/>
                <w:numId w:val="5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muestra un mensaje </w:t>
            </w:r>
            <w:ins w:id="358" w:author="CRUZ PORTILLA MAURICIO" w:date="2019-04-07T12:52:00Z">
              <w:r w:rsidR="00927DFC">
                <w:rPr>
                  <w:rFonts w:cs="Arial"/>
                </w:rPr>
                <w:t xml:space="preserve">“Faltan campos por completar” </w:t>
              </w:r>
            </w:ins>
            <w:del w:id="359" w:author="CRUZ PORTILLA MAURICIO" w:date="2019-04-07T12:52:00Z">
              <w:r w:rsidDel="00927DFC">
                <w:rPr>
                  <w:rFonts w:cs="Arial"/>
                </w:rPr>
                <w:delText xml:space="preserve">indicando que faltan campos por completar </w:delText>
              </w:r>
            </w:del>
            <w:r>
              <w:rPr>
                <w:rFonts w:cs="Arial"/>
              </w:rPr>
              <w:t xml:space="preserve">y vuelve al paso </w:t>
            </w:r>
            <w:r w:rsidR="00615A9D">
              <w:rPr>
                <w:rFonts w:cs="Arial"/>
              </w:rPr>
              <w:t>2 del flujo normal.</w:t>
            </w:r>
          </w:p>
          <w:p w14:paraId="57E53352" w14:textId="77777777" w:rsidR="00615A9D" w:rsidRDefault="00163FB7" w:rsidP="00615A9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3.2 Datos inválidos</w:t>
            </w:r>
          </w:p>
          <w:p w14:paraId="55E9831B" w14:textId="4FF085ED" w:rsidR="00CD101B" w:rsidRPr="00D05361" w:rsidRDefault="00163FB7" w:rsidP="00ED3EA4">
            <w:pPr>
              <w:pStyle w:val="Prrafodelista"/>
              <w:numPr>
                <w:ilvl w:val="0"/>
                <w:numId w:val="5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muestra un mensaje </w:t>
            </w:r>
            <w:del w:id="360" w:author="CRUZ PORTILLA MAURICIO" w:date="2019-04-07T12:52:00Z">
              <w:r w:rsidDel="00927DFC">
                <w:rPr>
                  <w:rFonts w:cs="Arial"/>
                </w:rPr>
                <w:delText>indicando que se ingresaron datos inválidos</w:delText>
              </w:r>
              <w:r w:rsidR="00CD101B" w:rsidDel="00927DFC">
                <w:rPr>
                  <w:rFonts w:cs="Arial"/>
                </w:rPr>
                <w:delText xml:space="preserve"> en específicos camp</w:delText>
              </w:r>
            </w:del>
            <w:ins w:id="361" w:author="CRUZ PORTILLA MAURICIO" w:date="2019-04-07T12:52:00Z">
              <w:r w:rsidR="00927DFC">
                <w:rPr>
                  <w:rFonts w:cs="Arial"/>
                </w:rPr>
                <w:t>“Se ingresaron datos inválidos”</w:t>
              </w:r>
            </w:ins>
            <w:del w:id="362" w:author="CRUZ PORTILLA MAURICIO" w:date="2019-04-07T12:52:00Z">
              <w:r w:rsidR="00CD101B" w:rsidDel="00927DFC">
                <w:rPr>
                  <w:rFonts w:cs="Arial"/>
                </w:rPr>
                <w:delText>os</w:delText>
              </w:r>
            </w:del>
            <w:r>
              <w:rPr>
                <w:rFonts w:cs="Arial"/>
              </w:rPr>
              <w:t xml:space="preserve"> y vuelve al paso 2 del flujo normal.</w:t>
            </w:r>
          </w:p>
        </w:tc>
      </w:tr>
      <w:tr w:rsidR="009345F2" w14:paraId="27D45C7C" w14:textId="77777777" w:rsidTr="00711FEB">
        <w:tc>
          <w:tcPr>
            <w:tcW w:w="2137" w:type="dxa"/>
          </w:tcPr>
          <w:p w14:paraId="05096DB7" w14:textId="19A01B02" w:rsidR="009345F2" w:rsidRPr="009345F2" w:rsidRDefault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52610B13" w14:textId="77777777" w:rsidR="009345F2" w:rsidRDefault="00D0536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Ex. 3.1 Se perdió la conexión con la base de datos.</w:t>
            </w:r>
          </w:p>
          <w:p w14:paraId="6EC906B0" w14:textId="77777777" w:rsidR="00B529DB" w:rsidRDefault="00B529DB" w:rsidP="00ED3EA4">
            <w:pPr>
              <w:pStyle w:val="Prrafodelista"/>
              <w:numPr>
                <w:ilvl w:val="0"/>
                <w:numId w:val="61"/>
              </w:numPr>
              <w:rPr>
                <w:rFonts w:cs="Arial"/>
              </w:rPr>
            </w:pPr>
            <w:r>
              <w:rPr>
                <w:rFonts w:cs="Arial"/>
              </w:rPr>
              <w:t>El sistema muestra un mensaje “Ocurrió un error al momento de modificar los datos”.</w:t>
            </w:r>
          </w:p>
          <w:p w14:paraId="55C2A8D8" w14:textId="352425F3" w:rsidR="00B529DB" w:rsidRPr="00B529DB" w:rsidRDefault="00B529DB" w:rsidP="00ED3EA4">
            <w:pPr>
              <w:pStyle w:val="Prrafodelista"/>
              <w:numPr>
                <w:ilvl w:val="0"/>
                <w:numId w:val="61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9345F2" w14:paraId="79325CFC" w14:textId="77777777" w:rsidTr="00711FEB">
        <w:tc>
          <w:tcPr>
            <w:tcW w:w="2137" w:type="dxa"/>
          </w:tcPr>
          <w:p w14:paraId="75A485E1" w14:textId="56D22DFE" w:rsidR="009345F2" w:rsidRPr="009345F2" w:rsidRDefault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43B105A5" w14:textId="06D8BF9F" w:rsidR="009345F2" w:rsidRDefault="00D05361">
            <w:pPr>
              <w:rPr>
                <w:rFonts w:cs="Arial"/>
              </w:rPr>
            </w:pPr>
            <w:r>
              <w:rPr>
                <w:rFonts w:cs="Arial"/>
              </w:rPr>
              <w:t>Datos del alumno modificados con éxito.</w:t>
            </w:r>
          </w:p>
        </w:tc>
      </w:tr>
      <w:tr w:rsidR="009345F2" w14:paraId="660D8B4A" w14:textId="77777777" w:rsidTr="00711FEB">
        <w:tc>
          <w:tcPr>
            <w:tcW w:w="2137" w:type="dxa"/>
          </w:tcPr>
          <w:p w14:paraId="65116300" w14:textId="45A540E0" w:rsidR="009345F2" w:rsidRPr="009345F2" w:rsidRDefault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670FD93B" w14:textId="663897B6" w:rsidR="009345F2" w:rsidRDefault="00D05361">
            <w:pPr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9345F2" w14:paraId="2F05ACF7" w14:textId="77777777" w:rsidTr="00711FEB">
        <w:tc>
          <w:tcPr>
            <w:tcW w:w="2137" w:type="dxa"/>
          </w:tcPr>
          <w:p w14:paraId="655BE424" w14:textId="4FB14A27" w:rsidR="009345F2" w:rsidRPr="009345F2" w:rsidRDefault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114C1671" w14:textId="38BBA006" w:rsidR="009345F2" w:rsidRDefault="00D05361">
            <w:pPr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</w:tbl>
    <w:p w14:paraId="048BF2FB" w14:textId="77777777" w:rsidR="009345F2" w:rsidRPr="00B4591A" w:rsidRDefault="009345F2" w:rsidP="009345F2">
      <w:pPr>
        <w:rPr>
          <w:rFonts w:cs="Arial"/>
        </w:rPr>
      </w:pPr>
    </w:p>
    <w:p w14:paraId="70784C96" w14:textId="77777777" w:rsidR="009042AA" w:rsidRDefault="009042AA">
      <w:r>
        <w:br w:type="page"/>
      </w:r>
    </w:p>
    <w:p w14:paraId="118FF3B8" w14:textId="202FEB61" w:rsidR="0068604B" w:rsidRDefault="0068604B" w:rsidP="0068604B">
      <w:pPr>
        <w:pStyle w:val="Ttulo2"/>
      </w:pPr>
      <w:bookmarkStart w:id="363" w:name="_Toc5188686"/>
      <w:bookmarkStart w:id="364" w:name="_Toc5565164"/>
      <w:bookmarkStart w:id="365" w:name="_Toc5694313"/>
      <w:bookmarkStart w:id="366" w:name="_Toc5721497"/>
      <w:r>
        <w:lastRenderedPageBreak/>
        <w:t>4.4</w:t>
      </w:r>
      <w:r w:rsidR="002E2927">
        <w:tab/>
      </w:r>
      <w:r>
        <w:t>CU-04: Registrar unidad receptora</w:t>
      </w:r>
      <w:bookmarkEnd w:id="363"/>
      <w:bookmarkEnd w:id="364"/>
      <w:bookmarkEnd w:id="365"/>
      <w:bookmarkEnd w:id="36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9345F2" w14:paraId="37222CB9" w14:textId="77777777" w:rsidTr="63451D41">
        <w:tc>
          <w:tcPr>
            <w:tcW w:w="2137" w:type="dxa"/>
          </w:tcPr>
          <w:p w14:paraId="033372C2" w14:textId="65AF4FA9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67C62263" w14:textId="2D6BBA9D" w:rsidR="009345F2" w:rsidRDefault="009345F2" w:rsidP="00C70EC2">
            <w:pPr>
              <w:rPr>
                <w:rFonts w:cs="Arial"/>
              </w:rPr>
            </w:pPr>
            <w:r>
              <w:rPr>
                <w:rFonts w:cs="Arial"/>
              </w:rPr>
              <w:t>CU-0</w:t>
            </w:r>
            <w:r w:rsidR="00816060">
              <w:rPr>
                <w:rFonts w:cs="Arial"/>
              </w:rPr>
              <w:t>4</w:t>
            </w:r>
          </w:p>
        </w:tc>
      </w:tr>
      <w:tr w:rsidR="009345F2" w14:paraId="7DA5578B" w14:textId="77777777" w:rsidTr="63451D41">
        <w:tc>
          <w:tcPr>
            <w:tcW w:w="2137" w:type="dxa"/>
          </w:tcPr>
          <w:p w14:paraId="351A903F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571C8EF6" w14:textId="10B9C934" w:rsidR="009345F2" w:rsidRDefault="009345F2" w:rsidP="00C70EC2">
            <w:pPr>
              <w:rPr>
                <w:rFonts w:cs="Arial"/>
              </w:rPr>
            </w:pPr>
            <w:r>
              <w:rPr>
                <w:rFonts w:cs="Arial"/>
              </w:rPr>
              <w:t xml:space="preserve">Registrar </w:t>
            </w:r>
            <w:r w:rsidR="00816060">
              <w:rPr>
                <w:rFonts w:cs="Arial"/>
              </w:rPr>
              <w:t>unidad receptora</w:t>
            </w:r>
          </w:p>
        </w:tc>
      </w:tr>
      <w:tr w:rsidR="009345F2" w14:paraId="548B619E" w14:textId="77777777" w:rsidTr="63451D41">
        <w:tc>
          <w:tcPr>
            <w:tcW w:w="2137" w:type="dxa"/>
          </w:tcPr>
          <w:p w14:paraId="4B1C6A14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1C1E6167" w14:textId="330A2942" w:rsidR="009345F2" w:rsidRDefault="009345F2" w:rsidP="00C70EC2">
            <w:pPr>
              <w:rPr>
                <w:rFonts w:cs="Arial"/>
              </w:rPr>
            </w:pPr>
            <w:r>
              <w:rPr>
                <w:rFonts w:cs="Arial"/>
              </w:rPr>
              <w:t xml:space="preserve">Permite al Coordinador registrar una nueva </w:t>
            </w:r>
            <w:r w:rsidR="004C27CF">
              <w:rPr>
                <w:rFonts w:cs="Arial"/>
              </w:rPr>
              <w:t>unidad receptora</w:t>
            </w:r>
            <w:r>
              <w:rPr>
                <w:rFonts w:cs="Arial"/>
              </w:rPr>
              <w:t xml:space="preserve"> en el sistema</w:t>
            </w:r>
          </w:p>
        </w:tc>
      </w:tr>
      <w:tr w:rsidR="009345F2" w14:paraId="716B37BC" w14:textId="77777777" w:rsidTr="63451D41">
        <w:tc>
          <w:tcPr>
            <w:tcW w:w="2137" w:type="dxa"/>
          </w:tcPr>
          <w:p w14:paraId="022CC2E5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0A3D6C2A" w14:textId="150224A6" w:rsidR="009345F2" w:rsidRDefault="009345F2" w:rsidP="00C70EC2">
            <w:pPr>
              <w:rPr>
                <w:rFonts w:cs="Arial"/>
              </w:rPr>
            </w:pPr>
            <w:r>
              <w:rPr>
                <w:rFonts w:cs="Arial"/>
              </w:rPr>
              <w:t>Cruz Portilla Mauricio</w:t>
            </w:r>
          </w:p>
        </w:tc>
      </w:tr>
      <w:tr w:rsidR="009345F2" w14:paraId="38D9B447" w14:textId="77777777" w:rsidTr="63451D41">
        <w:tc>
          <w:tcPr>
            <w:tcW w:w="2137" w:type="dxa"/>
          </w:tcPr>
          <w:p w14:paraId="39462C23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54180737" w14:textId="25C4165F" w:rsidR="009345F2" w:rsidRDefault="009345F2" w:rsidP="00C70EC2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</w:p>
        </w:tc>
      </w:tr>
      <w:tr w:rsidR="009345F2" w14:paraId="052C78F3" w14:textId="77777777" w:rsidTr="63451D41">
        <w:tc>
          <w:tcPr>
            <w:tcW w:w="2137" w:type="dxa"/>
          </w:tcPr>
          <w:p w14:paraId="12E5E5D5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18AECE49" w14:textId="6FD09EA8" w:rsidR="009345F2" w:rsidRDefault="004E4338" w:rsidP="00ED3EA4">
            <w:pPr>
              <w:pStyle w:val="Prrafodelista"/>
              <w:numPr>
                <w:ilvl w:val="0"/>
                <w:numId w:val="68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La </w:t>
            </w:r>
            <w:r w:rsidR="00897B2E">
              <w:rPr>
                <w:rFonts w:cs="Arial"/>
              </w:rPr>
              <w:t>UNIDAD RECEPTORA</w:t>
            </w:r>
            <w:r>
              <w:rPr>
                <w:rFonts w:cs="Arial"/>
              </w:rPr>
              <w:t xml:space="preserve"> no debe estar registrada</w:t>
            </w:r>
            <w:r w:rsidR="00273ABA">
              <w:rPr>
                <w:rFonts w:cs="Arial"/>
              </w:rPr>
              <w:t xml:space="preserve"> en el sistema.</w:t>
            </w:r>
          </w:p>
        </w:tc>
      </w:tr>
      <w:tr w:rsidR="009345F2" w14:paraId="025B72BF" w14:textId="77777777" w:rsidTr="63451D41">
        <w:tc>
          <w:tcPr>
            <w:tcW w:w="2137" w:type="dxa"/>
          </w:tcPr>
          <w:p w14:paraId="1628BF1F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009620CF" w14:textId="251934B4" w:rsidR="009345F2" w:rsidRPr="00986BF6" w:rsidRDefault="009345F2" w:rsidP="00ED3EA4">
            <w:pPr>
              <w:pStyle w:val="Prrafodelista"/>
              <w:numPr>
                <w:ilvl w:val="0"/>
                <w:numId w:val="34"/>
              </w:numPr>
              <w:jc w:val="left"/>
            </w:pPr>
            <w:r w:rsidRPr="00B53FC9">
              <w:rPr>
                <w:rFonts w:eastAsia="Arial" w:cs="Arial"/>
              </w:rPr>
              <w:t xml:space="preserve">El sistema solicita </w:t>
            </w:r>
            <w:r w:rsidR="0033732D">
              <w:rPr>
                <w:rFonts w:eastAsia="Arial" w:cs="Arial"/>
              </w:rPr>
              <w:t>los datos</w:t>
            </w:r>
            <w:r w:rsidRPr="00B53FC9">
              <w:rPr>
                <w:rFonts w:eastAsia="Arial" w:cs="Arial"/>
              </w:rPr>
              <w:t xml:space="preserve"> de la </w:t>
            </w:r>
            <w:r w:rsidR="0016265C">
              <w:rPr>
                <w:rFonts w:eastAsia="Arial" w:cs="Arial"/>
              </w:rPr>
              <w:t>UNIDAD RECEPTORA</w:t>
            </w:r>
            <w:r w:rsidR="0033732D">
              <w:rPr>
                <w:rFonts w:eastAsia="Arial" w:cs="Arial"/>
              </w:rPr>
              <w:t>: nombre</w:t>
            </w:r>
            <w:r w:rsidR="00524A72">
              <w:rPr>
                <w:rFonts w:eastAsia="Arial" w:cs="Arial"/>
              </w:rPr>
              <w:t xml:space="preserve">, correo, teléfono, calle, número exterior, colonia, </w:t>
            </w:r>
            <w:r w:rsidR="008741B6">
              <w:rPr>
                <w:rFonts w:eastAsia="Arial" w:cs="Arial"/>
              </w:rPr>
              <w:t xml:space="preserve">y </w:t>
            </w:r>
            <w:r w:rsidR="00524A72">
              <w:rPr>
                <w:rFonts w:eastAsia="Arial" w:cs="Arial"/>
              </w:rPr>
              <w:t xml:space="preserve">código postal, </w:t>
            </w:r>
            <w:r w:rsidRPr="00B53FC9">
              <w:rPr>
                <w:rFonts w:eastAsia="Arial" w:cs="Arial"/>
              </w:rPr>
              <w:t>y muestra en pantalla un botón “Registrar” y otro “Cancelar</w:t>
            </w:r>
            <w:r>
              <w:rPr>
                <w:rFonts w:eastAsia="Arial" w:cs="Arial"/>
              </w:rPr>
              <w:t>”</w:t>
            </w:r>
            <w:r w:rsidRPr="00B53FC9">
              <w:rPr>
                <w:rFonts w:eastAsia="Arial" w:cs="Arial"/>
              </w:rPr>
              <w:t>.</w:t>
            </w:r>
          </w:p>
          <w:p w14:paraId="1A754D83" w14:textId="1E4BD667" w:rsidR="009345F2" w:rsidRPr="007B6DA1" w:rsidRDefault="009345F2" w:rsidP="00ED3EA4">
            <w:pPr>
              <w:pStyle w:val="Prrafodelista"/>
              <w:numPr>
                <w:ilvl w:val="0"/>
                <w:numId w:val="34"/>
              </w:numPr>
            </w:pPr>
            <w:r w:rsidRPr="00B53FC9">
              <w:rPr>
                <w:rFonts w:eastAsia="Arial" w:cs="Arial"/>
              </w:rPr>
              <w:t xml:space="preserve">El </w:t>
            </w:r>
            <w:r w:rsidR="0016265C">
              <w:rPr>
                <w:rFonts w:eastAsia="Arial" w:cs="Arial"/>
              </w:rPr>
              <w:t>coordinador</w:t>
            </w:r>
            <w:r w:rsidRPr="00B53FC9">
              <w:rPr>
                <w:rFonts w:eastAsia="Arial" w:cs="Arial"/>
              </w:rPr>
              <w:t xml:space="preserve"> ingresa los datos</w:t>
            </w:r>
            <w:r>
              <w:rPr>
                <w:rFonts w:eastAsia="Arial" w:cs="Arial"/>
              </w:rPr>
              <w:t xml:space="preserve"> y </w:t>
            </w:r>
            <w:r w:rsidRPr="00B53FC9">
              <w:rPr>
                <w:rFonts w:eastAsia="Arial" w:cs="Arial"/>
              </w:rPr>
              <w:t>pulsa el botón “</w:t>
            </w:r>
            <w:r>
              <w:rPr>
                <w:rFonts w:eastAsia="Arial" w:cs="Arial"/>
              </w:rPr>
              <w:t>R</w:t>
            </w:r>
            <w:r w:rsidRPr="00B53FC9">
              <w:rPr>
                <w:rFonts w:eastAsia="Arial" w:cs="Arial"/>
              </w:rPr>
              <w:t>egistrar”.</w:t>
            </w:r>
          </w:p>
          <w:p w14:paraId="3E8FD20E" w14:textId="5116CBF3" w:rsidR="009345F2" w:rsidRPr="009345F2" w:rsidRDefault="009345F2" w:rsidP="00ED3EA4">
            <w:pPr>
              <w:pStyle w:val="Prrafodelista"/>
              <w:numPr>
                <w:ilvl w:val="0"/>
                <w:numId w:val="34"/>
              </w:numPr>
            </w:pPr>
            <w:r w:rsidRPr="00B53FC9">
              <w:rPr>
                <w:rFonts w:eastAsia="Arial" w:cs="Arial"/>
              </w:rPr>
              <w:t>El sistema valida los datos</w:t>
            </w:r>
            <w:r>
              <w:rPr>
                <w:rFonts w:eastAsia="Arial" w:cs="Arial"/>
              </w:rPr>
              <w:t>,</w:t>
            </w:r>
            <w:r w:rsidRPr="00B53FC9">
              <w:rPr>
                <w:rFonts w:eastAsia="Arial" w:cs="Arial"/>
              </w:rPr>
              <w:t xml:space="preserve"> </w:t>
            </w:r>
            <w:r w:rsidR="008B7BE5">
              <w:rPr>
                <w:rFonts w:eastAsia="Arial" w:cs="Arial"/>
              </w:rPr>
              <w:t>que los campos estén completos</w:t>
            </w:r>
            <w:r w:rsidR="00524A72">
              <w:rPr>
                <w:rFonts w:eastAsia="Arial" w:cs="Arial"/>
              </w:rPr>
              <w:t>,</w:t>
            </w:r>
            <w:r>
              <w:rPr>
                <w:rFonts w:eastAsia="Arial" w:cs="Arial"/>
              </w:rPr>
              <w:t xml:space="preserve"> </w:t>
            </w:r>
            <w:r w:rsidRPr="00B53FC9">
              <w:rPr>
                <w:rFonts w:eastAsia="Arial" w:cs="Arial"/>
              </w:rPr>
              <w:t xml:space="preserve">que la </w:t>
            </w:r>
            <w:r w:rsidR="004620AC">
              <w:rPr>
                <w:rFonts w:eastAsia="Arial" w:cs="Arial"/>
              </w:rPr>
              <w:t>UNIDAD RECEPTORA</w:t>
            </w:r>
            <w:r w:rsidRPr="00B53FC9">
              <w:rPr>
                <w:rFonts w:eastAsia="Arial" w:cs="Arial"/>
              </w:rPr>
              <w:t xml:space="preserve"> </w:t>
            </w:r>
            <w:r w:rsidR="00524A72">
              <w:rPr>
                <w:rFonts w:eastAsia="Arial" w:cs="Arial"/>
              </w:rPr>
              <w:t>no se encuentre registrada en el sistema,</w:t>
            </w:r>
            <w:r>
              <w:rPr>
                <w:rFonts w:eastAsia="Arial" w:cs="Arial"/>
              </w:rPr>
              <w:t xml:space="preserve"> </w:t>
            </w:r>
            <w:r w:rsidRPr="00B53FC9">
              <w:rPr>
                <w:rFonts w:eastAsia="Arial" w:cs="Arial"/>
              </w:rPr>
              <w:t>guarda los datos de la organización en la base de datos</w:t>
            </w:r>
            <w:r w:rsidR="0016265C">
              <w:rPr>
                <w:rFonts w:eastAsia="Arial" w:cs="Arial"/>
              </w:rPr>
              <w:t>, y muestra un mensaje “Unidad receptora registrada”</w:t>
            </w:r>
            <w:r w:rsidR="00292B57">
              <w:rPr>
                <w:rFonts w:eastAsia="Arial" w:cs="Arial"/>
              </w:rPr>
              <w:t>.</w:t>
            </w:r>
          </w:p>
          <w:p w14:paraId="3438CE9F" w14:textId="1246BB65" w:rsidR="009345F2" w:rsidRPr="009345F2" w:rsidRDefault="009345F2" w:rsidP="00ED3EA4">
            <w:pPr>
              <w:pStyle w:val="Prrafodelista"/>
              <w:numPr>
                <w:ilvl w:val="0"/>
                <w:numId w:val="34"/>
              </w:numPr>
            </w:pPr>
            <w:r w:rsidRPr="009345F2">
              <w:rPr>
                <w:rFonts w:eastAsia="Arial" w:cs="Arial"/>
              </w:rPr>
              <w:t>Termina el caso de uso.</w:t>
            </w:r>
          </w:p>
        </w:tc>
      </w:tr>
      <w:tr w:rsidR="009345F2" w14:paraId="2AA2B6FB" w14:textId="77777777" w:rsidTr="63451D41">
        <w:tc>
          <w:tcPr>
            <w:tcW w:w="2137" w:type="dxa"/>
          </w:tcPr>
          <w:p w14:paraId="094DB9B8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1AD88BA5" w14:textId="0B25ABF9" w:rsidR="00172F02" w:rsidRDefault="00172F02" w:rsidP="009345F2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  <w:bCs/>
              </w:rPr>
              <w:t>2.1</w:t>
            </w:r>
            <w:r w:rsidRPr="00172F02">
              <w:rPr>
                <w:rFonts w:eastAsia="Arial" w:cs="Arial"/>
                <w:b/>
                <w:bCs/>
              </w:rPr>
              <w:t xml:space="preserve"> </w:t>
            </w:r>
            <w:r w:rsidRPr="00172F02">
              <w:rPr>
                <w:rFonts w:eastAsia="Arial" w:cs="Arial"/>
                <w:b/>
              </w:rPr>
              <w:t>Se pulso el botón “Cancelar”</w:t>
            </w:r>
          </w:p>
          <w:p w14:paraId="3F4335D1" w14:textId="206ABE25" w:rsidR="00172F02" w:rsidRPr="00EC6ADB" w:rsidRDefault="00172F02" w:rsidP="00ED3EA4">
            <w:pPr>
              <w:pStyle w:val="Prrafodelista"/>
              <w:numPr>
                <w:ilvl w:val="0"/>
                <w:numId w:val="45"/>
              </w:numPr>
              <w:rPr>
                <w:rFonts w:eastAsia="Arial" w:cs="Arial"/>
                <w:b/>
                <w:bCs/>
              </w:rPr>
            </w:pPr>
            <w:r w:rsidRPr="00EC6ADB">
              <w:rPr>
                <w:rFonts w:eastAsia="Arial" w:cs="Arial"/>
              </w:rPr>
              <w:t>Termina el caso de uso.</w:t>
            </w:r>
          </w:p>
          <w:p w14:paraId="045FD399" w14:textId="2F9FA70E" w:rsidR="009345F2" w:rsidRPr="009345F2" w:rsidRDefault="009345F2" w:rsidP="009345F2">
            <w:pPr>
              <w:rPr>
                <w:rFonts w:eastAsia="Arial" w:cs="Arial"/>
                <w:b/>
                <w:bCs/>
              </w:rPr>
            </w:pPr>
            <w:r w:rsidRPr="009345F2">
              <w:rPr>
                <w:rFonts w:eastAsia="Arial" w:cs="Arial"/>
                <w:b/>
                <w:bCs/>
              </w:rPr>
              <w:t>3.1 Datos inválidos</w:t>
            </w:r>
          </w:p>
          <w:p w14:paraId="6B453912" w14:textId="1E3BD53C" w:rsidR="009345F2" w:rsidRPr="00D051AB" w:rsidRDefault="009345F2" w:rsidP="00ED3EA4">
            <w:pPr>
              <w:numPr>
                <w:ilvl w:val="0"/>
                <w:numId w:val="35"/>
              </w:numPr>
              <w:spacing w:before="240"/>
              <w:contextualSpacing/>
              <w:jc w:val="both"/>
            </w:pPr>
            <w:r w:rsidRPr="009345F2">
              <w:rPr>
                <w:rFonts w:eastAsia="Arial" w:cs="Arial"/>
              </w:rPr>
              <w:t xml:space="preserve">El sistema muestra un mensaje </w:t>
            </w:r>
            <w:r w:rsidR="00D10BFE">
              <w:rPr>
                <w:rFonts w:eastAsia="Arial" w:cs="Arial"/>
              </w:rPr>
              <w:t xml:space="preserve">“Se introdujeron datos inválidos” </w:t>
            </w:r>
            <w:r w:rsidR="00D051AB">
              <w:rPr>
                <w:rFonts w:eastAsia="Arial" w:cs="Arial"/>
              </w:rPr>
              <w:t>y vuelve al paso 2 del flujo normal.</w:t>
            </w:r>
          </w:p>
          <w:p w14:paraId="57A9D1CE" w14:textId="4FB327B7" w:rsidR="00D051AB" w:rsidRDefault="00D051AB" w:rsidP="00D051AB">
            <w:pPr>
              <w:spacing w:before="240"/>
              <w:contextualSpacing/>
              <w:jc w:val="both"/>
              <w:rPr>
                <w:b/>
              </w:rPr>
            </w:pPr>
            <w:r>
              <w:rPr>
                <w:b/>
              </w:rPr>
              <w:t>3.2 Campos incompletos</w:t>
            </w:r>
          </w:p>
          <w:p w14:paraId="27078481" w14:textId="5C573261" w:rsidR="00D051AB" w:rsidRPr="00D051AB" w:rsidRDefault="00EC6ADB" w:rsidP="00ED3EA4">
            <w:pPr>
              <w:pStyle w:val="Prrafodelista"/>
              <w:numPr>
                <w:ilvl w:val="0"/>
                <w:numId w:val="44"/>
              </w:numPr>
              <w:ind w:left="714" w:hanging="357"/>
            </w:pPr>
            <w:r>
              <w:t xml:space="preserve">El sistema muestra un mensaje </w:t>
            </w:r>
            <w:r w:rsidR="00D10BFE">
              <w:t xml:space="preserve">“Faltan campos por completar” </w:t>
            </w:r>
            <w:r>
              <w:t>y vuelve al paso 2 del flujo normal.</w:t>
            </w:r>
          </w:p>
          <w:p w14:paraId="7FD23F64" w14:textId="5B4FC1DF" w:rsidR="00524A72" w:rsidRDefault="009345F2" w:rsidP="00524A72">
            <w:pPr>
              <w:rPr>
                <w:rFonts w:eastAsia="Arial" w:cs="Arial"/>
                <w:b/>
                <w:bCs/>
              </w:rPr>
            </w:pPr>
            <w:r w:rsidRPr="009345F2">
              <w:rPr>
                <w:rFonts w:eastAsia="Arial" w:cs="Arial"/>
                <w:b/>
                <w:bCs/>
              </w:rPr>
              <w:t>3.</w:t>
            </w:r>
            <w:r w:rsidR="00292B57">
              <w:rPr>
                <w:rFonts w:eastAsia="Arial" w:cs="Arial"/>
                <w:b/>
                <w:bCs/>
              </w:rPr>
              <w:t>3</w:t>
            </w:r>
            <w:r w:rsidR="00524A72">
              <w:rPr>
                <w:rFonts w:eastAsia="Arial" w:cs="Arial"/>
                <w:b/>
                <w:bCs/>
              </w:rPr>
              <w:t xml:space="preserve"> Ya existe una </w:t>
            </w:r>
            <w:del w:id="367" w:author="CRUZ PORTILLA MAURICIO" w:date="2019-04-07T12:54:00Z">
              <w:r w:rsidR="00524A72" w:rsidDel="00D8072B">
                <w:rPr>
                  <w:rFonts w:eastAsia="Arial" w:cs="Arial"/>
                  <w:b/>
                  <w:bCs/>
                </w:rPr>
                <w:delText xml:space="preserve">organización </w:delText>
              </w:r>
            </w:del>
            <w:ins w:id="368" w:author="CRUZ PORTILLA MAURICIO" w:date="2019-04-07T12:54:00Z">
              <w:r w:rsidR="00D8072B">
                <w:rPr>
                  <w:rFonts w:eastAsia="Arial" w:cs="Arial"/>
                  <w:b/>
                  <w:bCs/>
                </w:rPr>
                <w:t xml:space="preserve">UNIDAD RECEPTORA </w:t>
              </w:r>
            </w:ins>
            <w:r w:rsidR="00524A72">
              <w:rPr>
                <w:rFonts w:eastAsia="Arial" w:cs="Arial"/>
                <w:b/>
                <w:bCs/>
              </w:rPr>
              <w:t>registrada con esos datos</w:t>
            </w:r>
          </w:p>
          <w:p w14:paraId="05DA8165" w14:textId="30994E49" w:rsidR="009345F2" w:rsidRPr="00EC6ADB" w:rsidRDefault="009345F2" w:rsidP="00ED3EA4">
            <w:pPr>
              <w:pStyle w:val="Prrafodelista"/>
              <w:numPr>
                <w:ilvl w:val="0"/>
                <w:numId w:val="46"/>
              </w:numPr>
              <w:ind w:left="714" w:hanging="357"/>
              <w:rPr>
                <w:rFonts w:cs="Arial"/>
              </w:rPr>
            </w:pPr>
            <w:r w:rsidRPr="00EC6ADB">
              <w:rPr>
                <w:rFonts w:eastAsia="Arial" w:cs="Arial"/>
              </w:rPr>
              <w:t>El sistema muestra u</w:t>
            </w:r>
            <w:r w:rsidR="00524A72" w:rsidRPr="00EC6ADB">
              <w:rPr>
                <w:rFonts w:eastAsia="Arial" w:cs="Arial"/>
              </w:rPr>
              <w:t xml:space="preserve">n mensaje “La </w:t>
            </w:r>
            <w:r w:rsidR="00292B57">
              <w:rPr>
                <w:rFonts w:eastAsia="Arial" w:cs="Arial"/>
              </w:rPr>
              <w:t>unidad receptora</w:t>
            </w:r>
            <w:r w:rsidR="00524A72" w:rsidRPr="00EC6ADB">
              <w:rPr>
                <w:rFonts w:eastAsia="Arial" w:cs="Arial"/>
              </w:rPr>
              <w:t xml:space="preserve"> </w:t>
            </w:r>
            <w:r w:rsidRPr="00EC6ADB">
              <w:rPr>
                <w:rFonts w:eastAsia="Arial" w:cs="Arial"/>
              </w:rPr>
              <w:t>ya ha sido registrad</w:t>
            </w:r>
            <w:r w:rsidR="00524A72" w:rsidRPr="00EC6ADB">
              <w:rPr>
                <w:rFonts w:eastAsia="Arial" w:cs="Arial"/>
              </w:rPr>
              <w:t>a</w:t>
            </w:r>
            <w:r w:rsidRPr="00EC6ADB">
              <w:rPr>
                <w:rFonts w:eastAsia="Arial" w:cs="Arial"/>
              </w:rPr>
              <w:t xml:space="preserve"> anteriormente” y vuelve al paso 2 del flujo normal.</w:t>
            </w:r>
          </w:p>
        </w:tc>
      </w:tr>
      <w:tr w:rsidR="009345F2" w14:paraId="4F901FBD" w14:textId="77777777" w:rsidTr="63451D41">
        <w:tc>
          <w:tcPr>
            <w:tcW w:w="2137" w:type="dxa"/>
          </w:tcPr>
          <w:p w14:paraId="3F5287B7" w14:textId="77777777" w:rsidR="009345F2" w:rsidRPr="009345F2" w:rsidRDefault="009345F2" w:rsidP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4BA8E473" w14:textId="77777777" w:rsidR="009345F2" w:rsidRDefault="00524A72" w:rsidP="009345F2">
            <w:pPr>
              <w:rPr>
                <w:rFonts w:eastAsia="Arial" w:cs="Arial"/>
                <w:b/>
              </w:rPr>
            </w:pPr>
            <w:r w:rsidRPr="00E372F8">
              <w:rPr>
                <w:rFonts w:eastAsia="Arial" w:cs="Arial"/>
                <w:b/>
                <w:bCs/>
              </w:rPr>
              <w:t>Ex. 3.</w:t>
            </w:r>
            <w:r w:rsidR="00273ABA" w:rsidRPr="00E372F8">
              <w:rPr>
                <w:rFonts w:eastAsia="Arial" w:cs="Arial"/>
                <w:b/>
                <w:bCs/>
              </w:rPr>
              <w:t>1</w:t>
            </w:r>
            <w:r w:rsidR="009345F2" w:rsidRPr="00E372F8">
              <w:rPr>
                <w:rFonts w:eastAsia="Arial" w:cs="Arial"/>
                <w:b/>
                <w:bCs/>
              </w:rPr>
              <w:t xml:space="preserve">. </w:t>
            </w:r>
            <w:r w:rsidR="009345F2" w:rsidRPr="00E372F8">
              <w:rPr>
                <w:rFonts w:eastAsia="Arial" w:cs="Arial"/>
                <w:b/>
              </w:rPr>
              <w:t>Se perdió la conexión con la base de datos.</w:t>
            </w:r>
          </w:p>
          <w:p w14:paraId="0E67E4B1" w14:textId="77777777" w:rsidR="00E372F8" w:rsidRDefault="00E372F8" w:rsidP="00ED3EA4">
            <w:pPr>
              <w:pStyle w:val="Prrafodelista"/>
              <w:numPr>
                <w:ilvl w:val="0"/>
                <w:numId w:val="6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muestra un mensaje “Ocurrió un error al momento de </w:t>
            </w:r>
            <w:r w:rsidR="00D10BFE">
              <w:rPr>
                <w:rFonts w:cs="Arial"/>
              </w:rPr>
              <w:t>registrar la unidad receptora”.</w:t>
            </w:r>
          </w:p>
          <w:p w14:paraId="5C2D43D5" w14:textId="7326DB3F" w:rsidR="00D10BFE" w:rsidRPr="00E372F8" w:rsidRDefault="00D10BFE" w:rsidP="00ED3EA4">
            <w:pPr>
              <w:pStyle w:val="Prrafodelista"/>
              <w:numPr>
                <w:ilvl w:val="0"/>
                <w:numId w:val="62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9345F2" w14:paraId="77344239" w14:textId="77777777" w:rsidTr="63451D41">
        <w:tc>
          <w:tcPr>
            <w:tcW w:w="2137" w:type="dxa"/>
          </w:tcPr>
          <w:p w14:paraId="671E7BEF" w14:textId="77777777" w:rsidR="009345F2" w:rsidRPr="009345F2" w:rsidRDefault="009345F2" w:rsidP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17857DB5" w14:textId="31D29043" w:rsidR="009345F2" w:rsidRDefault="00273ABA" w:rsidP="009345F2">
            <w:pPr>
              <w:rPr>
                <w:rFonts w:cs="Arial"/>
              </w:rPr>
            </w:pPr>
            <w:r>
              <w:rPr>
                <w:rFonts w:cs="Arial"/>
              </w:rPr>
              <w:t>Unidad receptora</w:t>
            </w:r>
            <w:r w:rsidR="009345F2">
              <w:rPr>
                <w:rFonts w:cs="Arial"/>
              </w:rPr>
              <w:t xml:space="preserve"> registrada en el sistema.</w:t>
            </w:r>
          </w:p>
        </w:tc>
      </w:tr>
      <w:tr w:rsidR="009345F2" w14:paraId="69C050B7" w14:textId="77777777" w:rsidTr="63451D41">
        <w:tc>
          <w:tcPr>
            <w:tcW w:w="2137" w:type="dxa"/>
          </w:tcPr>
          <w:p w14:paraId="2ADD6AC3" w14:textId="77777777" w:rsidR="009345F2" w:rsidRPr="009345F2" w:rsidRDefault="009345F2" w:rsidP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0B557D9B" w14:textId="41DB9290" w:rsidR="009345F2" w:rsidRDefault="009345F2" w:rsidP="009345F2">
            <w:pPr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9345F2" w14:paraId="1341951B" w14:textId="77777777" w:rsidTr="63451D41">
        <w:tc>
          <w:tcPr>
            <w:tcW w:w="2137" w:type="dxa"/>
          </w:tcPr>
          <w:p w14:paraId="11E5592B" w14:textId="77777777" w:rsidR="009345F2" w:rsidRPr="009345F2" w:rsidRDefault="009345F2" w:rsidP="009345F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269A948C" w14:textId="4F54C7F9" w:rsidR="009345F2" w:rsidRDefault="009345F2" w:rsidP="009345F2">
            <w:pPr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</w:tbl>
    <w:p w14:paraId="05829B80" w14:textId="7CFF5280" w:rsidR="63451D41" w:rsidRDefault="63451D41"/>
    <w:p w14:paraId="18E2E4CA" w14:textId="77777777" w:rsidR="00816060" w:rsidRDefault="00816060" w:rsidP="00816060">
      <w:pPr>
        <w:rPr>
          <w:rFonts w:cs="Arial"/>
        </w:rPr>
      </w:pPr>
    </w:p>
    <w:p w14:paraId="0E9EF600" w14:textId="77777777" w:rsidR="009042AA" w:rsidRDefault="009042AA">
      <w:r>
        <w:br w:type="page"/>
      </w:r>
    </w:p>
    <w:p w14:paraId="2C3F807E" w14:textId="1FB7F16C" w:rsidR="00AF1892" w:rsidRDefault="00AF1892" w:rsidP="00AF1892">
      <w:pPr>
        <w:pStyle w:val="Ttulo2"/>
      </w:pPr>
      <w:bookmarkStart w:id="369" w:name="_Toc5188687"/>
      <w:bookmarkStart w:id="370" w:name="_Toc5565165"/>
      <w:bookmarkStart w:id="371" w:name="_Toc5694314"/>
      <w:bookmarkStart w:id="372" w:name="_Toc5721498"/>
      <w:r>
        <w:lastRenderedPageBreak/>
        <w:t>4.5</w:t>
      </w:r>
      <w:r w:rsidR="002E2927">
        <w:tab/>
      </w:r>
      <w:r>
        <w:t>CU-05: Registrar solicitud</w:t>
      </w:r>
      <w:bookmarkEnd w:id="369"/>
      <w:bookmarkEnd w:id="370"/>
      <w:bookmarkEnd w:id="371"/>
      <w:bookmarkEnd w:id="37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816060" w14:paraId="62F013DA" w14:textId="77777777" w:rsidTr="009042AA">
        <w:tc>
          <w:tcPr>
            <w:tcW w:w="2137" w:type="dxa"/>
          </w:tcPr>
          <w:p w14:paraId="536FE55C" w14:textId="521F1CC1" w:rsidR="00816060" w:rsidRPr="009345F2" w:rsidRDefault="0081606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06BEDB4F" w14:textId="512E7700" w:rsidR="00816060" w:rsidRDefault="00816060" w:rsidP="00636FA6">
            <w:pPr>
              <w:rPr>
                <w:rFonts w:cs="Arial"/>
              </w:rPr>
            </w:pPr>
            <w:r>
              <w:rPr>
                <w:rFonts w:cs="Arial"/>
              </w:rPr>
              <w:t>CU-05</w:t>
            </w:r>
          </w:p>
        </w:tc>
      </w:tr>
      <w:tr w:rsidR="00816060" w14:paraId="4A75A315" w14:textId="77777777" w:rsidTr="009042AA">
        <w:tc>
          <w:tcPr>
            <w:tcW w:w="2137" w:type="dxa"/>
          </w:tcPr>
          <w:p w14:paraId="2F368E34" w14:textId="77777777" w:rsidR="00816060" w:rsidRPr="009345F2" w:rsidRDefault="0081606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5AFA2BF8" w14:textId="0C5A48FA" w:rsidR="00816060" w:rsidRDefault="00816060" w:rsidP="00636FA6">
            <w:pPr>
              <w:rPr>
                <w:rFonts w:cs="Arial"/>
              </w:rPr>
            </w:pPr>
            <w:r>
              <w:rPr>
                <w:rFonts w:cs="Arial"/>
              </w:rPr>
              <w:t>Registrar solicitud</w:t>
            </w:r>
          </w:p>
        </w:tc>
      </w:tr>
      <w:tr w:rsidR="00816060" w14:paraId="3759C2AD" w14:textId="77777777" w:rsidTr="009042AA">
        <w:tc>
          <w:tcPr>
            <w:tcW w:w="2137" w:type="dxa"/>
          </w:tcPr>
          <w:p w14:paraId="1DFE3C3D" w14:textId="77777777" w:rsidR="00816060" w:rsidRPr="009345F2" w:rsidRDefault="0081606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3D59C14F" w14:textId="5D9C3CB3" w:rsidR="00816060" w:rsidRDefault="00CF3E77" w:rsidP="00636FA6">
            <w:pPr>
              <w:rPr>
                <w:rFonts w:cs="Arial"/>
              </w:rPr>
            </w:pPr>
            <w:r>
              <w:rPr>
                <w:rFonts w:cs="Arial"/>
              </w:rPr>
              <w:t xml:space="preserve">Permite </w:t>
            </w:r>
            <w:r w:rsidR="003D4C93">
              <w:rPr>
                <w:rFonts w:cs="Arial"/>
              </w:rPr>
              <w:t xml:space="preserve">al Coordinador </w:t>
            </w:r>
            <w:r w:rsidR="00E622FD">
              <w:rPr>
                <w:rFonts w:cs="Arial"/>
              </w:rPr>
              <w:t>registrar una solicitud de una unidad receptora en el sistema.</w:t>
            </w:r>
          </w:p>
        </w:tc>
      </w:tr>
      <w:tr w:rsidR="00816060" w14:paraId="1606A1E6" w14:textId="77777777" w:rsidTr="009042AA">
        <w:tc>
          <w:tcPr>
            <w:tcW w:w="2137" w:type="dxa"/>
          </w:tcPr>
          <w:p w14:paraId="098E2B90" w14:textId="77777777" w:rsidR="00816060" w:rsidRPr="009345F2" w:rsidRDefault="0081606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2E29D615" w14:textId="210EC5CB" w:rsidR="00816060" w:rsidRDefault="00E622FD" w:rsidP="00636FA6">
            <w:pPr>
              <w:rPr>
                <w:rFonts w:cs="Arial"/>
              </w:rPr>
            </w:pPr>
            <w:r>
              <w:rPr>
                <w:rFonts w:cs="Arial"/>
              </w:rPr>
              <w:t>Cruz Portilla Mauricio</w:t>
            </w:r>
          </w:p>
        </w:tc>
      </w:tr>
      <w:tr w:rsidR="00816060" w14:paraId="14896454" w14:textId="77777777" w:rsidTr="009042AA">
        <w:tc>
          <w:tcPr>
            <w:tcW w:w="2137" w:type="dxa"/>
          </w:tcPr>
          <w:p w14:paraId="177DA5DC" w14:textId="77777777" w:rsidR="00816060" w:rsidRPr="009345F2" w:rsidRDefault="0081606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4A50B054" w14:textId="19DE735C" w:rsidR="00816060" w:rsidRDefault="00E622FD" w:rsidP="00636FA6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</w:p>
        </w:tc>
      </w:tr>
      <w:tr w:rsidR="00816060" w14:paraId="6DF0D045" w14:textId="77777777" w:rsidTr="009042AA">
        <w:tc>
          <w:tcPr>
            <w:tcW w:w="2137" w:type="dxa"/>
          </w:tcPr>
          <w:p w14:paraId="75DAADE0" w14:textId="77777777" w:rsidR="00816060" w:rsidRPr="009345F2" w:rsidRDefault="0081606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614D4F87" w14:textId="65D481B1" w:rsidR="00816060" w:rsidRDefault="00F1481C" w:rsidP="00ED3EA4">
            <w:pPr>
              <w:pStyle w:val="Prrafodelista"/>
              <w:numPr>
                <w:ilvl w:val="0"/>
                <w:numId w:val="68"/>
              </w:numPr>
              <w:rPr>
                <w:rFonts w:cs="Arial"/>
              </w:rPr>
            </w:pPr>
            <w:r>
              <w:t>La SOLICITUD no debe estar registrada en el sistema.</w:t>
            </w:r>
          </w:p>
        </w:tc>
      </w:tr>
      <w:tr w:rsidR="00816060" w14:paraId="60B88977" w14:textId="77777777" w:rsidTr="009042AA">
        <w:tc>
          <w:tcPr>
            <w:tcW w:w="2137" w:type="dxa"/>
          </w:tcPr>
          <w:p w14:paraId="4A72EC4A" w14:textId="77777777" w:rsidR="00816060" w:rsidRPr="009345F2" w:rsidRDefault="0081606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37A4738A" w14:textId="40FDB5BD" w:rsidR="00816060" w:rsidRDefault="00B75125" w:rsidP="00ED3EA4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</w:t>
            </w:r>
            <w:r w:rsidR="00C32E5F">
              <w:rPr>
                <w:rFonts w:cs="Arial"/>
              </w:rPr>
              <w:t xml:space="preserve">carga las </w:t>
            </w:r>
            <w:r w:rsidR="004620AC">
              <w:rPr>
                <w:rFonts w:cs="Arial"/>
              </w:rPr>
              <w:t>UNIDAD</w:t>
            </w:r>
            <w:del w:id="373" w:author="CRUZ PORTILLA MAURICIO" w:date="2019-04-07T11:58:00Z">
              <w:r w:rsidR="004620AC" w:rsidDel="00D337FF">
                <w:rPr>
                  <w:rFonts w:cs="Arial"/>
                </w:rPr>
                <w:delText>ES</w:delText>
              </w:r>
            </w:del>
            <w:r w:rsidR="004620AC">
              <w:rPr>
                <w:rFonts w:cs="Arial"/>
              </w:rPr>
              <w:t xml:space="preserve"> RECEPTORA</w:t>
            </w:r>
            <w:del w:id="374" w:author="CRUZ PORTILLA MAURICIO" w:date="2019-04-07T11:58:00Z">
              <w:r w:rsidR="004620AC" w:rsidDel="00D337FF">
                <w:rPr>
                  <w:rFonts w:cs="Arial"/>
                </w:rPr>
                <w:delText>S</w:delText>
              </w:r>
            </w:del>
            <w:r w:rsidR="004620AC">
              <w:rPr>
                <w:rFonts w:cs="Arial"/>
              </w:rPr>
              <w:t xml:space="preserve"> </w:t>
            </w:r>
            <w:r w:rsidR="00C32E5F">
              <w:rPr>
                <w:rFonts w:cs="Arial"/>
              </w:rPr>
              <w:t>registradas</w:t>
            </w:r>
            <w:r w:rsidR="00DE50A4">
              <w:rPr>
                <w:rFonts w:cs="Arial"/>
              </w:rPr>
              <w:t xml:space="preserve"> en el sistema y </w:t>
            </w:r>
            <w:r w:rsidR="00F14916">
              <w:rPr>
                <w:rFonts w:cs="Arial"/>
              </w:rPr>
              <w:t xml:space="preserve">muestra una ventana solicitando </w:t>
            </w:r>
            <w:r w:rsidR="00385CC0">
              <w:rPr>
                <w:rFonts w:cs="Arial"/>
              </w:rPr>
              <w:t xml:space="preserve">seleccionar la </w:t>
            </w:r>
            <w:r w:rsidR="004620AC">
              <w:rPr>
                <w:rFonts w:cs="Arial"/>
              </w:rPr>
              <w:t>UNIDAD RECEPTORA</w:t>
            </w:r>
            <w:r w:rsidR="00385CC0">
              <w:rPr>
                <w:rFonts w:cs="Arial"/>
              </w:rPr>
              <w:t xml:space="preserve"> que </w:t>
            </w:r>
            <w:r w:rsidR="004D46E6">
              <w:rPr>
                <w:rFonts w:cs="Arial"/>
              </w:rPr>
              <w:t xml:space="preserve">realiza la </w:t>
            </w:r>
            <w:r w:rsidR="00705EDE">
              <w:rPr>
                <w:rFonts w:cs="Arial"/>
              </w:rPr>
              <w:t>SOLICITUD</w:t>
            </w:r>
            <w:r w:rsidR="004D46E6">
              <w:rPr>
                <w:rFonts w:cs="Arial"/>
              </w:rPr>
              <w:t>, ingresar el</w:t>
            </w:r>
            <w:r w:rsidR="00F14916">
              <w:rPr>
                <w:rFonts w:cs="Arial"/>
              </w:rPr>
              <w:t xml:space="preserve"> número de alum</w:t>
            </w:r>
            <w:r w:rsidR="00385CC0">
              <w:rPr>
                <w:rFonts w:cs="Arial"/>
              </w:rPr>
              <w:t xml:space="preserve">nos </w:t>
            </w:r>
            <w:r w:rsidR="004D46E6">
              <w:rPr>
                <w:rFonts w:cs="Arial"/>
              </w:rPr>
              <w:t>que requiere, las actividades a realizar, el lugar, el horario</w:t>
            </w:r>
            <w:r w:rsidR="00205DBA">
              <w:rPr>
                <w:rFonts w:cs="Arial"/>
              </w:rPr>
              <w:t xml:space="preserve">, el </w:t>
            </w:r>
            <w:r w:rsidR="00EC76C8">
              <w:rPr>
                <w:rFonts w:cs="Arial"/>
              </w:rPr>
              <w:t xml:space="preserve">nombre del </w:t>
            </w:r>
            <w:r w:rsidR="00205DBA">
              <w:rPr>
                <w:rFonts w:cs="Arial"/>
              </w:rPr>
              <w:t>responsable de la unidad, y los requisitos que requiere el alumno</w:t>
            </w:r>
            <w:r w:rsidR="00B6142D">
              <w:rPr>
                <w:rFonts w:cs="Arial"/>
              </w:rPr>
              <w:t>, y un botón de Registrar y otro de Cancelar.</w:t>
            </w:r>
          </w:p>
          <w:p w14:paraId="6705C747" w14:textId="2DB2E84E" w:rsidR="00C50857" w:rsidRDefault="00C50857" w:rsidP="00ED3EA4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</w:t>
            </w:r>
            <w:r w:rsidR="00254CDE">
              <w:rPr>
                <w:rFonts w:cs="Arial"/>
              </w:rPr>
              <w:t>coordinador</w:t>
            </w:r>
            <w:r>
              <w:rPr>
                <w:rFonts w:cs="Arial"/>
              </w:rPr>
              <w:t xml:space="preserve"> ingresa </w:t>
            </w:r>
            <w:r w:rsidR="00C96B42">
              <w:rPr>
                <w:rFonts w:cs="Arial"/>
              </w:rPr>
              <w:t>los datos y da clic en Registrar.</w:t>
            </w:r>
          </w:p>
          <w:p w14:paraId="785C139F" w14:textId="5A458A70" w:rsidR="00C96B42" w:rsidRDefault="00C32E5F" w:rsidP="00ED3EA4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</w:t>
            </w:r>
            <w:r w:rsidR="00DE50A4">
              <w:rPr>
                <w:rFonts w:cs="Arial"/>
              </w:rPr>
              <w:t>verifica que los campos estén completos</w:t>
            </w:r>
            <w:r w:rsidR="00ED4ACC">
              <w:rPr>
                <w:rFonts w:cs="Arial"/>
              </w:rPr>
              <w:t>, guarda la solicitud en la base de datos y muestra un mensaje</w:t>
            </w:r>
            <w:r w:rsidR="00C63776">
              <w:rPr>
                <w:rFonts w:cs="Arial"/>
              </w:rPr>
              <w:t xml:space="preserve"> “</w:t>
            </w:r>
            <w:r w:rsidR="008726AF">
              <w:rPr>
                <w:rFonts w:cs="Arial"/>
              </w:rPr>
              <w:t>Solicitud registrada”</w:t>
            </w:r>
            <w:r w:rsidR="00ED4ACC">
              <w:rPr>
                <w:rFonts w:cs="Arial"/>
              </w:rPr>
              <w:t>.</w:t>
            </w:r>
          </w:p>
          <w:p w14:paraId="35DFAB39" w14:textId="26A42BF0" w:rsidR="00B945BC" w:rsidRPr="00BC5CDF" w:rsidRDefault="00B945BC" w:rsidP="00ED3EA4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816060" w14:paraId="617DED5A" w14:textId="77777777" w:rsidTr="009042AA">
        <w:tc>
          <w:tcPr>
            <w:tcW w:w="2137" w:type="dxa"/>
          </w:tcPr>
          <w:p w14:paraId="227E7951" w14:textId="77777777" w:rsidR="00816060" w:rsidRPr="009345F2" w:rsidRDefault="0081606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319000BA" w14:textId="77777777" w:rsidR="00816060" w:rsidRDefault="00C96B42" w:rsidP="00636FA6">
            <w:pPr>
              <w:rPr>
                <w:rFonts w:cs="Arial"/>
              </w:rPr>
            </w:pPr>
            <w:r>
              <w:rPr>
                <w:rFonts w:cs="Arial"/>
                <w:b/>
              </w:rPr>
              <w:t>2.1 Se pulsó el botón de Cancelar</w:t>
            </w:r>
          </w:p>
          <w:p w14:paraId="70B5888F" w14:textId="77777777" w:rsidR="00C32E5F" w:rsidRDefault="00C32E5F" w:rsidP="00ED3EA4">
            <w:pPr>
              <w:pStyle w:val="Prrafodelista"/>
              <w:numPr>
                <w:ilvl w:val="0"/>
                <w:numId w:val="48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  <w:p w14:paraId="44FF0880" w14:textId="77777777" w:rsidR="00C32E5F" w:rsidRDefault="00B945BC" w:rsidP="00C32E5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3.1 Campos incompletos</w:t>
            </w:r>
          </w:p>
          <w:p w14:paraId="6900DF28" w14:textId="47153F10" w:rsidR="00B945BC" w:rsidRPr="00B945BC" w:rsidRDefault="00B945BC" w:rsidP="00ED3EA4">
            <w:pPr>
              <w:pStyle w:val="Prrafodelista"/>
              <w:numPr>
                <w:ilvl w:val="0"/>
                <w:numId w:val="49"/>
              </w:numPr>
              <w:rPr>
                <w:rFonts w:cs="Arial"/>
              </w:rPr>
            </w:pPr>
            <w:r>
              <w:rPr>
                <w:rFonts w:cs="Arial"/>
              </w:rPr>
              <w:t>El sistema muestra un mensaje</w:t>
            </w:r>
            <w:r w:rsidR="008726AF">
              <w:rPr>
                <w:rFonts w:cs="Arial"/>
              </w:rPr>
              <w:t xml:space="preserve"> “Faltan campos por completar” </w:t>
            </w:r>
            <w:r w:rsidR="008606E6">
              <w:rPr>
                <w:rFonts w:cs="Arial"/>
              </w:rPr>
              <w:t>y vuelve al paso 2 del flujo normal.</w:t>
            </w:r>
          </w:p>
        </w:tc>
      </w:tr>
      <w:tr w:rsidR="00816060" w14:paraId="6BDCED1E" w14:textId="77777777" w:rsidTr="009042AA">
        <w:tc>
          <w:tcPr>
            <w:tcW w:w="2137" w:type="dxa"/>
          </w:tcPr>
          <w:p w14:paraId="37077E25" w14:textId="77777777" w:rsidR="00816060" w:rsidRPr="009345F2" w:rsidRDefault="0081606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4C7FDF09" w14:textId="27F042BC" w:rsidR="00816060" w:rsidRDefault="008606E6" w:rsidP="00636FA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Ex. 1.1 Se perdió la conexión con la base de datos.</w:t>
            </w:r>
          </w:p>
          <w:p w14:paraId="473CE0AA" w14:textId="4DB8682B" w:rsidR="000A5F81" w:rsidRDefault="000A5F81" w:rsidP="00ED3EA4">
            <w:pPr>
              <w:pStyle w:val="Prrafodelista"/>
              <w:numPr>
                <w:ilvl w:val="0"/>
                <w:numId w:val="63"/>
              </w:numPr>
              <w:rPr>
                <w:rFonts w:cs="Arial"/>
              </w:rPr>
            </w:pPr>
            <w:r>
              <w:rPr>
                <w:rFonts w:cs="Arial"/>
              </w:rPr>
              <w:t>El sistema muestra un mensaje “Ocurrió un error al momento de cargar las unidades receptoras”.</w:t>
            </w:r>
          </w:p>
          <w:p w14:paraId="36810AD8" w14:textId="6A1E71A2" w:rsidR="000A5F81" w:rsidRPr="000A5F81" w:rsidRDefault="000A5F81" w:rsidP="00ED3EA4">
            <w:pPr>
              <w:pStyle w:val="Prrafodelista"/>
              <w:numPr>
                <w:ilvl w:val="0"/>
                <w:numId w:val="63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  <w:p w14:paraId="17F94B79" w14:textId="77777777" w:rsidR="002212FE" w:rsidRDefault="002212FE" w:rsidP="00636FA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Ex. 3.1 Se perdió la conexión con la base de datos.</w:t>
            </w:r>
          </w:p>
          <w:p w14:paraId="6F0BA98E" w14:textId="77777777" w:rsidR="000A5F81" w:rsidRDefault="000A5F81" w:rsidP="00ED3EA4">
            <w:pPr>
              <w:pStyle w:val="Prrafodelista"/>
              <w:numPr>
                <w:ilvl w:val="0"/>
                <w:numId w:val="6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muestra un mensaje “Ocurrió un error al momento de </w:t>
            </w:r>
            <w:r w:rsidR="000E7662">
              <w:rPr>
                <w:rFonts w:cs="Arial"/>
              </w:rPr>
              <w:t>registrar la solicitud”.</w:t>
            </w:r>
          </w:p>
          <w:p w14:paraId="357F3339" w14:textId="3E56D026" w:rsidR="000E7662" w:rsidRPr="000A5F81" w:rsidRDefault="000E7662" w:rsidP="00ED3EA4">
            <w:pPr>
              <w:pStyle w:val="Prrafodelista"/>
              <w:numPr>
                <w:ilvl w:val="0"/>
                <w:numId w:val="64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816060" w14:paraId="032CA978" w14:textId="77777777" w:rsidTr="009042AA">
        <w:tc>
          <w:tcPr>
            <w:tcW w:w="2137" w:type="dxa"/>
          </w:tcPr>
          <w:p w14:paraId="158188D1" w14:textId="77777777" w:rsidR="00816060" w:rsidRPr="009345F2" w:rsidRDefault="0081606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256A8994" w14:textId="58FFC156" w:rsidR="00816060" w:rsidRDefault="002212FE" w:rsidP="00636FA6">
            <w:pPr>
              <w:rPr>
                <w:rFonts w:cs="Arial"/>
              </w:rPr>
            </w:pPr>
            <w:r>
              <w:rPr>
                <w:rFonts w:cs="Arial"/>
              </w:rPr>
              <w:t>Solicitud registrada con éxito.</w:t>
            </w:r>
          </w:p>
        </w:tc>
      </w:tr>
      <w:tr w:rsidR="00816060" w14:paraId="42D87A88" w14:textId="77777777" w:rsidTr="009042AA">
        <w:tc>
          <w:tcPr>
            <w:tcW w:w="2137" w:type="dxa"/>
          </w:tcPr>
          <w:p w14:paraId="636E04A2" w14:textId="77777777" w:rsidR="00816060" w:rsidRPr="009345F2" w:rsidRDefault="0081606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0EB4A2DC" w14:textId="35761235" w:rsidR="00816060" w:rsidRDefault="002212FE" w:rsidP="00636FA6">
            <w:pPr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816060" w14:paraId="29781931" w14:textId="77777777" w:rsidTr="009042AA">
        <w:tc>
          <w:tcPr>
            <w:tcW w:w="2137" w:type="dxa"/>
          </w:tcPr>
          <w:p w14:paraId="05E19E7C" w14:textId="77777777" w:rsidR="00816060" w:rsidRPr="009345F2" w:rsidRDefault="0081606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3B899DD0" w14:textId="795030F9" w:rsidR="00816060" w:rsidRDefault="002212FE" w:rsidP="00636FA6">
            <w:pPr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</w:tbl>
    <w:p w14:paraId="75551702" w14:textId="7529A8DD" w:rsidR="009345F2" w:rsidRDefault="009345F2" w:rsidP="009345F2">
      <w:pPr>
        <w:rPr>
          <w:rFonts w:cs="Arial"/>
        </w:rPr>
      </w:pPr>
    </w:p>
    <w:p w14:paraId="7326053F" w14:textId="77777777" w:rsidR="009042AA" w:rsidRDefault="009042AA">
      <w:r>
        <w:br w:type="page"/>
      </w:r>
    </w:p>
    <w:p w14:paraId="2BE213F8" w14:textId="1C430733" w:rsidR="00F34CB4" w:rsidRDefault="00F34CB4" w:rsidP="00F34CB4">
      <w:pPr>
        <w:pStyle w:val="Ttulo2"/>
      </w:pPr>
      <w:bookmarkStart w:id="375" w:name="_Toc5188688"/>
      <w:bookmarkStart w:id="376" w:name="_Toc5565166"/>
      <w:bookmarkStart w:id="377" w:name="_Toc5694315"/>
      <w:bookmarkStart w:id="378" w:name="_Toc5721499"/>
      <w:r>
        <w:lastRenderedPageBreak/>
        <w:t>4.6</w:t>
      </w:r>
      <w:r w:rsidR="002E2927">
        <w:tab/>
      </w:r>
      <w:r>
        <w:t>CU-06: Registrar proyecto</w:t>
      </w:r>
      <w:bookmarkEnd w:id="375"/>
      <w:bookmarkEnd w:id="376"/>
      <w:bookmarkEnd w:id="377"/>
      <w:bookmarkEnd w:id="37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9345F2" w14:paraId="45523673" w14:textId="77777777" w:rsidTr="4127EFFE">
        <w:tc>
          <w:tcPr>
            <w:tcW w:w="2137" w:type="dxa"/>
          </w:tcPr>
          <w:p w14:paraId="6A8A15B9" w14:textId="565C3ECD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4E704D4C" w14:textId="14463D06" w:rsidR="009345F2" w:rsidRDefault="000C064B" w:rsidP="00C70EC2">
            <w:pPr>
              <w:rPr>
                <w:rFonts w:cs="Arial"/>
              </w:rPr>
            </w:pPr>
            <w:r>
              <w:rPr>
                <w:rFonts w:cs="Arial"/>
              </w:rPr>
              <w:t>CU-0</w:t>
            </w:r>
            <w:r w:rsidR="008245B3">
              <w:rPr>
                <w:rFonts w:cs="Arial"/>
              </w:rPr>
              <w:t>6</w:t>
            </w:r>
          </w:p>
        </w:tc>
      </w:tr>
      <w:tr w:rsidR="009345F2" w14:paraId="301B23EC" w14:textId="77777777" w:rsidTr="4127EFFE">
        <w:tc>
          <w:tcPr>
            <w:tcW w:w="2137" w:type="dxa"/>
          </w:tcPr>
          <w:p w14:paraId="7DFFAB72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5461342A" w14:textId="1C2D3F0B" w:rsidR="009345F2" w:rsidRDefault="008245B3" w:rsidP="00C70EC2">
            <w:pPr>
              <w:rPr>
                <w:rFonts w:cs="Arial"/>
              </w:rPr>
            </w:pPr>
            <w:r>
              <w:rPr>
                <w:rFonts w:cs="Arial"/>
              </w:rPr>
              <w:t>Registrar proyecto</w:t>
            </w:r>
          </w:p>
        </w:tc>
      </w:tr>
      <w:tr w:rsidR="009345F2" w14:paraId="2E2319AE" w14:textId="77777777" w:rsidTr="4127EFFE">
        <w:tc>
          <w:tcPr>
            <w:tcW w:w="2137" w:type="dxa"/>
          </w:tcPr>
          <w:p w14:paraId="1C3DE775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0DE53B5D" w14:textId="6A41767C" w:rsidR="009345F2" w:rsidRDefault="30CF8E54" w:rsidP="30CF8E54">
            <w:pPr>
              <w:rPr>
                <w:rFonts w:cs="Arial"/>
              </w:rPr>
            </w:pPr>
            <w:r w:rsidRPr="30CF8E54">
              <w:rPr>
                <w:rFonts w:cs="Arial"/>
              </w:rPr>
              <w:t>Permite al Coordinador registrar un proyecto de una unidad receptora en el sistema.</w:t>
            </w:r>
          </w:p>
        </w:tc>
      </w:tr>
      <w:tr w:rsidR="009345F2" w14:paraId="1ADCF2FC" w14:textId="77777777" w:rsidTr="4127EFFE">
        <w:tc>
          <w:tcPr>
            <w:tcW w:w="2137" w:type="dxa"/>
          </w:tcPr>
          <w:p w14:paraId="139CF936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08114DA9" w14:textId="7EED212C" w:rsidR="009345F2" w:rsidRDefault="30CF8E54" w:rsidP="30CF8E54">
            <w:pPr>
              <w:rPr>
                <w:rFonts w:cs="Arial"/>
              </w:rPr>
            </w:pPr>
            <w:r w:rsidRPr="30CF8E54">
              <w:rPr>
                <w:rFonts w:cs="Arial"/>
              </w:rPr>
              <w:t>López Luján Bruno Antonio</w:t>
            </w:r>
          </w:p>
        </w:tc>
      </w:tr>
      <w:tr w:rsidR="009345F2" w14:paraId="25EB9015" w14:textId="77777777" w:rsidTr="4127EFFE">
        <w:tc>
          <w:tcPr>
            <w:tcW w:w="2137" w:type="dxa"/>
          </w:tcPr>
          <w:p w14:paraId="296275EE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4152F0C5" w14:textId="51467A66" w:rsidR="009345F2" w:rsidRDefault="00C627E0" w:rsidP="00C70EC2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</w:p>
        </w:tc>
      </w:tr>
      <w:tr w:rsidR="009345F2" w14:paraId="4C371A75" w14:textId="77777777" w:rsidTr="4127EFFE">
        <w:tc>
          <w:tcPr>
            <w:tcW w:w="2137" w:type="dxa"/>
          </w:tcPr>
          <w:p w14:paraId="5903394A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6BB9A68B" w14:textId="445C9999" w:rsidR="009345F2" w:rsidRDefault="605D29B1" w:rsidP="605D29B1">
            <w:pPr>
              <w:spacing w:line="259" w:lineRule="auto"/>
              <w:rPr>
                <w:rFonts w:cs="Arial"/>
              </w:rPr>
            </w:pPr>
            <w:r w:rsidRPr="605D29B1">
              <w:rPr>
                <w:rFonts w:cs="Arial"/>
              </w:rPr>
              <w:t>Unidad receptora en cuestión previamente registrada en sistema</w:t>
            </w:r>
          </w:p>
        </w:tc>
      </w:tr>
      <w:tr w:rsidR="009345F2" w14:paraId="6761B4AE" w14:textId="77777777" w:rsidTr="4127EFFE">
        <w:tc>
          <w:tcPr>
            <w:tcW w:w="2137" w:type="dxa"/>
          </w:tcPr>
          <w:p w14:paraId="78FECCFF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710831DC" w14:textId="57D2C405" w:rsidR="009345F2" w:rsidRDefault="4127EFFE" w:rsidP="00ED3EA4">
            <w:pPr>
              <w:pStyle w:val="Prrafodelista"/>
              <w:numPr>
                <w:ilvl w:val="0"/>
                <w:numId w:val="16"/>
              </w:numPr>
              <w:rPr>
                <w:szCs w:val="24"/>
              </w:rPr>
            </w:pPr>
            <w:r w:rsidRPr="4127EFFE">
              <w:rPr>
                <w:rFonts w:cs="Arial"/>
              </w:rPr>
              <w:t>El sistema carga las SOLICITUD</w:t>
            </w:r>
            <w:del w:id="379" w:author="CRUZ PORTILLA MAURICIO" w:date="2019-04-07T11:59:00Z">
              <w:r w:rsidRPr="4127EFFE" w:rsidDel="00D337FF">
                <w:rPr>
                  <w:rFonts w:cs="Arial"/>
                </w:rPr>
                <w:delText>ES</w:delText>
              </w:r>
            </w:del>
            <w:r w:rsidRPr="4127EFFE">
              <w:rPr>
                <w:rFonts w:cs="Arial"/>
              </w:rPr>
              <w:t xml:space="preserve"> registradas en el sistema y muestra una ventana solicitando seleccionar la SOLICITUD de la cual será vinculada el PROYECTO, ingresar el nombre del proyecto, descripción, el horario, el número de alumnos que requiere y las actividades a realizar, y un botón de Registrar y otro de Cancelar.</w:t>
            </w:r>
          </w:p>
          <w:p w14:paraId="131523D6" w14:textId="1D083DA1" w:rsidR="009345F2" w:rsidRDefault="4127EFFE" w:rsidP="00ED3EA4">
            <w:pPr>
              <w:pStyle w:val="Prrafodelista"/>
              <w:numPr>
                <w:ilvl w:val="0"/>
                <w:numId w:val="16"/>
              </w:numPr>
              <w:rPr>
                <w:szCs w:val="24"/>
              </w:rPr>
            </w:pPr>
            <w:r w:rsidRPr="4127EFFE">
              <w:rPr>
                <w:rFonts w:cs="Arial"/>
              </w:rPr>
              <w:t>El coordinador ingresa los datos en los campos correspondientes y da clic en Registrar.</w:t>
            </w:r>
          </w:p>
          <w:p w14:paraId="5D1916D5" w14:textId="79F4159B" w:rsidR="009345F2" w:rsidRDefault="4127EFFE" w:rsidP="00ED3EA4">
            <w:pPr>
              <w:pStyle w:val="Prrafodelista"/>
              <w:numPr>
                <w:ilvl w:val="0"/>
                <w:numId w:val="16"/>
              </w:numPr>
              <w:rPr>
                <w:szCs w:val="24"/>
              </w:rPr>
            </w:pPr>
            <w:r w:rsidRPr="4127EFFE">
              <w:rPr>
                <w:rFonts w:cs="Arial"/>
              </w:rPr>
              <w:t>El sistema verifica que los campos estén completos, guarda el proyecto en la base de datos y muestra un mensaje “Proyecto registrado”.</w:t>
            </w:r>
          </w:p>
          <w:p w14:paraId="620B5250" w14:textId="04518882" w:rsidR="009345F2" w:rsidRDefault="4127EFFE" w:rsidP="00ED3EA4">
            <w:pPr>
              <w:pStyle w:val="Prrafodelista"/>
              <w:numPr>
                <w:ilvl w:val="0"/>
                <w:numId w:val="16"/>
              </w:numPr>
              <w:rPr>
                <w:szCs w:val="24"/>
              </w:rPr>
            </w:pPr>
            <w:r w:rsidRPr="4127EFFE">
              <w:rPr>
                <w:rFonts w:cs="Arial"/>
              </w:rPr>
              <w:t>Termina el caso de uso.</w:t>
            </w:r>
          </w:p>
        </w:tc>
      </w:tr>
      <w:tr w:rsidR="009345F2" w14:paraId="79E18DA4" w14:textId="77777777" w:rsidTr="4127EFFE">
        <w:tc>
          <w:tcPr>
            <w:tcW w:w="2137" w:type="dxa"/>
          </w:tcPr>
          <w:p w14:paraId="2A5D6D73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2B58C5ED" w14:textId="77777777" w:rsidR="009345F2" w:rsidRDefault="4127EFFE" w:rsidP="4127EFFE">
            <w:pPr>
              <w:rPr>
                <w:rFonts w:cs="Arial"/>
              </w:rPr>
            </w:pPr>
            <w:r w:rsidRPr="4127EFFE">
              <w:rPr>
                <w:rFonts w:cs="Arial"/>
                <w:b/>
                <w:bCs/>
              </w:rPr>
              <w:t>2.1 Se pulsó el botón de Cancelar</w:t>
            </w:r>
          </w:p>
          <w:p w14:paraId="36B22A36" w14:textId="77777777" w:rsidR="009345F2" w:rsidRDefault="4127EFFE" w:rsidP="00ED3EA4">
            <w:pPr>
              <w:pStyle w:val="Prrafodelista"/>
              <w:numPr>
                <w:ilvl w:val="0"/>
                <w:numId w:val="15"/>
              </w:numPr>
              <w:rPr>
                <w:szCs w:val="24"/>
              </w:rPr>
            </w:pPr>
            <w:r w:rsidRPr="4127EFFE">
              <w:rPr>
                <w:rFonts w:cs="Arial"/>
              </w:rPr>
              <w:t>Termina el caso de uso.</w:t>
            </w:r>
          </w:p>
          <w:p w14:paraId="7C234889" w14:textId="77777777" w:rsidR="009345F2" w:rsidRDefault="4127EFFE" w:rsidP="4127EFFE">
            <w:pPr>
              <w:rPr>
                <w:rFonts w:cs="Arial"/>
                <w:b/>
                <w:bCs/>
              </w:rPr>
            </w:pPr>
            <w:r w:rsidRPr="4127EFFE">
              <w:rPr>
                <w:rFonts w:cs="Arial"/>
                <w:b/>
                <w:bCs/>
              </w:rPr>
              <w:t>3.1 Campos incompletos</w:t>
            </w:r>
          </w:p>
          <w:p w14:paraId="1F7C280B" w14:textId="3C41BFDC" w:rsidR="009345F2" w:rsidRDefault="4127EFFE" w:rsidP="00ED3EA4">
            <w:pPr>
              <w:pStyle w:val="Prrafodelista"/>
              <w:numPr>
                <w:ilvl w:val="0"/>
                <w:numId w:val="14"/>
              </w:numPr>
              <w:rPr>
                <w:szCs w:val="24"/>
              </w:rPr>
            </w:pPr>
            <w:r w:rsidRPr="4127EFFE">
              <w:rPr>
                <w:rFonts w:cs="Arial"/>
              </w:rPr>
              <w:t>El sistema muestra un mensaje “Faltan campos por completar” y un botón Aceptar.</w:t>
            </w:r>
          </w:p>
          <w:p w14:paraId="45B0AB23" w14:textId="54DDD2AC" w:rsidR="009345F2" w:rsidRDefault="4127EFFE" w:rsidP="00ED3EA4">
            <w:pPr>
              <w:pStyle w:val="Prrafodelista"/>
              <w:numPr>
                <w:ilvl w:val="0"/>
                <w:numId w:val="14"/>
              </w:numPr>
              <w:rPr>
                <w:szCs w:val="24"/>
              </w:rPr>
            </w:pPr>
            <w:r w:rsidRPr="4127EFFE">
              <w:rPr>
                <w:rFonts w:cs="Arial"/>
              </w:rPr>
              <w:t>El coordinador da clic en el botón Aceptar.</w:t>
            </w:r>
          </w:p>
          <w:p w14:paraId="5D3CA061" w14:textId="59095A55" w:rsidR="009345F2" w:rsidRDefault="4127EFFE" w:rsidP="00ED3EA4">
            <w:pPr>
              <w:pStyle w:val="Prrafodelista"/>
              <w:numPr>
                <w:ilvl w:val="0"/>
                <w:numId w:val="14"/>
              </w:numPr>
              <w:rPr>
                <w:szCs w:val="24"/>
              </w:rPr>
            </w:pPr>
            <w:del w:id="380" w:author="BRUNO ANTONIO" w:date="2019-04-08T11:23:00Z">
              <w:r w:rsidRPr="4127EFFE">
                <w:rPr>
                  <w:rFonts w:cs="Arial"/>
                </w:rPr>
                <w:delText>Continua</w:delText>
              </w:r>
            </w:del>
            <w:ins w:id="381" w:author="BRUNO ANTONIO" w:date="2019-04-08T11:23:00Z">
              <w:r w:rsidR="001E3B3D" w:rsidRPr="4127EFFE">
                <w:rPr>
                  <w:rFonts w:cs="Arial"/>
                </w:rPr>
                <w:t>Continúa</w:t>
              </w:r>
            </w:ins>
            <w:r w:rsidRPr="4127EFFE">
              <w:rPr>
                <w:rFonts w:cs="Arial"/>
              </w:rPr>
              <w:t xml:space="preserve"> el caso de uso en el FN 2.</w:t>
            </w:r>
          </w:p>
        </w:tc>
      </w:tr>
      <w:tr w:rsidR="009345F2" w14:paraId="30837774" w14:textId="77777777" w:rsidTr="4127EFFE">
        <w:tc>
          <w:tcPr>
            <w:tcW w:w="2137" w:type="dxa"/>
          </w:tcPr>
          <w:p w14:paraId="5D03B5B3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26ADDA5D" w14:textId="27F042BC" w:rsidR="009345F2" w:rsidRDefault="605D29B1" w:rsidP="605D29B1">
            <w:pPr>
              <w:rPr>
                <w:rFonts w:cs="Arial"/>
                <w:b/>
                <w:bCs/>
              </w:rPr>
            </w:pPr>
            <w:r w:rsidRPr="605D29B1">
              <w:rPr>
                <w:rFonts w:cs="Arial"/>
                <w:b/>
                <w:bCs/>
              </w:rPr>
              <w:t>Ex. 1.1 Se perdió la conexión con la base de datos.</w:t>
            </w:r>
          </w:p>
          <w:p w14:paraId="63DDA721" w14:textId="5F69656A" w:rsidR="009345F2" w:rsidRDefault="605D29B1" w:rsidP="00ED3EA4">
            <w:pPr>
              <w:pStyle w:val="Prrafodelista"/>
              <w:numPr>
                <w:ilvl w:val="0"/>
                <w:numId w:val="22"/>
              </w:numPr>
              <w:rPr>
                <w:szCs w:val="24"/>
              </w:rPr>
            </w:pPr>
            <w:r w:rsidRPr="605D29B1">
              <w:rPr>
                <w:rFonts w:cs="Arial"/>
              </w:rPr>
              <w:t>El sistema muestra un mensaje “Ocurrió un error al momento de cargar las solicitudes”.</w:t>
            </w:r>
          </w:p>
          <w:p w14:paraId="725E8E3C" w14:textId="102BE862" w:rsidR="009345F2" w:rsidRDefault="605D29B1" w:rsidP="00ED3EA4">
            <w:pPr>
              <w:pStyle w:val="Prrafodelista"/>
              <w:numPr>
                <w:ilvl w:val="0"/>
                <w:numId w:val="22"/>
              </w:numPr>
              <w:rPr>
                <w:szCs w:val="24"/>
              </w:rPr>
            </w:pPr>
            <w:r w:rsidRPr="605D29B1">
              <w:rPr>
                <w:rFonts w:cs="Arial"/>
              </w:rPr>
              <w:t>Termina el caso de uso.</w:t>
            </w:r>
          </w:p>
        </w:tc>
      </w:tr>
      <w:tr w:rsidR="009345F2" w14:paraId="04589622" w14:textId="77777777" w:rsidTr="4127EFFE">
        <w:tc>
          <w:tcPr>
            <w:tcW w:w="2137" w:type="dxa"/>
          </w:tcPr>
          <w:p w14:paraId="3E8A6718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5EA1E845" w14:textId="446250D6" w:rsidR="009345F2" w:rsidRDefault="605D29B1" w:rsidP="605D29B1">
            <w:pPr>
              <w:rPr>
                <w:rFonts w:cs="Arial"/>
              </w:rPr>
            </w:pPr>
            <w:r w:rsidRPr="605D29B1">
              <w:rPr>
                <w:rFonts w:cs="Arial"/>
              </w:rPr>
              <w:t>Proyecto registrado en el sistema</w:t>
            </w:r>
          </w:p>
        </w:tc>
      </w:tr>
      <w:tr w:rsidR="009345F2" w14:paraId="17D70737" w14:textId="77777777" w:rsidTr="4127EFFE">
        <w:tc>
          <w:tcPr>
            <w:tcW w:w="2137" w:type="dxa"/>
          </w:tcPr>
          <w:p w14:paraId="55843B84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4CEC1463" w14:textId="6E3EC143" w:rsidR="009345F2" w:rsidRDefault="30CF8E54" w:rsidP="30CF8E54">
            <w:pPr>
              <w:rPr>
                <w:rFonts w:cs="Arial"/>
              </w:rPr>
            </w:pPr>
            <w:r w:rsidRPr="30CF8E54">
              <w:rPr>
                <w:rFonts w:cs="Arial"/>
              </w:rPr>
              <w:t>Ninguna</w:t>
            </w:r>
          </w:p>
        </w:tc>
      </w:tr>
      <w:tr w:rsidR="009345F2" w14:paraId="2CD81324" w14:textId="77777777" w:rsidTr="4127EFFE">
        <w:tc>
          <w:tcPr>
            <w:tcW w:w="2137" w:type="dxa"/>
          </w:tcPr>
          <w:p w14:paraId="2F3C7604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3D88314C" w14:textId="0241DE16" w:rsidR="009345F2" w:rsidRDefault="30CF8E54" w:rsidP="30CF8E54">
            <w:pPr>
              <w:rPr>
                <w:rFonts w:cs="Arial"/>
              </w:rPr>
            </w:pPr>
            <w:r w:rsidRPr="30CF8E54">
              <w:rPr>
                <w:rFonts w:cs="Arial"/>
              </w:rPr>
              <w:t>Ninguna</w:t>
            </w:r>
          </w:p>
        </w:tc>
      </w:tr>
    </w:tbl>
    <w:p w14:paraId="5A4029A2" w14:textId="78632072" w:rsidR="009345F2" w:rsidRDefault="009345F2" w:rsidP="009345F2">
      <w:pPr>
        <w:rPr>
          <w:rFonts w:cs="Arial"/>
        </w:rPr>
      </w:pPr>
    </w:p>
    <w:p w14:paraId="4274FE89" w14:textId="77777777" w:rsidR="009042AA" w:rsidRDefault="009042AA">
      <w:r>
        <w:br w:type="page"/>
      </w:r>
    </w:p>
    <w:p w14:paraId="05D472A6" w14:textId="209D232E" w:rsidR="00F34CB4" w:rsidRDefault="00F34CB4" w:rsidP="00F34CB4">
      <w:pPr>
        <w:pStyle w:val="Ttulo2"/>
      </w:pPr>
      <w:bookmarkStart w:id="382" w:name="_Toc5188689"/>
      <w:bookmarkStart w:id="383" w:name="_Toc5565167"/>
      <w:bookmarkStart w:id="384" w:name="_Toc5694316"/>
      <w:bookmarkStart w:id="385" w:name="_Toc5721500"/>
      <w:r>
        <w:lastRenderedPageBreak/>
        <w:t>4.7</w:t>
      </w:r>
      <w:r w:rsidR="002E2927">
        <w:tab/>
      </w:r>
      <w:r>
        <w:t>CU-07: Asignar solicitud</w:t>
      </w:r>
      <w:bookmarkEnd w:id="382"/>
      <w:bookmarkEnd w:id="383"/>
      <w:bookmarkEnd w:id="384"/>
      <w:bookmarkEnd w:id="38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9345F2" w14:paraId="12D0D083" w14:textId="77777777" w:rsidTr="4127EFFE">
        <w:tc>
          <w:tcPr>
            <w:tcW w:w="2137" w:type="dxa"/>
          </w:tcPr>
          <w:p w14:paraId="7DEC9F70" w14:textId="1C51B689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79AD9241" w14:textId="1A638ACF" w:rsidR="009345F2" w:rsidRDefault="000C064B" w:rsidP="00C70EC2">
            <w:pPr>
              <w:rPr>
                <w:rFonts w:cs="Arial"/>
              </w:rPr>
            </w:pPr>
            <w:r>
              <w:rPr>
                <w:rFonts w:cs="Arial"/>
              </w:rPr>
              <w:t>CU-0</w:t>
            </w:r>
            <w:r w:rsidR="008245B3">
              <w:rPr>
                <w:rFonts w:cs="Arial"/>
              </w:rPr>
              <w:t>7</w:t>
            </w:r>
          </w:p>
        </w:tc>
      </w:tr>
      <w:tr w:rsidR="009345F2" w14:paraId="3A7A2C3F" w14:textId="77777777" w:rsidTr="4127EFFE">
        <w:tc>
          <w:tcPr>
            <w:tcW w:w="2137" w:type="dxa"/>
          </w:tcPr>
          <w:p w14:paraId="6FDBDFAB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61209828" w14:textId="4CCF8115" w:rsidR="009345F2" w:rsidRDefault="008245B3" w:rsidP="00C70EC2">
            <w:pPr>
              <w:rPr>
                <w:rFonts w:cs="Arial"/>
              </w:rPr>
            </w:pPr>
            <w:r>
              <w:rPr>
                <w:rFonts w:cs="Arial"/>
              </w:rPr>
              <w:t>Asignar solicitud</w:t>
            </w:r>
            <w:r w:rsidR="009C4870">
              <w:rPr>
                <w:rFonts w:cs="Arial"/>
              </w:rPr>
              <w:t xml:space="preserve"> a alumno</w:t>
            </w:r>
          </w:p>
        </w:tc>
      </w:tr>
      <w:tr w:rsidR="009345F2" w14:paraId="148B50F6" w14:textId="77777777" w:rsidTr="4127EFFE">
        <w:tc>
          <w:tcPr>
            <w:tcW w:w="2137" w:type="dxa"/>
          </w:tcPr>
          <w:p w14:paraId="7C002E12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2DF469CB" w14:textId="2C7DC0B6" w:rsidR="009345F2" w:rsidRDefault="30CF8E54" w:rsidP="30CF8E54">
            <w:pPr>
              <w:rPr>
                <w:rFonts w:cs="Arial"/>
              </w:rPr>
            </w:pPr>
            <w:r w:rsidRPr="30CF8E54">
              <w:rPr>
                <w:rFonts w:cs="Arial"/>
              </w:rPr>
              <w:t>Permite al Coordinador asignar una solicitud de proyecto a un estudiante</w:t>
            </w:r>
          </w:p>
        </w:tc>
      </w:tr>
      <w:tr w:rsidR="009345F2" w14:paraId="21DA5B30" w14:textId="77777777" w:rsidTr="4127EFFE">
        <w:tc>
          <w:tcPr>
            <w:tcW w:w="2137" w:type="dxa"/>
          </w:tcPr>
          <w:p w14:paraId="3FADBA65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06D4840B" w14:textId="00840761" w:rsidR="009345F2" w:rsidRDefault="30CF8E54" w:rsidP="30CF8E54">
            <w:pPr>
              <w:rPr>
                <w:rFonts w:cs="Arial"/>
              </w:rPr>
            </w:pPr>
            <w:r w:rsidRPr="30CF8E54">
              <w:rPr>
                <w:rFonts w:cs="Arial"/>
              </w:rPr>
              <w:t>López Luján Bruno Antonio.</w:t>
            </w:r>
          </w:p>
        </w:tc>
      </w:tr>
      <w:tr w:rsidR="009345F2" w14:paraId="6E3F9C11" w14:textId="77777777" w:rsidTr="4127EFFE">
        <w:tc>
          <w:tcPr>
            <w:tcW w:w="2137" w:type="dxa"/>
          </w:tcPr>
          <w:p w14:paraId="50E8F4F6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140A67DF" w14:textId="369C40B7" w:rsidR="009345F2" w:rsidRDefault="00717C52" w:rsidP="00C70EC2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</w:p>
        </w:tc>
      </w:tr>
      <w:tr w:rsidR="009345F2" w14:paraId="00CF0513" w14:textId="77777777" w:rsidTr="4127EFFE">
        <w:tc>
          <w:tcPr>
            <w:tcW w:w="2137" w:type="dxa"/>
          </w:tcPr>
          <w:p w14:paraId="19533203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21170BB4" w14:textId="18AACCD6" w:rsidR="009345F2" w:rsidRDefault="7A120451" w:rsidP="00ED3EA4">
            <w:pPr>
              <w:pStyle w:val="Prrafodelista"/>
              <w:numPr>
                <w:ilvl w:val="0"/>
                <w:numId w:val="25"/>
              </w:numPr>
              <w:rPr>
                <w:szCs w:val="24"/>
              </w:rPr>
            </w:pPr>
            <w:r w:rsidRPr="7A120451">
              <w:rPr>
                <w:rFonts w:cs="Arial"/>
              </w:rPr>
              <w:t>El alumno en cuestión debió de seleccionar 3 solicitudes previamente.</w:t>
            </w:r>
          </w:p>
          <w:p w14:paraId="27B25E0E" w14:textId="61C619FB" w:rsidR="009345F2" w:rsidRDefault="7A120451" w:rsidP="00ED3EA4">
            <w:pPr>
              <w:pStyle w:val="Prrafodelista"/>
              <w:numPr>
                <w:ilvl w:val="0"/>
                <w:numId w:val="25"/>
              </w:numPr>
              <w:rPr>
                <w:szCs w:val="24"/>
              </w:rPr>
            </w:pPr>
            <w:r w:rsidRPr="7A120451">
              <w:rPr>
                <w:rFonts w:cs="Arial"/>
              </w:rPr>
              <w:t>El alumno no tenga una solicitud asignada.</w:t>
            </w:r>
          </w:p>
        </w:tc>
      </w:tr>
      <w:tr w:rsidR="009345F2" w14:paraId="6309E5FF" w14:textId="77777777" w:rsidTr="4127EFFE">
        <w:tc>
          <w:tcPr>
            <w:tcW w:w="2137" w:type="dxa"/>
          </w:tcPr>
          <w:p w14:paraId="2102500B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1C5FAE63" w14:textId="472311DA" w:rsidR="009345F2" w:rsidRDefault="7A120451" w:rsidP="00ED3EA4">
            <w:pPr>
              <w:pStyle w:val="Prrafodelista"/>
              <w:numPr>
                <w:ilvl w:val="0"/>
                <w:numId w:val="26"/>
              </w:numPr>
              <w:rPr>
                <w:szCs w:val="24"/>
              </w:rPr>
            </w:pPr>
            <w:r w:rsidRPr="7A120451">
              <w:rPr>
                <w:rFonts w:cs="Arial"/>
              </w:rPr>
              <w:t>El sistema carga las SOLICITUD</w:t>
            </w:r>
            <w:ins w:id="386" w:author="BRUNO ANTONIO" w:date="2019-04-08T12:16:00Z">
              <w:r w:rsidR="00E85613">
                <w:rPr>
                  <w:rFonts w:cs="Arial"/>
                </w:rPr>
                <w:t>ES</w:t>
              </w:r>
            </w:ins>
            <w:del w:id="387" w:author="CRUZ PORTILLA MAURICIO" w:date="2019-04-07T11:59:00Z">
              <w:r w:rsidRPr="7A120451" w:rsidDel="00D337FF">
                <w:rPr>
                  <w:rFonts w:cs="Arial"/>
                </w:rPr>
                <w:delText>ES</w:delText>
              </w:r>
            </w:del>
            <w:r w:rsidRPr="7A120451">
              <w:rPr>
                <w:rFonts w:cs="Arial"/>
              </w:rPr>
              <w:t xml:space="preserve"> </w:t>
            </w:r>
            <w:r w:rsidR="00CA6D5B">
              <w:rPr>
                <w:rFonts w:cs="Arial"/>
              </w:rPr>
              <w:t xml:space="preserve">seleccionadas por </w:t>
            </w:r>
            <w:del w:id="388" w:author="BRUNO ANTONIO" w:date="2019-04-08T12:16:00Z">
              <w:r w:rsidR="00CA6D5B">
                <w:rPr>
                  <w:rFonts w:cs="Arial"/>
                </w:rPr>
                <w:delText xml:space="preserve">el </w:delText>
              </w:r>
            </w:del>
            <w:ins w:id="389" w:author="BRUNO ANTONIO" w:date="2019-04-08T12:16:00Z">
              <w:r w:rsidR="00E85613">
                <w:rPr>
                  <w:rFonts w:cs="Arial"/>
                </w:rPr>
                <w:t xml:space="preserve">al menos un </w:t>
              </w:r>
            </w:ins>
            <w:r w:rsidR="00CA6D5B">
              <w:rPr>
                <w:rFonts w:cs="Arial"/>
              </w:rPr>
              <w:t>ALUMNO</w:t>
            </w:r>
            <w:r w:rsidRPr="7A120451">
              <w:rPr>
                <w:rFonts w:cs="Arial"/>
              </w:rPr>
              <w:t xml:space="preserve"> y muestra </w:t>
            </w:r>
            <w:del w:id="390" w:author="BRUNO ANTONIO" w:date="2019-04-08T12:16:00Z">
              <w:r w:rsidRPr="7A120451">
                <w:rPr>
                  <w:rFonts w:cs="Arial"/>
                </w:rPr>
                <w:delText>una ventana</w:delText>
              </w:r>
            </w:del>
            <w:ins w:id="391" w:author="BRUNO ANTONIO" w:date="2019-04-08T12:16:00Z">
              <w:r w:rsidR="00E85613">
                <w:rPr>
                  <w:rFonts w:cs="Arial"/>
                </w:rPr>
                <w:t>el mensaje “</w:t>
              </w:r>
            </w:ins>
            <w:ins w:id="392" w:author="BRUNO ANTONIO" w:date="2019-04-08T12:17:00Z">
              <w:r w:rsidR="00E85613">
                <w:rPr>
                  <w:rFonts w:cs="Arial"/>
                </w:rPr>
                <w:t>Seleccione un</w:t>
              </w:r>
            </w:ins>
            <w:ins w:id="393" w:author="BRUNO ANTONIO" w:date="2019-04-08T12:55:00Z">
              <w:r w:rsidR="00BB3E1D">
                <w:rPr>
                  <w:rFonts w:cs="Arial"/>
                </w:rPr>
                <w:t>a solicitud</w:t>
              </w:r>
            </w:ins>
            <w:ins w:id="394" w:author="BRUNO ANTONIO" w:date="2019-04-08T12:17:00Z">
              <w:r w:rsidR="00E85613">
                <w:rPr>
                  <w:rFonts w:cs="Arial"/>
                </w:rPr>
                <w:t>”</w:t>
              </w:r>
            </w:ins>
            <w:r w:rsidRPr="7A120451">
              <w:rPr>
                <w:rFonts w:cs="Arial"/>
              </w:rPr>
              <w:t xml:space="preserve"> solicitando seleccionar la SOLICITUD la cual será asignada</w:t>
            </w:r>
            <w:ins w:id="395" w:author="BRUNO ANTONIO" w:date="2019-04-08T12:20:00Z">
              <w:r w:rsidR="00E85613">
                <w:rPr>
                  <w:rFonts w:cs="Arial"/>
                </w:rPr>
                <w:t xml:space="preserve"> y a su vez</w:t>
              </w:r>
            </w:ins>
            <w:ins w:id="396" w:author="BRUNO ANTONIO" w:date="2019-04-08T12:17:00Z">
              <w:r w:rsidR="00E85613">
                <w:rPr>
                  <w:rFonts w:cs="Arial"/>
                </w:rPr>
                <w:t xml:space="preserve"> </w:t>
              </w:r>
            </w:ins>
            <w:ins w:id="397" w:author="BRUNO ANTONIO" w:date="2019-04-08T12:27:00Z">
              <w:r w:rsidR="00CA0839">
                <w:rPr>
                  <w:rFonts w:cs="Arial"/>
                </w:rPr>
                <w:t>los</w:t>
              </w:r>
            </w:ins>
            <w:ins w:id="398" w:author="BRUNO ANTONIO" w:date="2019-04-08T12:20:00Z">
              <w:r w:rsidR="00E85613">
                <w:rPr>
                  <w:rFonts w:cs="Arial"/>
                </w:rPr>
                <w:t xml:space="preserve"> bot</w:t>
              </w:r>
            </w:ins>
            <w:ins w:id="399" w:author="BRUNO ANTONIO" w:date="2019-04-08T12:27:00Z">
              <w:r w:rsidR="00CA0839">
                <w:rPr>
                  <w:rFonts w:cs="Arial"/>
                </w:rPr>
                <w:t>ones</w:t>
              </w:r>
            </w:ins>
            <w:ins w:id="400" w:author="BRUNO ANTONIO" w:date="2019-04-08T12:20:00Z">
              <w:r w:rsidR="00E85613">
                <w:rPr>
                  <w:rFonts w:cs="Arial"/>
                </w:rPr>
                <w:t xml:space="preserve"> </w:t>
              </w:r>
            </w:ins>
            <w:ins w:id="401" w:author="BRUNO ANTONIO" w:date="2019-04-08T12:29:00Z">
              <w:r w:rsidR="00CA0839">
                <w:rPr>
                  <w:rFonts w:cs="Arial"/>
                </w:rPr>
                <w:t>Siguiente</w:t>
              </w:r>
            </w:ins>
            <w:ins w:id="402" w:author="BRUNO ANTONIO" w:date="2019-04-08T12:27:00Z">
              <w:r w:rsidR="00CA0839">
                <w:rPr>
                  <w:rFonts w:cs="Arial"/>
                </w:rPr>
                <w:t xml:space="preserve"> y Cancelar</w:t>
              </w:r>
            </w:ins>
            <w:del w:id="403" w:author="BRUNO ANTONIO" w:date="2019-04-08T12:17:00Z">
              <w:r w:rsidRPr="7A120451">
                <w:rPr>
                  <w:rFonts w:cs="Arial"/>
                </w:rPr>
                <w:delText>, seleccionar los ALUMNO</w:delText>
              </w:r>
            </w:del>
            <w:del w:id="404" w:author="CRUZ PORTILLA MAURICIO" w:date="2019-04-07T11:59:00Z">
              <w:r w:rsidRPr="7A120451" w:rsidDel="00D337FF">
                <w:rPr>
                  <w:rFonts w:cs="Arial"/>
                </w:rPr>
                <w:delText>S</w:delText>
              </w:r>
            </w:del>
            <w:del w:id="405" w:author="BRUNO ANTONIO" w:date="2019-04-08T12:17:00Z">
              <w:r w:rsidRPr="7A120451">
                <w:rPr>
                  <w:rFonts w:cs="Arial"/>
                </w:rPr>
                <w:delText xml:space="preserve"> que desee vinc</w:delText>
              </w:r>
              <w:r w:rsidR="00CA6D5B">
                <w:rPr>
                  <w:rFonts w:cs="Arial"/>
                </w:rPr>
                <w:delText xml:space="preserve">ular, los botones </w:delText>
              </w:r>
            </w:del>
            <w:del w:id="406" w:author="BRUNO ANTONIO" w:date="2019-04-08T12:20:00Z">
              <w:r w:rsidR="00570B86">
                <w:rPr>
                  <w:rFonts w:cs="Arial"/>
                </w:rPr>
                <w:delText>Asignar</w:delText>
              </w:r>
              <w:r w:rsidR="00CA6D5B">
                <w:rPr>
                  <w:rFonts w:cs="Arial"/>
                </w:rPr>
                <w:delText xml:space="preserve"> y Asignar otra</w:delText>
              </w:r>
            </w:del>
            <w:r w:rsidRPr="7A120451">
              <w:rPr>
                <w:rFonts w:cs="Arial"/>
              </w:rPr>
              <w:t>.</w:t>
            </w:r>
          </w:p>
          <w:p w14:paraId="0CAE4874" w14:textId="5DE12332" w:rsidR="009345F2" w:rsidRDefault="7A120451" w:rsidP="00ED3EA4">
            <w:pPr>
              <w:pStyle w:val="Prrafodelista"/>
              <w:numPr>
                <w:ilvl w:val="0"/>
                <w:numId w:val="26"/>
              </w:numPr>
              <w:rPr>
                <w:szCs w:val="24"/>
              </w:rPr>
            </w:pPr>
            <w:r w:rsidRPr="7A120451">
              <w:rPr>
                <w:rFonts w:cs="Arial"/>
              </w:rPr>
              <w:t xml:space="preserve">El coordinador selecciona la SOLICITUD </w:t>
            </w:r>
            <w:del w:id="407" w:author="BRUNO ANTONIO" w:date="2019-04-08T12:27:00Z">
              <w:r w:rsidRPr="7A120451">
                <w:rPr>
                  <w:rFonts w:cs="Arial"/>
                </w:rPr>
                <w:delText xml:space="preserve">y los ALUMNOS </w:delText>
              </w:r>
            </w:del>
            <w:r w:rsidRPr="7A120451">
              <w:rPr>
                <w:rFonts w:cs="Arial"/>
              </w:rPr>
              <w:t xml:space="preserve">y da clic en </w:t>
            </w:r>
            <w:del w:id="408" w:author="BRUNO ANTONIO" w:date="2019-04-08T12:29:00Z">
              <w:r w:rsidRPr="7A120451">
                <w:rPr>
                  <w:rFonts w:cs="Arial"/>
                </w:rPr>
                <w:delText>Asignar</w:delText>
              </w:r>
            </w:del>
            <w:ins w:id="409" w:author="BRUNO ANTONIO" w:date="2019-04-08T12:29:00Z">
              <w:r w:rsidR="00CA0839">
                <w:rPr>
                  <w:rFonts w:cs="Arial"/>
                </w:rPr>
                <w:t>Siguiente</w:t>
              </w:r>
            </w:ins>
            <w:r w:rsidRPr="7A120451">
              <w:rPr>
                <w:rFonts w:cs="Arial"/>
              </w:rPr>
              <w:t>.</w:t>
            </w:r>
          </w:p>
          <w:p w14:paraId="7E9869FA" w14:textId="7109F8FF" w:rsidR="009345F2" w:rsidRDefault="605D29B1" w:rsidP="00ED3EA4">
            <w:pPr>
              <w:pStyle w:val="Prrafodelista"/>
              <w:numPr>
                <w:ilvl w:val="0"/>
                <w:numId w:val="26"/>
              </w:numPr>
              <w:rPr>
                <w:ins w:id="410" w:author="BRUNO ANTONIO" w:date="2019-04-08T12:27:00Z"/>
                <w:szCs w:val="24"/>
              </w:rPr>
            </w:pPr>
            <w:r w:rsidRPr="605D29B1">
              <w:rPr>
                <w:rFonts w:cs="Arial"/>
              </w:rPr>
              <w:t xml:space="preserve">El </w:t>
            </w:r>
            <w:del w:id="411" w:author="BRUNO ANTONIO" w:date="2019-04-08T12:21:00Z">
              <w:r w:rsidRPr="605D29B1" w:rsidDel="00E85613">
                <w:rPr>
                  <w:rFonts w:cs="Arial"/>
                </w:rPr>
                <w:delText>sistema guarda la asignación en la base de datos y muestra un mensaje “Asignación realizada”.</w:delText>
              </w:r>
            </w:del>
            <w:ins w:id="412" w:author="BRUNO ANTONIO" w:date="2019-04-08T12:21:00Z">
              <w:r w:rsidR="00E85613">
                <w:rPr>
                  <w:rFonts w:cs="Arial"/>
                </w:rPr>
                <w:t xml:space="preserve">sistema </w:t>
              </w:r>
            </w:ins>
            <w:ins w:id="413" w:author="CRUZ PORTILLA MAURICIO" w:date="2019-04-09T16:26:00Z">
              <w:r w:rsidR="006321F1">
                <w:rPr>
                  <w:rFonts w:cs="Arial"/>
                </w:rPr>
                <w:t xml:space="preserve">verifica que se haya seleccionado una solicitud y </w:t>
              </w:r>
            </w:ins>
            <w:ins w:id="414" w:author="BRUNO ANTONIO" w:date="2019-04-08T12:22:00Z">
              <w:r w:rsidR="00E85613">
                <w:rPr>
                  <w:rFonts w:cs="Arial"/>
                </w:rPr>
                <w:t xml:space="preserve">carga </w:t>
              </w:r>
            </w:ins>
            <w:ins w:id="415" w:author="BRUNO ANTONIO" w:date="2019-04-08T12:21:00Z">
              <w:r w:rsidR="00E85613">
                <w:rPr>
                  <w:rFonts w:cs="Arial"/>
                </w:rPr>
                <w:t>en una nueva ventana</w:t>
              </w:r>
            </w:ins>
            <w:ins w:id="416" w:author="BRUNO ANTONIO" w:date="2019-04-08T12:38:00Z">
              <w:r w:rsidR="00262859">
                <w:rPr>
                  <w:rFonts w:cs="Arial"/>
                </w:rPr>
                <w:t xml:space="preserve"> los botones Siguiente y Cancelar,</w:t>
              </w:r>
            </w:ins>
            <w:ins w:id="417" w:author="BRUNO ANTONIO" w:date="2019-04-08T12:22:00Z">
              <w:r w:rsidR="00E85613">
                <w:rPr>
                  <w:rFonts w:cs="Arial"/>
                </w:rPr>
                <w:t xml:space="preserve"> los </w:t>
              </w:r>
            </w:ins>
            <w:ins w:id="418" w:author="BRUNO ANTONIO" w:date="2019-04-08T12:26:00Z">
              <w:r w:rsidR="00CA0839">
                <w:rPr>
                  <w:rFonts w:cs="Arial"/>
                </w:rPr>
                <w:t>ALUMNOS que no tengan asignado un</w:t>
              </w:r>
            </w:ins>
            <w:ins w:id="419" w:author="BRUNO ANTONIO" w:date="2019-04-08T12:43:00Z">
              <w:r w:rsidR="005233BF">
                <w:rPr>
                  <w:rFonts w:cs="Arial"/>
                </w:rPr>
                <w:t>a SOLICITUD</w:t>
              </w:r>
            </w:ins>
            <w:ins w:id="420" w:author="BRUNO ANTONIO" w:date="2019-04-08T12:37:00Z">
              <w:r w:rsidR="00262859">
                <w:rPr>
                  <w:rFonts w:cs="Arial"/>
                </w:rPr>
                <w:t xml:space="preserve"> ordenándolos primordialmente </w:t>
              </w:r>
            </w:ins>
            <w:ins w:id="421" w:author="BRUNO ANTONIO" w:date="2019-04-08T12:38:00Z">
              <w:r w:rsidR="00262859">
                <w:rPr>
                  <w:rFonts w:cs="Arial"/>
                </w:rPr>
                <w:t>a los ALUMNOS que</w:t>
              </w:r>
            </w:ins>
            <w:ins w:id="422" w:author="BRUNO ANTONIO" w:date="2019-04-08T12:37:00Z">
              <w:r w:rsidR="00262859">
                <w:rPr>
                  <w:rFonts w:cs="Arial"/>
                </w:rPr>
                <w:t xml:space="preserve"> seleccionaron dicha SOLICITUD</w:t>
              </w:r>
            </w:ins>
            <w:ins w:id="423" w:author="BRUNO ANTONIO" w:date="2019-04-08T12:45:00Z">
              <w:r w:rsidR="00FD0DBB">
                <w:rPr>
                  <w:rFonts w:cs="Arial"/>
                </w:rPr>
                <w:t xml:space="preserve"> y</w:t>
              </w:r>
            </w:ins>
            <w:ins w:id="424" w:author="BRUNO ANTONIO" w:date="2019-04-08T12:29:00Z">
              <w:r w:rsidR="00CA0839">
                <w:rPr>
                  <w:rFonts w:cs="Arial"/>
                </w:rPr>
                <w:t xml:space="preserve"> el mensaje “Seleccione alumnos”.</w:t>
              </w:r>
            </w:ins>
          </w:p>
          <w:p w14:paraId="60E888DF" w14:textId="717F9C0D" w:rsidR="00CA0839" w:rsidRDefault="00CA0839" w:rsidP="00ED3EA4">
            <w:pPr>
              <w:pStyle w:val="Prrafodelista"/>
              <w:numPr>
                <w:ilvl w:val="0"/>
                <w:numId w:val="26"/>
              </w:numPr>
              <w:rPr>
                <w:ins w:id="425" w:author="BRUNO ANTONIO" w:date="2019-04-08T12:31:00Z"/>
                <w:szCs w:val="24"/>
              </w:rPr>
            </w:pPr>
            <w:ins w:id="426" w:author="BRUNO ANTONIO" w:date="2019-04-08T12:29:00Z">
              <w:r>
                <w:rPr>
                  <w:szCs w:val="24"/>
                </w:rPr>
                <w:t>El Coordinador</w:t>
              </w:r>
            </w:ins>
            <w:ins w:id="427" w:author="BRUNO ANTONIO" w:date="2019-04-08T12:30:00Z">
              <w:r w:rsidR="00262859">
                <w:rPr>
                  <w:szCs w:val="24"/>
                </w:rPr>
                <w:t xml:space="preserve"> selecciona los ALUMNOS que serán asignados y da clic en el bot</w:t>
              </w:r>
            </w:ins>
            <w:ins w:id="428" w:author="BRUNO ANTONIO" w:date="2019-04-08T12:31:00Z">
              <w:r w:rsidR="00262859">
                <w:rPr>
                  <w:szCs w:val="24"/>
                </w:rPr>
                <w:t>ón Siguiente.</w:t>
              </w:r>
            </w:ins>
          </w:p>
          <w:p w14:paraId="158D86F8" w14:textId="6B398683" w:rsidR="00262859" w:rsidRDefault="00262859" w:rsidP="00ED3EA4">
            <w:pPr>
              <w:pStyle w:val="Prrafodelista"/>
              <w:numPr>
                <w:ilvl w:val="0"/>
                <w:numId w:val="26"/>
              </w:numPr>
              <w:rPr>
                <w:ins w:id="429" w:author="BRUNO ANTONIO" w:date="2019-04-08T12:31:00Z"/>
                <w:szCs w:val="24"/>
              </w:rPr>
            </w:pPr>
            <w:ins w:id="430" w:author="BRUNO ANTONIO" w:date="2019-04-08T12:31:00Z">
              <w:r>
                <w:rPr>
                  <w:szCs w:val="24"/>
                </w:rPr>
                <w:t xml:space="preserve">El sistema </w:t>
              </w:r>
            </w:ins>
            <w:ins w:id="431" w:author="CRUZ PORTILLA MAURICIO" w:date="2019-04-09T16:26:00Z">
              <w:r w:rsidR="006321F1">
                <w:rPr>
                  <w:szCs w:val="24"/>
                </w:rPr>
                <w:t>verifica que se hayan seleccionado</w:t>
              </w:r>
            </w:ins>
            <w:ins w:id="432" w:author="CRUZ PORTILLA MAURICIO" w:date="2019-04-09T16:27:00Z">
              <w:r w:rsidR="00AD46FE">
                <w:rPr>
                  <w:szCs w:val="24"/>
                </w:rPr>
                <w:t xml:space="preserve"> ALUMNOS, </w:t>
              </w:r>
            </w:ins>
            <w:ins w:id="433" w:author="BRUNO ANTONIO" w:date="2019-04-08T12:31:00Z">
              <w:r>
                <w:rPr>
                  <w:szCs w:val="24"/>
                </w:rPr>
                <w:t>muestra en una nueva ventana los ALUMNOS seleccionados previamente y los botones Asignar y Cancelar.</w:t>
              </w:r>
            </w:ins>
          </w:p>
          <w:p w14:paraId="14A2E7DB" w14:textId="7FDFAC79" w:rsidR="00262859" w:rsidRDefault="00262859" w:rsidP="00ED3EA4">
            <w:pPr>
              <w:pStyle w:val="Prrafodelista"/>
              <w:numPr>
                <w:ilvl w:val="0"/>
                <w:numId w:val="26"/>
              </w:numPr>
              <w:rPr>
                <w:ins w:id="434" w:author="BRUNO ANTONIO" w:date="2019-04-08T12:43:00Z"/>
                <w:szCs w:val="24"/>
              </w:rPr>
            </w:pPr>
            <w:ins w:id="435" w:author="BRUNO ANTONIO" w:date="2019-04-08T12:32:00Z">
              <w:r>
                <w:rPr>
                  <w:szCs w:val="24"/>
                </w:rPr>
                <w:t>El coordinador da clic en el botón Asignar.</w:t>
              </w:r>
            </w:ins>
          </w:p>
          <w:p w14:paraId="6C9088DE" w14:textId="5F9C2363" w:rsidR="005233BF" w:rsidRDefault="005233BF" w:rsidP="00ED3EA4">
            <w:pPr>
              <w:pStyle w:val="Prrafodelista"/>
              <w:numPr>
                <w:ilvl w:val="0"/>
                <w:numId w:val="26"/>
              </w:numPr>
              <w:rPr>
                <w:szCs w:val="24"/>
              </w:rPr>
            </w:pPr>
            <w:ins w:id="436" w:author="BRUNO ANTONIO" w:date="2019-04-08T12:43:00Z">
              <w:r>
                <w:rPr>
                  <w:szCs w:val="24"/>
                </w:rPr>
                <w:t>El sistema guarda en la base de datos la asignación de los ALUMNOS a la SOLICITUD</w:t>
              </w:r>
            </w:ins>
            <w:ins w:id="437" w:author="CRUZ PORTILLA MAURICIO" w:date="2019-04-09T16:24:00Z">
              <w:r w:rsidR="00EB026D">
                <w:rPr>
                  <w:szCs w:val="24"/>
                </w:rPr>
                <w:t xml:space="preserve"> y muestra un mensaje “Solicitud asignada”.</w:t>
              </w:r>
            </w:ins>
          </w:p>
          <w:p w14:paraId="70C57AEE" w14:textId="1D070884" w:rsidR="009345F2" w:rsidRDefault="605D29B1" w:rsidP="00ED3EA4">
            <w:pPr>
              <w:pStyle w:val="Prrafodelista"/>
              <w:numPr>
                <w:ilvl w:val="0"/>
                <w:numId w:val="26"/>
              </w:numPr>
              <w:rPr>
                <w:szCs w:val="24"/>
              </w:rPr>
            </w:pPr>
            <w:r w:rsidRPr="605D29B1">
              <w:rPr>
                <w:rFonts w:cs="Arial"/>
              </w:rPr>
              <w:t>Termina el caso de uso.</w:t>
            </w:r>
          </w:p>
        </w:tc>
      </w:tr>
      <w:tr w:rsidR="009345F2" w14:paraId="4A9ED46B" w14:textId="77777777" w:rsidTr="4127EFFE">
        <w:tc>
          <w:tcPr>
            <w:tcW w:w="2137" w:type="dxa"/>
          </w:tcPr>
          <w:p w14:paraId="0DC94EAB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6E9E86AE" w14:textId="1DD99DF0" w:rsidR="009345F2" w:rsidRDefault="005233BF" w:rsidP="605D29B1">
            <w:pPr>
              <w:rPr>
                <w:rFonts w:cs="Arial"/>
              </w:rPr>
            </w:pPr>
            <w:ins w:id="438" w:author="BRUNO ANTONIO" w:date="2019-04-08T12:41:00Z">
              <w:r>
                <w:rPr>
                  <w:rFonts w:cs="Arial"/>
                  <w:b/>
                  <w:bCs/>
                </w:rPr>
                <w:t>2</w:t>
              </w:r>
            </w:ins>
            <w:del w:id="439" w:author="BRUNO ANTONIO" w:date="2019-04-08T12:39:00Z">
              <w:r w:rsidR="605D29B1" w:rsidRPr="605D29B1">
                <w:rPr>
                  <w:rFonts w:cs="Arial"/>
                  <w:b/>
                  <w:bCs/>
                </w:rPr>
                <w:delText>2</w:delText>
              </w:r>
            </w:del>
            <w:r w:rsidR="605D29B1" w:rsidRPr="605D29B1">
              <w:rPr>
                <w:rFonts w:cs="Arial"/>
                <w:b/>
                <w:bCs/>
              </w:rPr>
              <w:t xml:space="preserve">.1 Se pulsó el botón </w:t>
            </w:r>
            <w:del w:id="440" w:author="BRUNO ANTONIO" w:date="2019-04-08T12:40:00Z">
              <w:r w:rsidR="605D29B1" w:rsidRPr="605D29B1">
                <w:rPr>
                  <w:rFonts w:cs="Arial"/>
                  <w:b/>
                  <w:bCs/>
                </w:rPr>
                <w:delText xml:space="preserve">de </w:delText>
              </w:r>
            </w:del>
            <w:r w:rsidR="605D29B1" w:rsidRPr="605D29B1">
              <w:rPr>
                <w:rFonts w:cs="Arial"/>
                <w:b/>
                <w:bCs/>
              </w:rPr>
              <w:t>Cancelar</w:t>
            </w:r>
          </w:p>
          <w:p w14:paraId="17A96089" w14:textId="2D047826" w:rsidR="00CA6D5B" w:rsidRPr="00E30A9B" w:rsidRDefault="605D29B1" w:rsidP="00ED3EA4">
            <w:pPr>
              <w:pStyle w:val="Prrafodelista"/>
              <w:numPr>
                <w:ilvl w:val="0"/>
                <w:numId w:val="24"/>
              </w:numPr>
              <w:rPr>
                <w:ins w:id="441" w:author="CRUZ PORTILLA MAURICIO" w:date="2019-04-09T16:25:00Z"/>
                <w:szCs w:val="24"/>
              </w:rPr>
            </w:pPr>
            <w:r w:rsidRPr="605D29B1">
              <w:rPr>
                <w:rFonts w:cs="Arial"/>
              </w:rPr>
              <w:t>Termina el caso de uso.</w:t>
            </w:r>
          </w:p>
          <w:p w14:paraId="1F821051" w14:textId="64D2F956" w:rsidR="00873EA9" w:rsidRDefault="006321F1" w:rsidP="00873EA9">
            <w:pPr>
              <w:rPr>
                <w:ins w:id="442" w:author="CRUZ PORTILLA MAURICIO" w:date="2019-04-09T16:25:00Z"/>
                <w:b/>
                <w:szCs w:val="24"/>
              </w:rPr>
            </w:pPr>
            <w:ins w:id="443" w:author="CRUZ PORTILLA MAURICIO" w:date="2019-04-09T16:26:00Z">
              <w:r>
                <w:rPr>
                  <w:b/>
                  <w:szCs w:val="24"/>
                </w:rPr>
                <w:t>3</w:t>
              </w:r>
            </w:ins>
            <w:ins w:id="444" w:author="CRUZ PORTILLA MAURICIO" w:date="2019-04-09T16:25:00Z">
              <w:r w:rsidR="00873EA9">
                <w:rPr>
                  <w:b/>
                  <w:szCs w:val="24"/>
                </w:rPr>
                <w:t>.</w:t>
              </w:r>
            </w:ins>
            <w:ins w:id="445" w:author="CRUZ PORTILLA MAURICIO" w:date="2019-04-09T16:26:00Z">
              <w:r>
                <w:rPr>
                  <w:b/>
                  <w:szCs w:val="24"/>
                </w:rPr>
                <w:t>1</w:t>
              </w:r>
            </w:ins>
            <w:ins w:id="446" w:author="CRUZ PORTILLA MAURICIO" w:date="2019-04-09T16:25:00Z">
              <w:r w:rsidR="00873EA9">
                <w:rPr>
                  <w:b/>
                  <w:szCs w:val="24"/>
                </w:rPr>
                <w:t xml:space="preserve"> No se seleccionó ninguna </w:t>
              </w:r>
            </w:ins>
            <w:ins w:id="447" w:author="CRUZ PORTILLA MAURICIO" w:date="2019-04-09T16:27:00Z">
              <w:r w:rsidR="00AD46FE">
                <w:rPr>
                  <w:b/>
                  <w:szCs w:val="24"/>
                </w:rPr>
                <w:t>SOLICITUD</w:t>
              </w:r>
            </w:ins>
          </w:p>
          <w:p w14:paraId="075FB2F6" w14:textId="586778E0" w:rsidR="00873EA9" w:rsidRPr="00E30A9B" w:rsidRDefault="00873EA9">
            <w:pPr>
              <w:pStyle w:val="Prrafodelista"/>
              <w:numPr>
                <w:ilvl w:val="0"/>
                <w:numId w:val="122"/>
              </w:numPr>
              <w:rPr>
                <w:szCs w:val="24"/>
              </w:rPr>
              <w:pPrChange w:id="448" w:author="CRUZ PORTILLA MAURICIO" w:date="2019-04-09T16:25:00Z">
                <w:pPr>
                  <w:pStyle w:val="Prrafodelista"/>
                  <w:numPr>
                    <w:numId w:val="24"/>
                  </w:numPr>
                  <w:ind w:left="720" w:hanging="360"/>
                </w:pPr>
              </w:pPrChange>
            </w:pPr>
            <w:ins w:id="449" w:author="CRUZ PORTILLA MAURICIO" w:date="2019-04-09T16:25:00Z">
              <w:r>
                <w:rPr>
                  <w:szCs w:val="24"/>
                </w:rPr>
                <w:t>El sistema muestra un mensaje “</w:t>
              </w:r>
              <w:r w:rsidR="003D1595">
                <w:rPr>
                  <w:szCs w:val="24"/>
                </w:rPr>
                <w:t>Debes seleccionar una solicitud” y vuelve al paso 2</w:t>
              </w:r>
            </w:ins>
            <w:ins w:id="450" w:author="CRUZ PORTILLA MAURICIO" w:date="2019-04-09T16:26:00Z">
              <w:r w:rsidR="003D1595">
                <w:rPr>
                  <w:szCs w:val="24"/>
                </w:rPr>
                <w:t xml:space="preserve"> del flujo normal</w:t>
              </w:r>
              <w:r w:rsidR="006321F1">
                <w:rPr>
                  <w:szCs w:val="24"/>
                </w:rPr>
                <w:t>.</w:t>
              </w:r>
            </w:ins>
          </w:p>
          <w:p w14:paraId="50C313F8" w14:textId="408CCBF1" w:rsidR="00CA6D5B" w:rsidRPr="00FD0DBB" w:rsidRDefault="005233BF" w:rsidP="00CA6D5B">
            <w:pPr>
              <w:rPr>
                <w:rFonts w:cs="Arial"/>
                <w:b/>
                <w:rPrChange w:id="451" w:author="BRUNO ANTONIO" w:date="2019-04-08T14:55:00Z">
                  <w:rPr>
                    <w:rFonts w:cs="Arial"/>
                  </w:rPr>
                </w:rPrChange>
              </w:rPr>
            </w:pPr>
            <w:ins w:id="452" w:author="BRUNO ANTONIO" w:date="2019-04-08T12:41:00Z">
              <w:r>
                <w:rPr>
                  <w:rFonts w:cs="Arial"/>
                  <w:b/>
                  <w:bCs/>
                </w:rPr>
                <w:t>4</w:t>
              </w:r>
            </w:ins>
            <w:del w:id="453" w:author="BRUNO ANTONIO" w:date="2019-04-08T12:41:00Z">
              <w:r w:rsidR="00CA6D5B" w:rsidDel="005233BF">
                <w:rPr>
                  <w:rFonts w:cs="Arial"/>
                  <w:b/>
                  <w:bCs/>
                </w:rPr>
                <w:delText>2</w:delText>
              </w:r>
            </w:del>
            <w:r w:rsidR="00CA6D5B">
              <w:rPr>
                <w:rFonts w:cs="Arial"/>
                <w:b/>
                <w:bCs/>
              </w:rPr>
              <w:t>.</w:t>
            </w:r>
            <w:ins w:id="454" w:author="BRUNO ANTONIO" w:date="2019-04-08T12:39:00Z">
              <w:r w:rsidR="00262859">
                <w:rPr>
                  <w:rFonts w:cs="Arial"/>
                  <w:b/>
                  <w:bCs/>
                </w:rPr>
                <w:t>1</w:t>
              </w:r>
            </w:ins>
            <w:del w:id="455" w:author="BRUNO ANTONIO" w:date="2019-04-08T12:39:00Z">
              <w:r w:rsidR="00CA6D5B">
                <w:rPr>
                  <w:rFonts w:cs="Arial"/>
                  <w:b/>
                  <w:bCs/>
                </w:rPr>
                <w:delText>2</w:delText>
              </w:r>
            </w:del>
            <w:r w:rsidR="00CA6D5B" w:rsidRPr="605D29B1">
              <w:rPr>
                <w:rFonts w:cs="Arial"/>
                <w:b/>
                <w:bCs/>
              </w:rPr>
              <w:t xml:space="preserve"> Se pulsó el botón </w:t>
            </w:r>
            <w:del w:id="456" w:author="BRUNO ANTONIO" w:date="2019-04-08T12:40:00Z">
              <w:r w:rsidR="00CA6D5B" w:rsidRPr="605D29B1">
                <w:rPr>
                  <w:rFonts w:cs="Arial"/>
                  <w:b/>
                  <w:bCs/>
                </w:rPr>
                <w:delText xml:space="preserve">de </w:delText>
              </w:r>
              <w:r w:rsidR="00CA6D5B">
                <w:rPr>
                  <w:rFonts w:cs="Arial"/>
                  <w:b/>
                  <w:bCs/>
                </w:rPr>
                <w:delText>Asignar otra</w:delText>
              </w:r>
            </w:del>
            <w:ins w:id="457" w:author="BRUNO ANTONIO" w:date="2019-04-08T12:40:00Z">
              <w:r>
                <w:rPr>
                  <w:rFonts w:cs="Arial"/>
                  <w:b/>
                  <w:bCs/>
                </w:rPr>
                <w:t>Cancelar</w:t>
              </w:r>
            </w:ins>
          </w:p>
          <w:p w14:paraId="039D0330" w14:textId="18EA4BD3" w:rsidR="00CA6D5B" w:rsidDel="00AD46FE" w:rsidRDefault="00CA6D5B" w:rsidP="00CA6D5B">
            <w:pPr>
              <w:rPr>
                <w:del w:id="458" w:author="Unknown"/>
                <w:szCs w:val="24"/>
              </w:rPr>
            </w:pPr>
            <w:r>
              <w:rPr>
                <w:szCs w:val="24"/>
              </w:rPr>
              <w:t xml:space="preserve">     1.   </w:t>
            </w:r>
            <w:ins w:id="459" w:author="BRUNO ANTONIO" w:date="2019-04-08T12:47:00Z">
              <w:r w:rsidR="00FD0DBB">
                <w:rPr>
                  <w:szCs w:val="24"/>
                </w:rPr>
                <w:t>Cierra la ventana actual</w:t>
              </w:r>
            </w:ins>
            <w:ins w:id="460" w:author="BRUNO ANTONIO" w:date="2019-04-08T12:48:00Z">
              <w:r w:rsidR="00FD0DBB">
                <w:rPr>
                  <w:szCs w:val="24"/>
                </w:rPr>
                <w:t>.</w:t>
              </w:r>
            </w:ins>
            <w:del w:id="461" w:author="BRUNO ANTONIO" w:date="2019-04-08T12:39:00Z">
              <w:r>
                <w:rPr>
                  <w:szCs w:val="24"/>
                </w:rPr>
                <w:delText>El sistema abre una nueva ventana en la cual carga en pantalla las SOLICITUD</w:delText>
              </w:r>
            </w:del>
            <w:del w:id="462" w:author="CRUZ PORTILLA MAURICIO" w:date="2019-04-07T11:59:00Z">
              <w:r w:rsidDel="00D337FF">
                <w:rPr>
                  <w:szCs w:val="24"/>
                </w:rPr>
                <w:delText>ES</w:delText>
              </w:r>
            </w:del>
            <w:del w:id="463" w:author="BRUNO ANTONIO" w:date="2019-04-08T12:39:00Z">
              <w:r>
                <w:rPr>
                  <w:szCs w:val="24"/>
                </w:rPr>
                <w:delText xml:space="preserve"> registradas en el sistema, el botón Asignar y Cancelar.</w:delText>
              </w:r>
            </w:del>
          </w:p>
          <w:p w14:paraId="6F6B976B" w14:textId="0D9CE5CD" w:rsidR="00AD46FE" w:rsidRDefault="00AD46FE" w:rsidP="00CA6D5B">
            <w:pPr>
              <w:rPr>
                <w:ins w:id="464" w:author="CRUZ PORTILLA MAURICIO" w:date="2019-04-09T16:27:00Z"/>
                <w:szCs w:val="24"/>
              </w:rPr>
            </w:pPr>
          </w:p>
          <w:p w14:paraId="1C74925F" w14:textId="0CB43B13" w:rsidR="00CA6D5B" w:rsidRDefault="00AD46FE" w:rsidP="00CA6D5B">
            <w:pPr>
              <w:rPr>
                <w:ins w:id="465" w:author="CRUZ PORTILLA MAURICIO" w:date="2019-04-09T16:27:00Z"/>
                <w:b/>
                <w:szCs w:val="24"/>
              </w:rPr>
            </w:pPr>
            <w:ins w:id="466" w:author="CRUZ PORTILLA MAURICIO" w:date="2019-04-09T16:27:00Z">
              <w:r>
                <w:rPr>
                  <w:b/>
                  <w:szCs w:val="24"/>
                </w:rPr>
                <w:t>5.1 No se seleccionó ningún ALUMNO</w:t>
              </w:r>
            </w:ins>
            <w:del w:id="467" w:author="BRUNO ANTONIO" w:date="2019-04-08T12:40:00Z">
              <w:r w:rsidR="00CA6D5B">
                <w:rPr>
                  <w:szCs w:val="24"/>
                </w:rPr>
                <w:delText xml:space="preserve">     2.  </w:delText>
              </w:r>
            </w:del>
            <w:del w:id="468" w:author="BRUNO ANTONIO" w:date="2019-04-08T12:41:00Z">
              <w:r w:rsidR="00CA6D5B">
                <w:rPr>
                  <w:szCs w:val="24"/>
                </w:rPr>
                <w:delText xml:space="preserve"> </w:delText>
              </w:r>
            </w:del>
          </w:p>
          <w:p w14:paraId="794B11C7" w14:textId="4BE0DDA5" w:rsidR="00AD46FE" w:rsidRPr="00E30A9B" w:rsidRDefault="00AD46FE">
            <w:pPr>
              <w:pStyle w:val="Prrafodelista"/>
              <w:numPr>
                <w:ilvl w:val="0"/>
                <w:numId w:val="123"/>
              </w:numPr>
              <w:rPr>
                <w:szCs w:val="24"/>
              </w:rPr>
              <w:pPrChange w:id="469" w:author="CRUZ PORTILLA MAURICIO" w:date="2019-04-09T16:27:00Z">
                <w:pPr/>
              </w:pPrChange>
            </w:pPr>
            <w:ins w:id="470" w:author="CRUZ PORTILLA MAURICIO" w:date="2019-04-09T16:27:00Z">
              <w:r>
                <w:rPr>
                  <w:szCs w:val="24"/>
                </w:rPr>
                <w:t xml:space="preserve">El sistema muestra un mensaje “Debes seleccionar al menos un alumno” y vuelve al paso </w:t>
              </w:r>
              <w:r w:rsidR="000E0840">
                <w:rPr>
                  <w:szCs w:val="24"/>
                </w:rPr>
                <w:t>4 del flujo normal.</w:t>
              </w:r>
            </w:ins>
          </w:p>
          <w:p w14:paraId="7309B051" w14:textId="4ACE38F7" w:rsidR="005233BF" w:rsidRDefault="005233BF">
            <w:pPr>
              <w:rPr>
                <w:ins w:id="471" w:author="BRUNO ANTONIO" w:date="2019-04-08T12:40:00Z"/>
                <w:rFonts w:cs="Arial"/>
                <w:b/>
                <w:bCs/>
              </w:rPr>
              <w:pPrChange w:id="472" w:author="BRUNO ANTONIO" w:date="2019-04-08T12:40:00Z">
                <w:pPr>
                  <w:pStyle w:val="Prrafodelista"/>
                  <w:numPr>
                    <w:numId w:val="23"/>
                  </w:numPr>
                  <w:ind w:left="720" w:hanging="360"/>
                </w:pPr>
              </w:pPrChange>
            </w:pPr>
            <w:ins w:id="473" w:author="BRUNO ANTONIO" w:date="2019-04-08T12:42:00Z">
              <w:r>
                <w:rPr>
                  <w:rFonts w:cs="Arial"/>
                  <w:b/>
                  <w:bCs/>
                </w:rPr>
                <w:t>6</w:t>
              </w:r>
            </w:ins>
            <w:del w:id="474" w:author="BRUNO ANTONIO" w:date="2019-04-08T12:41:00Z">
              <w:r w:rsidR="605D29B1" w:rsidRPr="605D29B1" w:rsidDel="005233BF">
                <w:rPr>
                  <w:rFonts w:cs="Arial"/>
                  <w:b/>
                  <w:bCs/>
                </w:rPr>
                <w:delText>3</w:delText>
              </w:r>
            </w:del>
            <w:r w:rsidR="605D29B1" w:rsidRPr="605D29B1">
              <w:rPr>
                <w:rFonts w:cs="Arial"/>
                <w:b/>
                <w:bCs/>
              </w:rPr>
              <w:t xml:space="preserve">.1 </w:t>
            </w:r>
            <w:ins w:id="475" w:author="BRUNO ANTONIO" w:date="2019-04-08T12:40:00Z">
              <w:r>
                <w:rPr>
                  <w:rFonts w:cs="Arial"/>
                  <w:b/>
                  <w:bCs/>
                </w:rPr>
                <w:t>Se pulsó el botón Cancelar</w:t>
              </w:r>
            </w:ins>
          </w:p>
          <w:p w14:paraId="6FC869D1" w14:textId="797EE365" w:rsidR="009345F2" w:rsidRDefault="005233BF" w:rsidP="605D29B1">
            <w:pPr>
              <w:rPr>
                <w:del w:id="476" w:author="BRUNO ANTONIO" w:date="2019-04-08T12:40:00Z"/>
                <w:rFonts w:cs="Arial"/>
                <w:b/>
                <w:bCs/>
              </w:rPr>
            </w:pPr>
            <w:ins w:id="477" w:author="BRUNO ANTONIO" w:date="2019-04-08T12:40:00Z">
              <w:r>
                <w:rPr>
                  <w:szCs w:val="24"/>
                </w:rPr>
                <w:t xml:space="preserve">     1.   </w:t>
              </w:r>
            </w:ins>
            <w:ins w:id="478" w:author="BRUNO ANTONIO" w:date="2019-04-08T12:47:00Z">
              <w:r w:rsidR="00FD0DBB">
                <w:rPr>
                  <w:szCs w:val="24"/>
                </w:rPr>
                <w:t>Cierra la ventana actual</w:t>
              </w:r>
            </w:ins>
            <w:ins w:id="479" w:author="BRUNO ANTONIO" w:date="2019-04-08T12:41:00Z">
              <w:r>
                <w:rPr>
                  <w:szCs w:val="24"/>
                </w:rPr>
                <w:t>.</w:t>
              </w:r>
            </w:ins>
            <w:ins w:id="480" w:author="BRUNO ANTONIO" w:date="2019-04-08T12:40:00Z">
              <w:r w:rsidR="605D29B1" w:rsidRPr="605D29B1">
                <w:rPr>
                  <w:rFonts w:cs="Arial"/>
                  <w:b/>
                  <w:bCs/>
                </w:rPr>
                <w:t xml:space="preserve"> </w:t>
              </w:r>
            </w:ins>
            <w:del w:id="481" w:author="BRUNO ANTONIO" w:date="2019-04-08T12:40:00Z">
              <w:r w:rsidR="605D29B1" w:rsidRPr="605D29B1">
                <w:rPr>
                  <w:rFonts w:cs="Arial"/>
                  <w:b/>
                  <w:bCs/>
                </w:rPr>
                <w:delText>Selección de Alumnos previamente asignados</w:delText>
              </w:r>
            </w:del>
          </w:p>
          <w:p w14:paraId="1E41A052" w14:textId="2ADD5702" w:rsidR="009345F2" w:rsidRDefault="4127EFFE">
            <w:pPr>
              <w:rPr>
                <w:del w:id="482" w:author="BRUNO ANTONIO" w:date="2019-04-08T12:40:00Z"/>
                <w:szCs w:val="24"/>
              </w:rPr>
              <w:pPrChange w:id="483" w:author="BRUNO ANTONIO" w:date="2019-04-08T14:55:00Z">
                <w:pPr>
                  <w:pStyle w:val="Prrafodelista"/>
                  <w:numPr>
                    <w:numId w:val="23"/>
                  </w:numPr>
                  <w:ind w:left="720" w:hanging="360"/>
                </w:pPr>
              </w:pPrChange>
            </w:pPr>
            <w:del w:id="484" w:author="BRUNO ANTONIO" w:date="2019-04-08T12:40:00Z">
              <w:r w:rsidRPr="4127EFFE">
                <w:rPr>
                  <w:rFonts w:cs="Arial"/>
                </w:rPr>
                <w:delText>El sistema muestra un mensaje “Alumno(s) previamente asignado(s)” y el botón Aceptar.</w:delText>
              </w:r>
            </w:del>
          </w:p>
          <w:p w14:paraId="03FBD94D" w14:textId="5B668FC4" w:rsidR="4127EFFE" w:rsidRDefault="4127EFFE">
            <w:pPr>
              <w:rPr>
                <w:del w:id="485" w:author="BRUNO ANTONIO" w:date="2019-04-08T12:40:00Z"/>
                <w:szCs w:val="24"/>
              </w:rPr>
              <w:pPrChange w:id="486" w:author="BRUNO ANTONIO" w:date="2019-04-08T14:55:00Z">
                <w:pPr>
                  <w:pStyle w:val="Prrafodelista"/>
                  <w:numPr>
                    <w:numId w:val="23"/>
                  </w:numPr>
                  <w:ind w:left="720" w:hanging="360"/>
                </w:pPr>
              </w:pPrChange>
            </w:pPr>
            <w:del w:id="487" w:author="BRUNO ANTONIO" w:date="2019-04-08T12:40:00Z">
              <w:r w:rsidRPr="4127EFFE">
                <w:rPr>
                  <w:rFonts w:cs="Arial"/>
                </w:rPr>
                <w:delText>El coordinador da clic en el botón Aceptar.</w:delText>
              </w:r>
            </w:del>
          </w:p>
          <w:p w14:paraId="7EDBA03A" w14:textId="7684BDD0" w:rsidR="009345F2" w:rsidRDefault="4127EFFE">
            <w:pPr>
              <w:rPr>
                <w:szCs w:val="24"/>
              </w:rPr>
              <w:pPrChange w:id="488" w:author="BRUNO ANTONIO" w:date="2019-04-08T14:55:00Z">
                <w:pPr>
                  <w:pStyle w:val="Prrafodelista"/>
                  <w:numPr>
                    <w:numId w:val="23"/>
                  </w:numPr>
                  <w:ind w:left="720" w:hanging="360"/>
                </w:pPr>
              </w:pPrChange>
            </w:pPr>
            <w:del w:id="489" w:author="BRUNO ANTONIO" w:date="2019-04-07T23:47:00Z">
              <w:r w:rsidRPr="4127EFFE">
                <w:rPr>
                  <w:rFonts w:cs="Arial"/>
                </w:rPr>
                <w:delText>Continua</w:delText>
              </w:r>
            </w:del>
            <w:del w:id="490" w:author="BRUNO ANTONIO" w:date="2019-04-08T12:40:00Z">
              <w:r w:rsidRPr="4127EFFE">
                <w:rPr>
                  <w:rFonts w:cs="Arial"/>
                </w:rPr>
                <w:delText xml:space="preserve"> CU en paso 2 del Flujo Normal.</w:delText>
              </w:r>
            </w:del>
          </w:p>
        </w:tc>
      </w:tr>
      <w:tr w:rsidR="009345F2" w14:paraId="1C439460" w14:textId="77777777" w:rsidTr="4127EFFE">
        <w:tc>
          <w:tcPr>
            <w:tcW w:w="2137" w:type="dxa"/>
          </w:tcPr>
          <w:p w14:paraId="4A47F6BF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2F40411A" w14:textId="6C0EB785" w:rsidR="004E0B7F" w:rsidRDefault="00A22EA9" w:rsidP="605D29B1">
            <w:pPr>
              <w:rPr>
                <w:ins w:id="491" w:author="CRUZ PORTILLA MAURICIO" w:date="2019-04-09T16:30:00Z"/>
                <w:rFonts w:cs="Arial"/>
                <w:b/>
                <w:bCs/>
              </w:rPr>
            </w:pPr>
            <w:ins w:id="492" w:author="CRUZ PORTILLA MAURICIO" w:date="2019-04-09T16:30:00Z">
              <w:r>
                <w:rPr>
                  <w:rFonts w:cs="Arial"/>
                  <w:b/>
                  <w:bCs/>
                </w:rPr>
                <w:t>Ex. 1.1 Se perdió la conexión con la base de datos.</w:t>
              </w:r>
            </w:ins>
          </w:p>
          <w:p w14:paraId="0BA353B8" w14:textId="5DDE6198" w:rsidR="00A22EA9" w:rsidRDefault="00A22EA9" w:rsidP="00A22EA9">
            <w:pPr>
              <w:pStyle w:val="Prrafodelista"/>
              <w:numPr>
                <w:ilvl w:val="0"/>
                <w:numId w:val="124"/>
              </w:numPr>
              <w:rPr>
                <w:ins w:id="493" w:author="CRUZ PORTILLA MAURICIO" w:date="2019-04-09T16:31:00Z"/>
                <w:rFonts w:cs="Arial"/>
                <w:bCs/>
              </w:rPr>
            </w:pPr>
            <w:ins w:id="494" w:author="CRUZ PORTILLA MAURICIO" w:date="2019-04-09T16:31:00Z">
              <w:r>
                <w:rPr>
                  <w:rFonts w:cs="Arial"/>
                  <w:bCs/>
                </w:rPr>
                <w:t>El sistema muestra un mensaje “Ocurrió un error al cargar las solicitudes”.</w:t>
              </w:r>
            </w:ins>
          </w:p>
          <w:p w14:paraId="3752E76D" w14:textId="335111BC" w:rsidR="00A22EA9" w:rsidRDefault="00A22EA9" w:rsidP="00A22EA9">
            <w:pPr>
              <w:pStyle w:val="Prrafodelista"/>
              <w:numPr>
                <w:ilvl w:val="0"/>
                <w:numId w:val="124"/>
              </w:numPr>
              <w:rPr>
                <w:ins w:id="495" w:author="CRUZ PORTILLA MAURICIO" w:date="2019-04-09T16:31:00Z"/>
                <w:rFonts w:cs="Arial"/>
                <w:bCs/>
              </w:rPr>
            </w:pPr>
            <w:ins w:id="496" w:author="CRUZ PORTILLA MAURICIO" w:date="2019-04-09T16:31:00Z">
              <w:r>
                <w:rPr>
                  <w:rFonts w:cs="Arial"/>
                  <w:bCs/>
                </w:rPr>
                <w:t>Termina el caso de uso.</w:t>
              </w:r>
            </w:ins>
          </w:p>
          <w:p w14:paraId="48222832" w14:textId="7B719056" w:rsidR="00A22EA9" w:rsidRDefault="00A22EA9" w:rsidP="00A22EA9">
            <w:pPr>
              <w:rPr>
                <w:ins w:id="497" w:author="CRUZ PORTILLA MAURICIO" w:date="2019-04-09T16:31:00Z"/>
                <w:rFonts w:cs="Arial"/>
                <w:b/>
                <w:bCs/>
              </w:rPr>
            </w:pPr>
            <w:ins w:id="498" w:author="CRUZ PORTILLA MAURICIO" w:date="2019-04-09T16:31:00Z">
              <w:r>
                <w:rPr>
                  <w:rFonts w:cs="Arial"/>
                  <w:b/>
                  <w:bCs/>
                </w:rPr>
                <w:t xml:space="preserve">Ex. </w:t>
              </w:r>
              <w:r w:rsidR="0059128E">
                <w:rPr>
                  <w:rFonts w:cs="Arial"/>
                  <w:b/>
                  <w:bCs/>
                </w:rPr>
                <w:t>3.1 Se perdió la conexión con la base de datos.</w:t>
              </w:r>
            </w:ins>
          </w:p>
          <w:p w14:paraId="4EBB3385" w14:textId="4280FC25" w:rsidR="0059128E" w:rsidRDefault="0059128E" w:rsidP="0059128E">
            <w:pPr>
              <w:pStyle w:val="Prrafodelista"/>
              <w:numPr>
                <w:ilvl w:val="0"/>
                <w:numId w:val="125"/>
              </w:numPr>
              <w:rPr>
                <w:ins w:id="499" w:author="CRUZ PORTILLA MAURICIO" w:date="2019-04-09T16:31:00Z"/>
                <w:rFonts w:cs="Arial"/>
                <w:bCs/>
              </w:rPr>
            </w:pPr>
            <w:ins w:id="500" w:author="CRUZ PORTILLA MAURICIO" w:date="2019-04-09T16:31:00Z">
              <w:r>
                <w:rPr>
                  <w:rFonts w:cs="Arial"/>
                  <w:bCs/>
                </w:rPr>
                <w:lastRenderedPageBreak/>
                <w:t>El sistema muestra un mensaje “Ocurrió un error al cargar los alumnos”.</w:t>
              </w:r>
            </w:ins>
          </w:p>
          <w:p w14:paraId="6955F2DA" w14:textId="0A3F3EF6" w:rsidR="0059128E" w:rsidRPr="0059128E" w:rsidRDefault="0059128E">
            <w:pPr>
              <w:pStyle w:val="Prrafodelista"/>
              <w:numPr>
                <w:ilvl w:val="0"/>
                <w:numId w:val="125"/>
              </w:numPr>
              <w:rPr>
                <w:ins w:id="501" w:author="CRUZ PORTILLA MAURICIO" w:date="2019-04-09T16:30:00Z"/>
                <w:rFonts w:cs="Arial"/>
                <w:bCs/>
                <w:rPrChange w:id="502" w:author="CRUZ PORTILLA MAURICIO" w:date="2019-04-09T16:31:00Z">
                  <w:rPr>
                    <w:ins w:id="503" w:author="CRUZ PORTILLA MAURICIO" w:date="2019-04-09T16:30:00Z"/>
                    <w:rFonts w:cs="Arial"/>
                    <w:b/>
                    <w:bCs/>
                  </w:rPr>
                </w:rPrChange>
              </w:rPr>
              <w:pPrChange w:id="504" w:author="CRUZ PORTILLA MAURICIO" w:date="2019-04-09T16:31:00Z">
                <w:pPr/>
              </w:pPrChange>
            </w:pPr>
            <w:ins w:id="505" w:author="CRUZ PORTILLA MAURICIO" w:date="2019-04-09T16:31:00Z">
              <w:r>
                <w:rPr>
                  <w:rFonts w:cs="Arial"/>
                  <w:bCs/>
                </w:rPr>
                <w:t>Termina el caso de uso.</w:t>
              </w:r>
            </w:ins>
          </w:p>
          <w:p w14:paraId="06F4284E" w14:textId="32EFA957" w:rsidR="009345F2" w:rsidRDefault="605D29B1" w:rsidP="605D29B1">
            <w:pPr>
              <w:rPr>
                <w:rFonts w:cs="Arial"/>
                <w:b/>
                <w:bCs/>
              </w:rPr>
            </w:pPr>
            <w:r w:rsidRPr="605D29B1">
              <w:rPr>
                <w:rFonts w:cs="Arial"/>
                <w:b/>
                <w:bCs/>
              </w:rPr>
              <w:t xml:space="preserve">Ex. </w:t>
            </w:r>
            <w:ins w:id="506" w:author="BRUNO ANTONIO" w:date="2019-04-08T12:45:00Z">
              <w:r w:rsidR="00FD0DBB">
                <w:rPr>
                  <w:rFonts w:cs="Arial"/>
                  <w:b/>
                  <w:bCs/>
                </w:rPr>
                <w:t>7</w:t>
              </w:r>
            </w:ins>
            <w:del w:id="507" w:author="BRUNO ANTONIO" w:date="2019-04-08T12:42:00Z">
              <w:r w:rsidRPr="605D29B1">
                <w:rPr>
                  <w:rFonts w:cs="Arial"/>
                  <w:b/>
                  <w:bCs/>
                </w:rPr>
                <w:delText>1</w:delText>
              </w:r>
            </w:del>
            <w:r w:rsidRPr="605D29B1">
              <w:rPr>
                <w:rFonts w:cs="Arial"/>
                <w:b/>
                <w:bCs/>
              </w:rPr>
              <w:t>.1 Se perdió la conexión con la base de datos.</w:t>
            </w:r>
          </w:p>
          <w:p w14:paraId="1A9054CD" w14:textId="3EC9BCC4" w:rsidR="009345F2" w:rsidRDefault="605D29B1">
            <w:pPr>
              <w:pStyle w:val="Prrafodelista"/>
              <w:numPr>
                <w:ilvl w:val="0"/>
                <w:numId w:val="112"/>
              </w:numPr>
              <w:rPr>
                <w:del w:id="508" w:author="BRUNO ANTONIO" w:date="2019-04-08T12:45:00Z"/>
                <w:szCs w:val="24"/>
              </w:rPr>
              <w:pPrChange w:id="509" w:author="BRUNO ANTONIO" w:date="2019-04-08T14:55:00Z">
                <w:pPr>
                  <w:pStyle w:val="Prrafodelista"/>
                  <w:numPr>
                    <w:numId w:val="22"/>
                  </w:numPr>
                  <w:ind w:left="720" w:hanging="360"/>
                </w:pPr>
              </w:pPrChange>
            </w:pPr>
            <w:r w:rsidRPr="605D29B1">
              <w:rPr>
                <w:rFonts w:cs="Arial"/>
              </w:rPr>
              <w:t xml:space="preserve">El sistema muestra un mensaje “Ocurrió un error al momento de </w:t>
            </w:r>
            <w:ins w:id="510" w:author="CRUZ PORTILLA MAURICIO" w:date="2019-04-09T16:28:00Z">
              <w:r w:rsidR="000226D5">
                <w:rPr>
                  <w:rFonts w:cs="Arial"/>
                </w:rPr>
                <w:t>realizar la asignación</w:t>
              </w:r>
            </w:ins>
            <w:del w:id="511" w:author="CRUZ PORTILLA MAURICIO" w:date="2019-04-09T16:28:00Z">
              <w:r w:rsidRPr="605D29B1" w:rsidDel="000226D5">
                <w:rPr>
                  <w:rFonts w:cs="Arial"/>
                </w:rPr>
                <w:delText>cargar las solicitudes</w:delText>
              </w:r>
            </w:del>
            <w:r w:rsidRPr="605D29B1">
              <w:rPr>
                <w:rFonts w:cs="Arial"/>
              </w:rPr>
              <w:t>”.</w:t>
            </w:r>
          </w:p>
          <w:p w14:paraId="03266671" w14:textId="77777777" w:rsidR="00FD0DBB" w:rsidRPr="00324D5E" w:rsidRDefault="00FD0DBB">
            <w:pPr>
              <w:pStyle w:val="Prrafodelista"/>
              <w:numPr>
                <w:ilvl w:val="0"/>
                <w:numId w:val="112"/>
              </w:numPr>
              <w:rPr>
                <w:ins w:id="512" w:author="BRUNO ANTONIO" w:date="2019-04-08T12:46:00Z"/>
                <w:szCs w:val="24"/>
              </w:rPr>
              <w:pPrChange w:id="513" w:author="BRUNO ANTONIO" w:date="2019-04-08T12:46:00Z">
                <w:pPr>
                  <w:pStyle w:val="Prrafodelista"/>
                  <w:numPr>
                    <w:numId w:val="22"/>
                  </w:numPr>
                  <w:ind w:left="720" w:hanging="360"/>
                </w:pPr>
              </w:pPrChange>
            </w:pPr>
          </w:p>
          <w:p w14:paraId="45D1CA1D" w14:textId="5E5BC7E6" w:rsidR="009345F2" w:rsidRDefault="605D29B1">
            <w:pPr>
              <w:pStyle w:val="Prrafodelista"/>
              <w:numPr>
                <w:ilvl w:val="0"/>
                <w:numId w:val="112"/>
              </w:numPr>
              <w:rPr>
                <w:szCs w:val="24"/>
              </w:rPr>
              <w:pPrChange w:id="514" w:author="BRUNO ANTONIO" w:date="2019-04-08T14:55:00Z">
                <w:pPr>
                  <w:pStyle w:val="Prrafodelista"/>
                  <w:numPr>
                    <w:numId w:val="22"/>
                  </w:numPr>
                  <w:ind w:left="720" w:hanging="360"/>
                </w:pPr>
              </w:pPrChange>
            </w:pPr>
            <w:r w:rsidRPr="605D29B1">
              <w:rPr>
                <w:rFonts w:cs="Arial"/>
              </w:rPr>
              <w:t>Termina el caso de uso.</w:t>
            </w:r>
          </w:p>
        </w:tc>
      </w:tr>
      <w:tr w:rsidR="009345F2" w14:paraId="7A8A2179" w14:textId="77777777" w:rsidTr="4127EFFE">
        <w:tc>
          <w:tcPr>
            <w:tcW w:w="2137" w:type="dxa"/>
          </w:tcPr>
          <w:p w14:paraId="679FF88B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lastRenderedPageBreak/>
              <w:t>Postcondiciones</w:t>
            </w:r>
          </w:p>
        </w:tc>
        <w:tc>
          <w:tcPr>
            <w:tcW w:w="6879" w:type="dxa"/>
          </w:tcPr>
          <w:p w14:paraId="7F0EEC3F" w14:textId="077673D6" w:rsidR="009345F2" w:rsidRDefault="605D29B1" w:rsidP="605D29B1">
            <w:pPr>
              <w:rPr>
                <w:rFonts w:cs="Arial"/>
              </w:rPr>
            </w:pPr>
            <w:r w:rsidRPr="605D29B1">
              <w:rPr>
                <w:rFonts w:cs="Arial"/>
              </w:rPr>
              <w:t>Alumnos asig</w:t>
            </w:r>
            <w:ins w:id="515" w:author="BRUNO ANTONIO" w:date="2019-04-08T12:49:00Z">
              <w:r w:rsidRPr="605D29B1">
                <w:rPr>
                  <w:rFonts w:cs="Arial"/>
                </w:rPr>
                <w:t xml:space="preserve">nados </w:t>
              </w:r>
              <w:r w:rsidR="00BB3E1D">
                <w:rPr>
                  <w:rFonts w:cs="Arial"/>
                </w:rPr>
                <w:t>a una solicitud</w:t>
              </w:r>
            </w:ins>
            <w:del w:id="516" w:author="BRUNO ANTONIO" w:date="2019-04-08T12:49:00Z">
              <w:r w:rsidRPr="605D29B1" w:rsidDel="00BB3E1D">
                <w:rPr>
                  <w:rFonts w:cs="Arial"/>
                </w:rPr>
                <w:delText>nados</w:delText>
              </w:r>
            </w:del>
            <w:r w:rsidRPr="605D29B1">
              <w:rPr>
                <w:rFonts w:cs="Arial"/>
              </w:rPr>
              <w:t xml:space="preserve"> en el sistema</w:t>
            </w:r>
          </w:p>
        </w:tc>
      </w:tr>
      <w:tr w:rsidR="009345F2" w14:paraId="6CDD657D" w14:textId="77777777" w:rsidTr="4127EFFE">
        <w:tc>
          <w:tcPr>
            <w:tcW w:w="2137" w:type="dxa"/>
          </w:tcPr>
          <w:p w14:paraId="20331113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6222D1F4" w14:textId="2D69DB6D" w:rsidR="009345F2" w:rsidRDefault="605D29B1" w:rsidP="605D29B1">
            <w:pPr>
              <w:rPr>
                <w:rFonts w:cs="Arial"/>
              </w:rPr>
            </w:pPr>
            <w:r w:rsidRPr="605D29B1">
              <w:rPr>
                <w:rFonts w:cs="Arial"/>
              </w:rPr>
              <w:t>Ninguna</w:t>
            </w:r>
          </w:p>
        </w:tc>
      </w:tr>
      <w:tr w:rsidR="009345F2" w14:paraId="29FA7ECB" w14:textId="77777777" w:rsidTr="4127EFFE">
        <w:tc>
          <w:tcPr>
            <w:tcW w:w="2137" w:type="dxa"/>
          </w:tcPr>
          <w:p w14:paraId="048B632D" w14:textId="77777777" w:rsidR="009345F2" w:rsidRPr="009345F2" w:rsidRDefault="009345F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72686513" w14:textId="38DA9F66" w:rsidR="009345F2" w:rsidRDefault="605D29B1" w:rsidP="605D29B1">
            <w:pPr>
              <w:rPr>
                <w:rFonts w:cs="Arial"/>
              </w:rPr>
            </w:pPr>
            <w:r w:rsidRPr="605D29B1">
              <w:rPr>
                <w:rFonts w:cs="Arial"/>
              </w:rPr>
              <w:t>Ninguna</w:t>
            </w:r>
          </w:p>
        </w:tc>
      </w:tr>
    </w:tbl>
    <w:p w14:paraId="35CA565F" w14:textId="77777777" w:rsidR="000C064B" w:rsidRPr="00B4591A" w:rsidRDefault="000C064B" w:rsidP="009345F2">
      <w:pPr>
        <w:rPr>
          <w:rFonts w:cs="Arial"/>
        </w:rPr>
      </w:pPr>
    </w:p>
    <w:p w14:paraId="1617F9E2" w14:textId="77777777" w:rsidR="009042AA" w:rsidRDefault="009042AA">
      <w:r>
        <w:br w:type="page"/>
      </w:r>
    </w:p>
    <w:p w14:paraId="284C1C4D" w14:textId="373FA25D" w:rsidR="00F34CB4" w:rsidRDefault="00F34CB4" w:rsidP="00F34CB4">
      <w:pPr>
        <w:pStyle w:val="Ttulo2"/>
      </w:pPr>
      <w:bookmarkStart w:id="517" w:name="_Toc5188690"/>
      <w:bookmarkStart w:id="518" w:name="_Toc5565168"/>
      <w:bookmarkStart w:id="519" w:name="_Toc5694317"/>
      <w:bookmarkStart w:id="520" w:name="_Toc5721501"/>
      <w:r>
        <w:lastRenderedPageBreak/>
        <w:t>4.8</w:t>
      </w:r>
      <w:r w:rsidR="002E2927">
        <w:tab/>
      </w:r>
      <w:r>
        <w:t>CU-08</w:t>
      </w:r>
      <w:r w:rsidR="00260411">
        <w:t>: Seleccionar solicitudes</w:t>
      </w:r>
      <w:bookmarkEnd w:id="517"/>
      <w:bookmarkEnd w:id="518"/>
      <w:bookmarkEnd w:id="519"/>
      <w:bookmarkEnd w:id="5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0C064B" w14:paraId="4FE1E32B" w14:textId="77777777" w:rsidTr="002E50A0">
        <w:tc>
          <w:tcPr>
            <w:tcW w:w="2137" w:type="dxa"/>
          </w:tcPr>
          <w:p w14:paraId="1C694CE9" w14:textId="511B8863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0EB85001" w14:textId="45040330" w:rsidR="000C064B" w:rsidRDefault="000C064B" w:rsidP="00C70EC2">
            <w:pPr>
              <w:rPr>
                <w:rFonts w:cs="Arial"/>
              </w:rPr>
            </w:pPr>
            <w:r>
              <w:rPr>
                <w:rFonts w:cs="Arial"/>
              </w:rPr>
              <w:t>CU-</w:t>
            </w:r>
            <w:r w:rsidR="008C2528">
              <w:rPr>
                <w:rFonts w:cs="Arial"/>
              </w:rPr>
              <w:t>08</w:t>
            </w:r>
          </w:p>
        </w:tc>
      </w:tr>
      <w:tr w:rsidR="002E50A0" w14:paraId="0EF3E2C2" w14:textId="77777777" w:rsidTr="002E50A0">
        <w:tc>
          <w:tcPr>
            <w:tcW w:w="2137" w:type="dxa"/>
          </w:tcPr>
          <w:p w14:paraId="27D4DA4A" w14:textId="5C9557B2" w:rsidR="002E50A0" w:rsidRPr="009345F2" w:rsidRDefault="002E50A0" w:rsidP="002E50A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2BC7116A" w14:textId="5FE65E2D" w:rsidR="002E50A0" w:rsidRDefault="002E50A0" w:rsidP="002E50A0">
            <w:pPr>
              <w:rPr>
                <w:rFonts w:cs="Arial"/>
              </w:rPr>
            </w:pPr>
            <w:r>
              <w:rPr>
                <w:rFonts w:cs="Arial"/>
              </w:rPr>
              <w:t>Seleccionar solicitudes</w:t>
            </w:r>
            <w:r w:rsidR="00E0788E">
              <w:rPr>
                <w:rFonts w:cs="Arial"/>
              </w:rPr>
              <w:t xml:space="preserve"> </w:t>
            </w:r>
            <w:r w:rsidR="00BB7E6F">
              <w:rPr>
                <w:rFonts w:cs="Arial"/>
              </w:rPr>
              <w:t>para</w:t>
            </w:r>
            <w:r w:rsidR="00E0788E">
              <w:rPr>
                <w:rFonts w:cs="Arial"/>
              </w:rPr>
              <w:t xml:space="preserve"> alumno</w:t>
            </w:r>
          </w:p>
        </w:tc>
      </w:tr>
      <w:tr w:rsidR="002E50A0" w14:paraId="0D5DC080" w14:textId="77777777" w:rsidTr="002E50A0">
        <w:tc>
          <w:tcPr>
            <w:tcW w:w="2137" w:type="dxa"/>
          </w:tcPr>
          <w:p w14:paraId="3D4ED863" w14:textId="5F682D92" w:rsidR="002E50A0" w:rsidRPr="009345F2" w:rsidRDefault="002E50A0" w:rsidP="002E50A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14D01261" w14:textId="33EC2E6B" w:rsidR="002E50A0" w:rsidRDefault="002E50A0" w:rsidP="002E50A0">
            <w:pPr>
              <w:rPr>
                <w:rFonts w:cs="Arial"/>
              </w:rPr>
            </w:pPr>
            <w:r>
              <w:rPr>
                <w:rFonts w:cs="Arial"/>
              </w:rPr>
              <w:t>Permite al Alumno seleccionar l</w:t>
            </w:r>
            <w:r w:rsidR="00717C52">
              <w:rPr>
                <w:rFonts w:cs="Arial"/>
              </w:rPr>
              <w:t xml:space="preserve">as solicitudes </w:t>
            </w:r>
            <w:r>
              <w:rPr>
                <w:rFonts w:cs="Arial"/>
              </w:rPr>
              <w:t>de su preferencia.</w:t>
            </w:r>
          </w:p>
        </w:tc>
      </w:tr>
      <w:tr w:rsidR="002E50A0" w14:paraId="27581459" w14:textId="77777777" w:rsidTr="002E50A0">
        <w:tc>
          <w:tcPr>
            <w:tcW w:w="2137" w:type="dxa"/>
          </w:tcPr>
          <w:p w14:paraId="60AE96E2" w14:textId="0B766BE7" w:rsidR="002E50A0" w:rsidRPr="009345F2" w:rsidRDefault="002E50A0" w:rsidP="002E50A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24DF58A2" w14:textId="591633FD" w:rsidR="002E50A0" w:rsidRDefault="002E50A0" w:rsidP="002E50A0">
            <w:pPr>
              <w:rPr>
                <w:rFonts w:cs="Arial"/>
              </w:rPr>
            </w:pPr>
            <w:r>
              <w:rPr>
                <w:rFonts w:cs="Arial"/>
              </w:rPr>
              <w:t>Cruz Portilla Mauricio</w:t>
            </w:r>
          </w:p>
        </w:tc>
      </w:tr>
      <w:tr w:rsidR="002E50A0" w14:paraId="54C8D35F" w14:textId="77777777" w:rsidTr="002E50A0">
        <w:tc>
          <w:tcPr>
            <w:tcW w:w="2137" w:type="dxa"/>
          </w:tcPr>
          <w:p w14:paraId="79115778" w14:textId="6B89F7ED" w:rsidR="002E50A0" w:rsidRPr="009345F2" w:rsidRDefault="002E50A0" w:rsidP="002E50A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29559F31" w14:textId="26F91F4F" w:rsidR="002E50A0" w:rsidRDefault="002E50A0" w:rsidP="002E50A0">
            <w:pPr>
              <w:rPr>
                <w:rFonts w:cs="Arial"/>
              </w:rPr>
            </w:pPr>
            <w:r>
              <w:rPr>
                <w:rFonts w:cs="Arial"/>
              </w:rPr>
              <w:t>Alumno</w:t>
            </w:r>
          </w:p>
        </w:tc>
      </w:tr>
      <w:tr w:rsidR="002E50A0" w14:paraId="180B08C7" w14:textId="77777777" w:rsidTr="002E50A0">
        <w:tc>
          <w:tcPr>
            <w:tcW w:w="2137" w:type="dxa"/>
          </w:tcPr>
          <w:p w14:paraId="3761C2AC" w14:textId="3F437A05" w:rsidR="002E50A0" w:rsidRPr="009345F2" w:rsidRDefault="002E50A0" w:rsidP="002E50A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3C760E30" w14:textId="43D840D8" w:rsidR="002E50A0" w:rsidRDefault="002E50A0" w:rsidP="00ED3EA4">
            <w:pPr>
              <w:pStyle w:val="Prrafodelista"/>
              <w:numPr>
                <w:ilvl w:val="0"/>
                <w:numId w:val="68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alumno no debe haber seleccionado sus </w:t>
            </w:r>
            <w:r w:rsidR="00717C52">
              <w:rPr>
                <w:rFonts w:cs="Arial"/>
              </w:rPr>
              <w:t>solicitudes</w:t>
            </w:r>
            <w:r>
              <w:rPr>
                <w:rFonts w:cs="Arial"/>
              </w:rPr>
              <w:t>.</w:t>
            </w:r>
          </w:p>
        </w:tc>
      </w:tr>
      <w:tr w:rsidR="002E50A0" w14:paraId="0B6EE7D6" w14:textId="77777777" w:rsidTr="002E50A0">
        <w:tc>
          <w:tcPr>
            <w:tcW w:w="2137" w:type="dxa"/>
          </w:tcPr>
          <w:p w14:paraId="7A5C7CC0" w14:textId="4D5C823D" w:rsidR="002E50A0" w:rsidRPr="009345F2" w:rsidRDefault="002E50A0" w:rsidP="002E50A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70FD44E2" w14:textId="3C2854A8" w:rsidR="002E50A0" w:rsidRDefault="002E50A0" w:rsidP="00ED3EA4">
            <w:pPr>
              <w:pStyle w:val="Prrafodelista"/>
              <w:numPr>
                <w:ilvl w:val="0"/>
                <w:numId w:val="36"/>
              </w:numPr>
              <w:jc w:val="left"/>
            </w:pPr>
            <w:r>
              <w:t>El sistema muestra la lista de l</w:t>
            </w:r>
            <w:r w:rsidR="00123862">
              <w:t xml:space="preserve">as </w:t>
            </w:r>
            <w:r w:rsidR="000E7662">
              <w:t>SOLICITUD</w:t>
            </w:r>
            <w:del w:id="521" w:author="CRUZ PORTILLA MAURICIO" w:date="2019-04-07T11:59:00Z">
              <w:r w:rsidR="000E7662" w:rsidDel="00D337FF">
                <w:delText>ES</w:delText>
              </w:r>
            </w:del>
            <w:r w:rsidR="00123862">
              <w:t xml:space="preserve"> </w:t>
            </w:r>
            <w:del w:id="522" w:author="CRUZ PORTILLA MAURICIO" w:date="2019-04-08T20:41:00Z">
              <w:r w:rsidDel="000303BA">
                <w:delText>aprobad</w:delText>
              </w:r>
              <w:r w:rsidR="00123862" w:rsidDel="000303BA">
                <w:delText>a</w:delText>
              </w:r>
              <w:r w:rsidDel="000303BA">
                <w:delText xml:space="preserve">s y </w:delText>
              </w:r>
            </w:del>
            <w:r>
              <w:t>registrad</w:t>
            </w:r>
            <w:r w:rsidR="00123862">
              <w:t>a</w:t>
            </w:r>
            <w:r>
              <w:t>s junto con una sección que poseerá la información de</w:t>
            </w:r>
            <w:r w:rsidR="00123862">
              <w:t xml:space="preserve"> la solicitud </w:t>
            </w:r>
            <w:r>
              <w:t>seleccionad</w:t>
            </w:r>
            <w:r w:rsidR="00123862">
              <w:t>a</w:t>
            </w:r>
            <w:r>
              <w:t>, un botón de “Seleccionar”, un botón de “Guardar”, y un botón de “Cancelar”.</w:t>
            </w:r>
          </w:p>
          <w:p w14:paraId="3F48936E" w14:textId="7A94F0B8" w:rsidR="002E50A0" w:rsidRDefault="002E50A0" w:rsidP="00ED3EA4">
            <w:pPr>
              <w:pStyle w:val="Prrafodelista"/>
              <w:numPr>
                <w:ilvl w:val="0"/>
                <w:numId w:val="36"/>
              </w:numPr>
              <w:jc w:val="left"/>
            </w:pPr>
            <w:r>
              <w:t xml:space="preserve">El </w:t>
            </w:r>
            <w:r w:rsidR="00AB53CB">
              <w:t>alumno</w:t>
            </w:r>
            <w:r>
              <w:t xml:space="preserve"> selecciona un</w:t>
            </w:r>
            <w:r w:rsidR="00123862">
              <w:t xml:space="preserve">a </w:t>
            </w:r>
            <w:r w:rsidR="000E7662">
              <w:t>SOLICITUD</w:t>
            </w:r>
            <w:r w:rsidR="00123862">
              <w:t xml:space="preserve"> </w:t>
            </w:r>
            <w:r>
              <w:t>de la lista.</w:t>
            </w:r>
          </w:p>
          <w:p w14:paraId="5E4CAA37" w14:textId="74F9B911" w:rsidR="002E50A0" w:rsidRDefault="002E50A0" w:rsidP="00ED3EA4">
            <w:pPr>
              <w:pStyle w:val="Prrafodelista"/>
              <w:numPr>
                <w:ilvl w:val="0"/>
                <w:numId w:val="36"/>
              </w:numPr>
              <w:jc w:val="left"/>
            </w:pPr>
            <w:r>
              <w:t>El sistema muestra</w:t>
            </w:r>
            <w:del w:id="523" w:author="CRUZ PORTILLA MAURICIO" w:date="2019-04-08T20:44:00Z">
              <w:r w:rsidDel="000A4A16">
                <w:delText xml:space="preserve"> </w:delText>
              </w:r>
            </w:del>
            <w:ins w:id="524" w:author="CRUZ PORTILLA MAURICIO" w:date="2019-04-08T20:44:00Z">
              <w:r w:rsidR="000A4A16">
                <w:t xml:space="preserve"> un botón </w:t>
              </w:r>
              <w:r w:rsidR="005C4558">
                <w:t>“Información de la unidad receptora”</w:t>
              </w:r>
            </w:ins>
            <w:del w:id="525" w:author="CRUZ PORTILLA MAURICIO" w:date="2019-04-08T20:44:00Z">
              <w:r w:rsidDel="000A4A16">
                <w:delText xml:space="preserve">toda la información (nombre, organización, ubicación de la organización, teléfono, responsable) sobre </w:delText>
              </w:r>
              <w:r w:rsidR="000E7662" w:rsidDel="000A4A16">
                <w:delText xml:space="preserve">la SOLICITUD </w:delText>
              </w:r>
              <w:r w:rsidDel="000A4A16">
                <w:delText>seleccionad</w:delText>
              </w:r>
              <w:r w:rsidR="000E7662" w:rsidDel="000A4A16">
                <w:delText>a</w:delText>
              </w:r>
            </w:del>
            <w:r>
              <w:t>.</w:t>
            </w:r>
          </w:p>
          <w:p w14:paraId="05E18A89" w14:textId="0F675922" w:rsidR="00E61FC2" w:rsidRDefault="002E50A0" w:rsidP="00ED3EA4">
            <w:pPr>
              <w:pStyle w:val="Prrafodelista"/>
              <w:numPr>
                <w:ilvl w:val="0"/>
                <w:numId w:val="36"/>
              </w:numPr>
              <w:jc w:val="left"/>
            </w:pPr>
            <w:r>
              <w:t xml:space="preserve">El </w:t>
            </w:r>
            <w:r w:rsidR="00BB45B8">
              <w:t>alumno</w:t>
            </w:r>
            <w:r>
              <w:t xml:space="preserve"> pulsa sobre el botón de “Seleccionar”</w:t>
            </w:r>
            <w:r w:rsidR="00E61FC2">
              <w:t>.</w:t>
            </w:r>
          </w:p>
          <w:p w14:paraId="48C3EBEE" w14:textId="5141848D" w:rsidR="00226377" w:rsidRDefault="00E61FC2" w:rsidP="00ED3EA4">
            <w:pPr>
              <w:pStyle w:val="Prrafodelista"/>
              <w:numPr>
                <w:ilvl w:val="0"/>
                <w:numId w:val="36"/>
              </w:numPr>
              <w:jc w:val="left"/>
            </w:pPr>
            <w:r>
              <w:t xml:space="preserve">El sistema bloquea el botón de “Seleccionar” </w:t>
            </w:r>
            <w:r w:rsidR="00226377">
              <w:t xml:space="preserve">después de que el </w:t>
            </w:r>
            <w:r w:rsidR="00BB45B8">
              <w:t>alumno</w:t>
            </w:r>
            <w:r w:rsidR="00226377">
              <w:t xml:space="preserve"> haya seleccionado 3 solicitudes.</w:t>
            </w:r>
          </w:p>
          <w:p w14:paraId="3E2AF638" w14:textId="14AA24BB" w:rsidR="002E50A0" w:rsidRDefault="00226377" w:rsidP="00ED3EA4">
            <w:pPr>
              <w:pStyle w:val="Prrafodelista"/>
              <w:numPr>
                <w:ilvl w:val="0"/>
                <w:numId w:val="36"/>
              </w:numPr>
              <w:jc w:val="left"/>
            </w:pPr>
            <w:r>
              <w:t xml:space="preserve">El </w:t>
            </w:r>
            <w:r w:rsidR="00BB45B8">
              <w:t>alumno</w:t>
            </w:r>
            <w:r>
              <w:t xml:space="preserve"> pulsa sobre el botón de “Guardar”.</w:t>
            </w:r>
          </w:p>
          <w:p w14:paraId="3821FC57" w14:textId="6F3EBE7A" w:rsidR="00422DB7" w:rsidRDefault="002E50A0" w:rsidP="00ED3EA4">
            <w:pPr>
              <w:pStyle w:val="Prrafodelista"/>
              <w:numPr>
                <w:ilvl w:val="0"/>
                <w:numId w:val="36"/>
              </w:numPr>
              <w:jc w:val="left"/>
            </w:pPr>
            <w:r>
              <w:t>El sistema</w:t>
            </w:r>
            <w:r w:rsidR="00C20573">
              <w:t xml:space="preserve"> verifica</w:t>
            </w:r>
            <w:r>
              <w:t xml:space="preserve"> </w:t>
            </w:r>
            <w:r w:rsidR="001B45F3">
              <w:t xml:space="preserve">que se hayan seleccionado 3 </w:t>
            </w:r>
            <w:r w:rsidR="000E7662">
              <w:t>SOLICITUD</w:t>
            </w:r>
            <w:del w:id="526" w:author="CRUZ PORTILLA MAURICIO" w:date="2019-04-07T11:59:00Z">
              <w:r w:rsidR="000E7662" w:rsidDel="00D337FF">
                <w:delText>ES</w:delText>
              </w:r>
            </w:del>
            <w:r w:rsidR="001B45F3">
              <w:t xml:space="preserve">, </w:t>
            </w:r>
            <w:r>
              <w:t>guarda los cambios en la base de datos</w:t>
            </w:r>
            <w:r w:rsidR="001B45F3">
              <w:t>,</w:t>
            </w:r>
            <w:r w:rsidR="00422DB7">
              <w:t xml:space="preserve"> y muestra un mensaje</w:t>
            </w:r>
            <w:r w:rsidR="000E7662">
              <w:t xml:space="preserve"> “Solicitudes seleccionadas con éxito”</w:t>
            </w:r>
            <w:r w:rsidR="00422DB7">
              <w:t>.</w:t>
            </w:r>
          </w:p>
          <w:p w14:paraId="492AD65F" w14:textId="4A9458DD" w:rsidR="002E50A0" w:rsidRPr="00422DB7" w:rsidRDefault="002E50A0" w:rsidP="00ED3EA4">
            <w:pPr>
              <w:pStyle w:val="Prrafodelista"/>
              <w:numPr>
                <w:ilvl w:val="0"/>
                <w:numId w:val="36"/>
              </w:numPr>
              <w:jc w:val="left"/>
            </w:pPr>
            <w:r>
              <w:t>Termina el caso de uso.</w:t>
            </w:r>
          </w:p>
        </w:tc>
      </w:tr>
      <w:tr w:rsidR="002E50A0" w14:paraId="3CED2614" w14:textId="77777777" w:rsidTr="002E50A0">
        <w:tc>
          <w:tcPr>
            <w:tcW w:w="2137" w:type="dxa"/>
          </w:tcPr>
          <w:p w14:paraId="38C0B0BE" w14:textId="425279FE" w:rsidR="002E50A0" w:rsidRPr="009345F2" w:rsidRDefault="002E50A0" w:rsidP="002E50A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711EE1F5" w14:textId="77777777" w:rsidR="002E50A0" w:rsidRDefault="002E50A0" w:rsidP="002E50A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4.1 Se pulsó sobre el botón de “Cancelar”</w:t>
            </w:r>
          </w:p>
          <w:p w14:paraId="48CF684B" w14:textId="5E1664FA" w:rsidR="002E50A0" w:rsidRDefault="002E50A0" w:rsidP="00ED3EA4">
            <w:pPr>
              <w:pStyle w:val="Prrafodelista"/>
              <w:numPr>
                <w:ilvl w:val="0"/>
                <w:numId w:val="51"/>
              </w:numPr>
              <w:rPr>
                <w:rFonts w:cs="Arial"/>
              </w:rPr>
            </w:pPr>
            <w:r w:rsidRPr="00E61FC2">
              <w:rPr>
                <w:rFonts w:cs="Arial"/>
              </w:rPr>
              <w:t>Termina el caso de uso.</w:t>
            </w:r>
          </w:p>
          <w:p w14:paraId="46B1A8D7" w14:textId="313F50B5" w:rsidR="006A288A" w:rsidRDefault="00F03F4D" w:rsidP="00EE12AD">
            <w:r>
              <w:rPr>
                <w:b/>
                <w:lang w:val="es-MX"/>
              </w:rPr>
              <w:t xml:space="preserve">4.2 </w:t>
            </w:r>
            <w:r w:rsidR="000B093F" w:rsidRPr="00F03F4D">
              <w:rPr>
                <w:b/>
              </w:rPr>
              <w:t>Se pulsó sobre el botón de “Información de la unidad receptora”</w:t>
            </w:r>
          </w:p>
          <w:p w14:paraId="20348BA9" w14:textId="2DCB057C" w:rsidR="00EE12AD" w:rsidRPr="00EE12AD" w:rsidRDefault="00EA0234" w:rsidP="00ED3EA4">
            <w:pPr>
              <w:pStyle w:val="Prrafodelista"/>
              <w:numPr>
                <w:ilvl w:val="0"/>
                <w:numId w:val="69"/>
              </w:numPr>
              <w:ind w:left="714" w:hanging="357"/>
            </w:pPr>
            <w:r>
              <w:t>El sistema extiende al caso de uso Consultar unidad receptora.</w:t>
            </w:r>
          </w:p>
          <w:p w14:paraId="1C2CA09E" w14:textId="5A88EE9A" w:rsidR="00411604" w:rsidRDefault="00411604" w:rsidP="0041160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6.1 Se pulsó sobre el botón de “Cancelar”</w:t>
            </w:r>
          </w:p>
          <w:p w14:paraId="52367F35" w14:textId="59750EA6" w:rsidR="00411604" w:rsidRPr="00411604" w:rsidRDefault="00411604" w:rsidP="00ED3EA4">
            <w:pPr>
              <w:pStyle w:val="Prrafodelista"/>
              <w:numPr>
                <w:ilvl w:val="0"/>
                <w:numId w:val="52"/>
              </w:numPr>
              <w:rPr>
                <w:rFonts w:cs="Arial"/>
              </w:rPr>
            </w:pPr>
            <w:r>
              <w:rPr>
                <w:rFonts w:cs="Arial"/>
              </w:rPr>
              <w:t>Termina el caos de uso.</w:t>
            </w:r>
          </w:p>
          <w:p w14:paraId="57E0DB7D" w14:textId="3C92B167" w:rsidR="002E50A0" w:rsidRDefault="00C20573" w:rsidP="002E50A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  <w:r w:rsidR="002E50A0">
              <w:rPr>
                <w:rFonts w:cs="Arial"/>
                <w:b/>
              </w:rPr>
              <w:t>.</w:t>
            </w:r>
            <w:r>
              <w:rPr>
                <w:rFonts w:cs="Arial"/>
                <w:b/>
              </w:rPr>
              <w:t>1</w:t>
            </w:r>
            <w:r w:rsidR="002E50A0">
              <w:rPr>
                <w:rFonts w:cs="Arial"/>
                <w:b/>
              </w:rPr>
              <w:t xml:space="preserve"> Se seleccionaron menos de 3 </w:t>
            </w:r>
            <w:r w:rsidR="001B45F3">
              <w:rPr>
                <w:rFonts w:cs="Arial"/>
                <w:b/>
              </w:rPr>
              <w:t>solicitudes</w:t>
            </w:r>
          </w:p>
          <w:p w14:paraId="5349451C" w14:textId="199205B4" w:rsidR="00D3689C" w:rsidRPr="00E61FC2" w:rsidRDefault="002E50A0" w:rsidP="00ED3EA4">
            <w:pPr>
              <w:pStyle w:val="Prrafodelista"/>
              <w:numPr>
                <w:ilvl w:val="0"/>
                <w:numId w:val="50"/>
              </w:numPr>
              <w:ind w:left="714" w:hanging="357"/>
              <w:rPr>
                <w:rFonts w:cs="Arial"/>
              </w:rPr>
            </w:pPr>
            <w:r w:rsidRPr="00E61FC2">
              <w:rPr>
                <w:rFonts w:cs="Arial"/>
              </w:rPr>
              <w:t xml:space="preserve">El sistema muestra un mensaje </w:t>
            </w:r>
            <w:r w:rsidR="001559DE">
              <w:rPr>
                <w:rFonts w:cs="Arial"/>
              </w:rPr>
              <w:t xml:space="preserve">“Faltan solicitudes por seleccionar” </w:t>
            </w:r>
            <w:r w:rsidRPr="00E61FC2">
              <w:rPr>
                <w:rFonts w:cs="Arial"/>
              </w:rPr>
              <w:t>y vuelve al paso 2 del flujo normal.</w:t>
            </w:r>
            <w:r w:rsidR="002D39EA" w:rsidRPr="00E61FC2">
              <w:rPr>
                <w:rFonts w:cs="Arial"/>
              </w:rPr>
              <w:t xml:space="preserve"> </w:t>
            </w:r>
          </w:p>
        </w:tc>
      </w:tr>
      <w:tr w:rsidR="002E50A0" w14:paraId="62040D57" w14:textId="77777777" w:rsidTr="002E50A0">
        <w:tc>
          <w:tcPr>
            <w:tcW w:w="2137" w:type="dxa"/>
          </w:tcPr>
          <w:p w14:paraId="70DA9E1C" w14:textId="04ADBD4D" w:rsidR="002E50A0" w:rsidRPr="009345F2" w:rsidRDefault="002E50A0" w:rsidP="002E50A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00B34D86" w14:textId="60772D69" w:rsidR="00364828" w:rsidRDefault="00364828" w:rsidP="002E50A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Ex. 1.1 Se perdió la conexión con la base de datos.</w:t>
            </w:r>
          </w:p>
          <w:p w14:paraId="5715F37A" w14:textId="56401E9C" w:rsidR="00364828" w:rsidRDefault="00364828" w:rsidP="00ED3EA4">
            <w:pPr>
              <w:pStyle w:val="Prrafodelista"/>
              <w:numPr>
                <w:ilvl w:val="0"/>
                <w:numId w:val="66"/>
              </w:numPr>
              <w:rPr>
                <w:rFonts w:cs="Arial"/>
              </w:rPr>
            </w:pPr>
            <w:r>
              <w:rPr>
                <w:rFonts w:cs="Arial"/>
              </w:rPr>
              <w:t>El sistema muestra un mensaje “Ocurrió un error al momento de cargar las solicitudes</w:t>
            </w:r>
            <w:r w:rsidR="00F6580C">
              <w:rPr>
                <w:rFonts w:cs="Arial"/>
              </w:rPr>
              <w:t>”.</w:t>
            </w:r>
          </w:p>
          <w:p w14:paraId="74E31B43" w14:textId="5877118A" w:rsidR="00F6580C" w:rsidRPr="00364828" w:rsidRDefault="00F6580C" w:rsidP="00ED3EA4">
            <w:pPr>
              <w:pStyle w:val="Prrafodelista"/>
              <w:numPr>
                <w:ilvl w:val="0"/>
                <w:numId w:val="66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  <w:p w14:paraId="7B0E8171" w14:textId="4B4DBF5E" w:rsidR="002E50A0" w:rsidRDefault="002E50A0" w:rsidP="002E50A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Ex. </w:t>
            </w:r>
            <w:r w:rsidR="002241F0">
              <w:rPr>
                <w:rFonts w:cs="Arial"/>
                <w:b/>
              </w:rPr>
              <w:t>7</w:t>
            </w:r>
            <w:r>
              <w:rPr>
                <w:rFonts w:cs="Arial"/>
                <w:b/>
              </w:rPr>
              <w:t>.1 Se perdió la conexión con la base de datos.</w:t>
            </w:r>
          </w:p>
          <w:p w14:paraId="772314FB" w14:textId="77777777" w:rsidR="001559DE" w:rsidRDefault="001559DE" w:rsidP="00ED3EA4">
            <w:pPr>
              <w:pStyle w:val="Prrafodelista"/>
              <w:numPr>
                <w:ilvl w:val="0"/>
                <w:numId w:val="65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muestra un mensaje “Ocurrió un error al momento de </w:t>
            </w:r>
            <w:r w:rsidR="00364828">
              <w:rPr>
                <w:rFonts w:cs="Arial"/>
              </w:rPr>
              <w:t>guardar las solicitudes seleccionadas”.</w:t>
            </w:r>
          </w:p>
          <w:p w14:paraId="0DF09801" w14:textId="26CE16CF" w:rsidR="00364828" w:rsidRPr="001559DE" w:rsidRDefault="00364828" w:rsidP="00ED3EA4">
            <w:pPr>
              <w:pStyle w:val="Prrafodelista"/>
              <w:numPr>
                <w:ilvl w:val="0"/>
                <w:numId w:val="65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2E50A0" w14:paraId="7083C0A1" w14:textId="77777777" w:rsidTr="002E50A0">
        <w:tc>
          <w:tcPr>
            <w:tcW w:w="2137" w:type="dxa"/>
          </w:tcPr>
          <w:p w14:paraId="5080BE89" w14:textId="5094A9FB" w:rsidR="002E50A0" w:rsidRPr="009345F2" w:rsidRDefault="002E50A0" w:rsidP="002E50A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761A783D" w14:textId="6BF61BB4" w:rsidR="002E50A0" w:rsidRDefault="00F6580C" w:rsidP="002E50A0">
            <w:pPr>
              <w:rPr>
                <w:rFonts w:cs="Arial"/>
              </w:rPr>
            </w:pPr>
            <w:r>
              <w:rPr>
                <w:rFonts w:cs="Arial"/>
              </w:rPr>
              <w:t>Solicitudes</w:t>
            </w:r>
            <w:r w:rsidR="002E50A0">
              <w:rPr>
                <w:rFonts w:cs="Arial"/>
              </w:rPr>
              <w:t xml:space="preserve"> seleccionad</w:t>
            </w:r>
            <w:r>
              <w:rPr>
                <w:rFonts w:cs="Arial"/>
              </w:rPr>
              <w:t>as</w:t>
            </w:r>
          </w:p>
        </w:tc>
      </w:tr>
      <w:tr w:rsidR="002E50A0" w14:paraId="4C904CD8" w14:textId="77777777" w:rsidTr="002E50A0">
        <w:tc>
          <w:tcPr>
            <w:tcW w:w="2137" w:type="dxa"/>
          </w:tcPr>
          <w:p w14:paraId="0981E617" w14:textId="30C3E2D8" w:rsidR="002E50A0" w:rsidRPr="009345F2" w:rsidRDefault="002E50A0" w:rsidP="002E50A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5764AEBC" w14:textId="416694CF" w:rsidR="002E50A0" w:rsidRDefault="00EA0234" w:rsidP="002E50A0">
            <w:pPr>
              <w:rPr>
                <w:rFonts w:cs="Arial"/>
              </w:rPr>
            </w:pPr>
            <w:r>
              <w:rPr>
                <w:rFonts w:cs="Arial"/>
              </w:rPr>
              <w:t>CU</w:t>
            </w:r>
            <w:r w:rsidR="00202AA0">
              <w:rPr>
                <w:rFonts w:cs="Arial"/>
              </w:rPr>
              <w:t>-10: Consultar unidad receptora</w:t>
            </w:r>
          </w:p>
        </w:tc>
      </w:tr>
      <w:tr w:rsidR="002E50A0" w14:paraId="184C9D81" w14:textId="77777777" w:rsidTr="002E50A0">
        <w:tc>
          <w:tcPr>
            <w:tcW w:w="2137" w:type="dxa"/>
          </w:tcPr>
          <w:p w14:paraId="56E0DF8C" w14:textId="695A85C1" w:rsidR="002E50A0" w:rsidRPr="009345F2" w:rsidRDefault="002E50A0" w:rsidP="002E50A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0BECD8FA" w14:textId="50CA21BE" w:rsidR="002E50A0" w:rsidRDefault="002E50A0" w:rsidP="002E50A0">
            <w:pPr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</w:tbl>
    <w:p w14:paraId="13897C1F" w14:textId="7E0F405F" w:rsidR="009345F2" w:rsidRDefault="009345F2">
      <w:pPr>
        <w:rPr>
          <w:rFonts w:cs="Arial"/>
        </w:rPr>
      </w:pPr>
    </w:p>
    <w:p w14:paraId="36F350AC" w14:textId="77777777" w:rsidR="009042AA" w:rsidRDefault="009042AA">
      <w:r>
        <w:br w:type="page"/>
      </w:r>
    </w:p>
    <w:p w14:paraId="4F37BDC7" w14:textId="4737B104" w:rsidR="00482ACF" w:rsidRDefault="00482ACF" w:rsidP="00482ACF">
      <w:pPr>
        <w:pStyle w:val="Ttulo2"/>
      </w:pPr>
      <w:bookmarkStart w:id="527" w:name="_Toc5188691"/>
      <w:bookmarkStart w:id="528" w:name="_Toc5565169"/>
      <w:bookmarkStart w:id="529" w:name="_Toc5694318"/>
      <w:bookmarkStart w:id="530" w:name="_Toc5721502"/>
      <w:r>
        <w:lastRenderedPageBreak/>
        <w:t>4.9</w:t>
      </w:r>
      <w:r w:rsidR="002E2927">
        <w:tab/>
      </w:r>
      <w:r>
        <w:t>CU-09: Asignar proyecto</w:t>
      </w:r>
      <w:bookmarkEnd w:id="527"/>
      <w:bookmarkEnd w:id="528"/>
      <w:bookmarkEnd w:id="529"/>
      <w:bookmarkEnd w:id="5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0C064B" w14:paraId="4CD53C8A" w14:textId="77777777" w:rsidTr="6F194445">
        <w:tc>
          <w:tcPr>
            <w:tcW w:w="2137" w:type="dxa"/>
          </w:tcPr>
          <w:p w14:paraId="5F322A25" w14:textId="019F16BB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2287BFC9" w14:textId="5FA7A492" w:rsidR="000C064B" w:rsidRDefault="000C064B" w:rsidP="00C70EC2">
            <w:pPr>
              <w:rPr>
                <w:rFonts w:cs="Arial"/>
              </w:rPr>
            </w:pPr>
            <w:r>
              <w:rPr>
                <w:rFonts w:cs="Arial"/>
              </w:rPr>
              <w:t>CU-</w:t>
            </w:r>
            <w:r w:rsidR="008C2528">
              <w:rPr>
                <w:rFonts w:cs="Arial"/>
              </w:rPr>
              <w:t>09</w:t>
            </w:r>
          </w:p>
        </w:tc>
      </w:tr>
      <w:tr w:rsidR="000C064B" w14:paraId="29D4F224" w14:textId="77777777" w:rsidTr="6F194445">
        <w:tc>
          <w:tcPr>
            <w:tcW w:w="2137" w:type="dxa"/>
          </w:tcPr>
          <w:p w14:paraId="2B804EA7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7456324F" w14:textId="092D2789" w:rsidR="000C064B" w:rsidRDefault="008C2528" w:rsidP="00C70EC2">
            <w:pPr>
              <w:rPr>
                <w:rFonts w:cs="Arial"/>
              </w:rPr>
            </w:pPr>
            <w:r>
              <w:rPr>
                <w:rFonts w:cs="Arial"/>
              </w:rPr>
              <w:t>Asignar proyecto</w:t>
            </w:r>
            <w:r w:rsidR="006D12F3">
              <w:rPr>
                <w:rFonts w:cs="Arial"/>
              </w:rPr>
              <w:t xml:space="preserve"> a alumno</w:t>
            </w:r>
          </w:p>
        </w:tc>
      </w:tr>
      <w:tr w:rsidR="000C064B" w14:paraId="7542D3F2" w14:textId="77777777" w:rsidTr="6F194445">
        <w:tc>
          <w:tcPr>
            <w:tcW w:w="2137" w:type="dxa"/>
          </w:tcPr>
          <w:p w14:paraId="695A2937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42EC1087" w14:textId="56D68CF6" w:rsidR="000C064B" w:rsidRDefault="30CF8E54" w:rsidP="30CF8E54">
            <w:pPr>
              <w:rPr>
                <w:rFonts w:cs="Arial"/>
              </w:rPr>
            </w:pPr>
            <w:r w:rsidRPr="30CF8E54">
              <w:rPr>
                <w:rFonts w:cs="Arial"/>
              </w:rPr>
              <w:t>Permite al Coordinador asignar un proyecto a un Alumno.</w:t>
            </w:r>
          </w:p>
        </w:tc>
      </w:tr>
      <w:tr w:rsidR="000C064B" w14:paraId="38337631" w14:textId="77777777" w:rsidTr="6F194445">
        <w:tc>
          <w:tcPr>
            <w:tcW w:w="2137" w:type="dxa"/>
          </w:tcPr>
          <w:p w14:paraId="1FC9E101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1EC9A108" w14:textId="1CEC6AB0" w:rsidR="000C064B" w:rsidRDefault="30CF8E54" w:rsidP="30CF8E54">
            <w:pPr>
              <w:rPr>
                <w:rFonts w:cs="Arial"/>
              </w:rPr>
            </w:pPr>
            <w:r w:rsidRPr="30CF8E54">
              <w:rPr>
                <w:rFonts w:cs="Arial"/>
              </w:rPr>
              <w:t>López Luján Bruno Antonio</w:t>
            </w:r>
          </w:p>
        </w:tc>
      </w:tr>
      <w:tr w:rsidR="000C064B" w14:paraId="526B5F68" w14:textId="77777777" w:rsidTr="6F194445">
        <w:tc>
          <w:tcPr>
            <w:tcW w:w="2137" w:type="dxa"/>
          </w:tcPr>
          <w:p w14:paraId="2949F7D0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15B4C161" w14:textId="54498FB2" w:rsidR="000C064B" w:rsidRDefault="00101714" w:rsidP="00C70EC2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</w:p>
        </w:tc>
      </w:tr>
      <w:tr w:rsidR="000C064B" w14:paraId="50D9C3A9" w14:textId="77777777" w:rsidTr="6F194445">
        <w:tc>
          <w:tcPr>
            <w:tcW w:w="2137" w:type="dxa"/>
          </w:tcPr>
          <w:p w14:paraId="7C380952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1B3454D4" w14:textId="39D8D51C" w:rsidR="000C064B" w:rsidRDefault="6F194445" w:rsidP="00ED3EA4">
            <w:pPr>
              <w:pStyle w:val="Prrafodelista"/>
              <w:numPr>
                <w:ilvl w:val="0"/>
                <w:numId w:val="12"/>
              </w:numPr>
              <w:rPr>
                <w:szCs w:val="24"/>
              </w:rPr>
            </w:pPr>
            <w:r w:rsidRPr="6F194445">
              <w:rPr>
                <w:rFonts w:cs="Arial"/>
              </w:rPr>
              <w:t>Proyecto en cuestión previamente registrado en sistema.</w:t>
            </w:r>
          </w:p>
          <w:p w14:paraId="0CCA8840" w14:textId="0F92C90C" w:rsidR="000C064B" w:rsidRDefault="6F194445" w:rsidP="00ED3EA4">
            <w:pPr>
              <w:pStyle w:val="Prrafodelista"/>
              <w:numPr>
                <w:ilvl w:val="0"/>
                <w:numId w:val="12"/>
              </w:numPr>
              <w:rPr>
                <w:szCs w:val="24"/>
              </w:rPr>
            </w:pPr>
            <w:r w:rsidRPr="6F194445">
              <w:rPr>
                <w:rFonts w:cs="Arial"/>
              </w:rPr>
              <w:t xml:space="preserve">El alumno en cuestión </w:t>
            </w:r>
            <w:ins w:id="531" w:author="BRUNO ANTONIO" w:date="2019-04-08T12:49:00Z">
              <w:r w:rsidR="00BB3E1D">
                <w:rPr>
                  <w:rFonts w:cs="Arial"/>
                </w:rPr>
                <w:t xml:space="preserve">no </w:t>
              </w:r>
            </w:ins>
            <w:del w:id="532" w:author="BRUNO ANTONIO" w:date="2019-04-08T12:49:00Z">
              <w:r w:rsidRPr="6F194445" w:rsidDel="00BB3E1D">
                <w:rPr>
                  <w:rFonts w:cs="Arial"/>
                </w:rPr>
                <w:delText>est</w:delText>
              </w:r>
            </w:del>
            <w:ins w:id="533" w:author="BRUNO ANTONIO" w:date="2019-04-08T12:49:00Z">
              <w:r w:rsidR="00BB3E1D" w:rsidRPr="6F194445">
                <w:rPr>
                  <w:rFonts w:cs="Arial"/>
                </w:rPr>
                <w:t>est</w:t>
              </w:r>
              <w:r w:rsidR="00BB3E1D">
                <w:rPr>
                  <w:rFonts w:cs="Arial"/>
                </w:rPr>
                <w:t>á</w:t>
              </w:r>
            </w:ins>
            <w:del w:id="534" w:author="BRUNO ANTONIO" w:date="2019-04-08T12:49:00Z">
              <w:r w:rsidRPr="6F194445" w:rsidDel="00BB3E1D">
                <w:rPr>
                  <w:rFonts w:cs="Arial"/>
                </w:rPr>
                <w:delText>é</w:delText>
              </w:r>
            </w:del>
            <w:r w:rsidRPr="6F194445">
              <w:rPr>
                <w:rFonts w:cs="Arial"/>
              </w:rPr>
              <w:t xml:space="preserve"> asignado a un proyecto.</w:t>
            </w:r>
          </w:p>
        </w:tc>
      </w:tr>
      <w:tr w:rsidR="000C064B" w14:paraId="6EBBD70E" w14:textId="77777777" w:rsidTr="6F194445">
        <w:tc>
          <w:tcPr>
            <w:tcW w:w="2137" w:type="dxa"/>
          </w:tcPr>
          <w:p w14:paraId="4D33FE04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2C2F5335" w14:textId="42DCB5A1" w:rsidR="00BB3E1D" w:rsidRDefault="00BB3E1D">
            <w:pPr>
              <w:pStyle w:val="Prrafodelista"/>
              <w:numPr>
                <w:ilvl w:val="0"/>
                <w:numId w:val="113"/>
              </w:numPr>
              <w:rPr>
                <w:ins w:id="535" w:author="Bruno Luján" w:date="2019-04-08T12:53:00Z"/>
                <w:szCs w:val="24"/>
              </w:rPr>
              <w:pPrChange w:id="536" w:author="BRUNO ANTONIO" w:date="2019-04-08T12:59:00Z">
                <w:pPr>
                  <w:pStyle w:val="Prrafodelista"/>
                  <w:numPr>
                    <w:numId w:val="26"/>
                  </w:numPr>
                  <w:ind w:left="360" w:hanging="360"/>
                </w:pPr>
              </w:pPrChange>
            </w:pPr>
            <w:ins w:id="537" w:author="Bruno Luján" w:date="2019-04-08T12:53:00Z">
              <w:r w:rsidRPr="7A120451">
                <w:rPr>
                  <w:rFonts w:cs="Arial"/>
                </w:rPr>
                <w:t xml:space="preserve">El sistema carga </w:t>
              </w:r>
              <w:del w:id="538" w:author="BRUNO ANTONIO" w:date="2019-04-08T12:54:00Z">
                <w:r w:rsidRPr="7A120451" w:rsidDel="00BB3E1D">
                  <w:rPr>
                    <w:rFonts w:cs="Arial"/>
                  </w:rPr>
                  <w:delText>las SOLICITUD</w:delText>
                </w:r>
                <w:r w:rsidDel="00BB3E1D">
                  <w:rPr>
                    <w:rFonts w:cs="Arial"/>
                  </w:rPr>
                  <w:delText>ES</w:delText>
                </w:r>
              </w:del>
            </w:ins>
            <w:ins w:id="539" w:author="BRUNO ANTONIO" w:date="2019-04-08T12:54:00Z">
              <w:r>
                <w:rPr>
                  <w:rFonts w:cs="Arial"/>
                </w:rPr>
                <w:t>los PROYECTOS</w:t>
              </w:r>
            </w:ins>
            <w:ins w:id="540" w:author="Bruno Luján" w:date="2019-04-08T12:53:00Z">
              <w:r w:rsidRPr="7A120451">
                <w:rPr>
                  <w:rFonts w:cs="Arial"/>
                </w:rPr>
                <w:t xml:space="preserve"> </w:t>
              </w:r>
              <w:del w:id="541" w:author="BRUNO ANTONIO" w:date="2019-04-08T12:54:00Z">
                <w:r w:rsidDel="00BB3E1D">
                  <w:rPr>
                    <w:rFonts w:cs="Arial"/>
                  </w:rPr>
                  <w:delText>seleccionadas por al menos un ALUMNO</w:delText>
                </w:r>
              </w:del>
            </w:ins>
            <w:ins w:id="542" w:author="BRUNO ANTONIO" w:date="2019-04-08T12:54:00Z">
              <w:r>
                <w:rPr>
                  <w:rFonts w:cs="Arial"/>
                </w:rPr>
                <w:t>registrados en el sistema</w:t>
              </w:r>
            </w:ins>
            <w:ins w:id="543" w:author="Bruno Luján" w:date="2019-04-08T12:53:00Z">
              <w:r w:rsidRPr="7A120451">
                <w:rPr>
                  <w:rFonts w:cs="Arial"/>
                </w:rPr>
                <w:t xml:space="preserve"> y muestra </w:t>
              </w:r>
              <w:r>
                <w:rPr>
                  <w:rFonts w:cs="Arial"/>
                </w:rPr>
                <w:t>el mensaje “Seleccione un proyecto”</w:t>
              </w:r>
              <w:r w:rsidRPr="7A120451">
                <w:rPr>
                  <w:rFonts w:cs="Arial"/>
                </w:rPr>
                <w:t xml:space="preserve"> solicitando seleccionar </w:t>
              </w:r>
            </w:ins>
            <w:ins w:id="544" w:author="BRUNO ANTONIO" w:date="2019-04-08T12:55:00Z">
              <w:r>
                <w:rPr>
                  <w:rFonts w:cs="Arial"/>
                </w:rPr>
                <w:t xml:space="preserve">el PROYECTO </w:t>
              </w:r>
            </w:ins>
            <w:ins w:id="545" w:author="Bruno Luján" w:date="2019-04-08T12:53:00Z">
              <w:del w:id="546" w:author="BRUNO ANTONIO" w:date="2019-04-08T12:55:00Z">
                <w:r w:rsidRPr="7A120451" w:rsidDel="00BB3E1D">
                  <w:rPr>
                    <w:rFonts w:cs="Arial"/>
                  </w:rPr>
                  <w:delText xml:space="preserve">la SOLICITUD </w:delText>
                </w:r>
              </w:del>
            </w:ins>
            <w:ins w:id="547" w:author="BRUNO ANTONIO" w:date="2019-04-08T12:55:00Z">
              <w:r>
                <w:rPr>
                  <w:rFonts w:cs="Arial"/>
                </w:rPr>
                <w:t>el</w:t>
              </w:r>
            </w:ins>
            <w:ins w:id="548" w:author="Bruno Luján" w:date="2019-04-08T12:53:00Z">
              <w:del w:id="549" w:author="BRUNO ANTONIO" w:date="2019-04-08T12:55:00Z">
                <w:r w:rsidRPr="7A120451" w:rsidDel="00BB3E1D">
                  <w:rPr>
                    <w:rFonts w:cs="Arial"/>
                  </w:rPr>
                  <w:delText>la</w:delText>
                </w:r>
              </w:del>
              <w:r w:rsidRPr="7A120451">
                <w:rPr>
                  <w:rFonts w:cs="Arial"/>
                </w:rPr>
                <w:t xml:space="preserve"> cual será asignad</w:t>
              </w:r>
            </w:ins>
            <w:ins w:id="550" w:author="BRUNO ANTONIO" w:date="2019-04-08T12:55:00Z">
              <w:r>
                <w:rPr>
                  <w:rFonts w:cs="Arial"/>
                </w:rPr>
                <w:t>o</w:t>
              </w:r>
            </w:ins>
            <w:ins w:id="551" w:author="Bruno Luján" w:date="2019-04-08T12:53:00Z">
              <w:del w:id="552" w:author="BRUNO ANTONIO" w:date="2019-04-08T12:55:00Z">
                <w:r w:rsidRPr="7A120451" w:rsidDel="00BB3E1D">
                  <w:rPr>
                    <w:rFonts w:cs="Arial"/>
                  </w:rPr>
                  <w:delText>a</w:delText>
                </w:r>
              </w:del>
              <w:r>
                <w:rPr>
                  <w:rFonts w:cs="Arial"/>
                </w:rPr>
                <w:t xml:space="preserve"> y a su vez los botones Siguiente y Cancelar</w:t>
              </w:r>
              <w:r w:rsidRPr="7A120451">
                <w:rPr>
                  <w:rFonts w:cs="Arial"/>
                </w:rPr>
                <w:t>.</w:t>
              </w:r>
            </w:ins>
          </w:p>
          <w:p w14:paraId="2E97D147" w14:textId="0F1C1C8C" w:rsidR="00BB3E1D" w:rsidRDefault="00BB3E1D">
            <w:pPr>
              <w:pStyle w:val="Prrafodelista"/>
              <w:numPr>
                <w:ilvl w:val="0"/>
                <w:numId w:val="113"/>
              </w:numPr>
              <w:rPr>
                <w:ins w:id="553" w:author="Bruno Luján" w:date="2019-04-08T12:53:00Z"/>
                <w:szCs w:val="24"/>
              </w:rPr>
              <w:pPrChange w:id="554" w:author="BRUNO ANTONIO" w:date="2019-04-08T12:59:00Z">
                <w:pPr>
                  <w:pStyle w:val="Prrafodelista"/>
                  <w:numPr>
                    <w:numId w:val="26"/>
                  </w:numPr>
                  <w:ind w:left="360" w:hanging="360"/>
                </w:pPr>
              </w:pPrChange>
            </w:pPr>
            <w:ins w:id="555" w:author="Bruno Luján" w:date="2019-04-08T12:53:00Z">
              <w:r w:rsidRPr="7A120451">
                <w:rPr>
                  <w:rFonts w:cs="Arial"/>
                </w:rPr>
                <w:t xml:space="preserve">El coordinador selecciona </w:t>
              </w:r>
            </w:ins>
            <w:ins w:id="556" w:author="BRUNO ANTONIO" w:date="2019-04-08T12:55:00Z">
              <w:r>
                <w:rPr>
                  <w:rFonts w:cs="Arial"/>
                </w:rPr>
                <w:t>el</w:t>
              </w:r>
            </w:ins>
            <w:ins w:id="557" w:author="Bruno Luján" w:date="2019-04-08T12:53:00Z">
              <w:del w:id="558" w:author="BRUNO ANTONIO" w:date="2019-04-08T12:55:00Z">
                <w:r w:rsidRPr="7A120451" w:rsidDel="00BB3E1D">
                  <w:rPr>
                    <w:rFonts w:cs="Arial"/>
                  </w:rPr>
                  <w:delText>la</w:delText>
                </w:r>
              </w:del>
              <w:r w:rsidRPr="7A120451">
                <w:rPr>
                  <w:rFonts w:cs="Arial"/>
                </w:rPr>
                <w:t xml:space="preserve"> </w:t>
              </w:r>
            </w:ins>
            <w:ins w:id="559" w:author="BRUNO ANTONIO" w:date="2019-04-08T12:55:00Z">
              <w:r>
                <w:rPr>
                  <w:rFonts w:cs="Arial"/>
                </w:rPr>
                <w:t>PROYECTO</w:t>
              </w:r>
            </w:ins>
            <w:ins w:id="560" w:author="Bruno Luján" w:date="2019-04-08T12:53:00Z">
              <w:del w:id="561" w:author="BRUNO ANTONIO" w:date="2019-04-08T12:55:00Z">
                <w:r w:rsidRPr="7A120451" w:rsidDel="00BB3E1D">
                  <w:rPr>
                    <w:rFonts w:cs="Arial"/>
                  </w:rPr>
                  <w:delText>SOLICITUD</w:delText>
                </w:r>
              </w:del>
              <w:r w:rsidRPr="7A120451">
                <w:rPr>
                  <w:rFonts w:cs="Arial"/>
                </w:rPr>
                <w:t xml:space="preserve"> y da clic en </w:t>
              </w:r>
              <w:r>
                <w:rPr>
                  <w:rFonts w:cs="Arial"/>
                </w:rPr>
                <w:t>Siguiente</w:t>
              </w:r>
              <w:r w:rsidRPr="7A120451">
                <w:rPr>
                  <w:rFonts w:cs="Arial"/>
                </w:rPr>
                <w:t>.</w:t>
              </w:r>
            </w:ins>
          </w:p>
          <w:p w14:paraId="11444D0A" w14:textId="51A73233" w:rsidR="00BB3E1D" w:rsidRDefault="00BB3E1D">
            <w:pPr>
              <w:pStyle w:val="Prrafodelista"/>
              <w:numPr>
                <w:ilvl w:val="0"/>
                <w:numId w:val="113"/>
              </w:numPr>
              <w:rPr>
                <w:ins w:id="562" w:author="Bruno Luján" w:date="2019-04-08T12:53:00Z"/>
                <w:szCs w:val="24"/>
              </w:rPr>
              <w:pPrChange w:id="563" w:author="BRUNO ANTONIO" w:date="2019-04-08T12:59:00Z">
                <w:pPr>
                  <w:pStyle w:val="Prrafodelista"/>
                  <w:numPr>
                    <w:numId w:val="26"/>
                  </w:numPr>
                  <w:ind w:left="360" w:hanging="360"/>
                </w:pPr>
              </w:pPrChange>
            </w:pPr>
            <w:ins w:id="564" w:author="Bruno Luján" w:date="2019-04-08T12:53:00Z">
              <w:r w:rsidRPr="605D29B1">
                <w:rPr>
                  <w:rFonts w:cs="Arial"/>
                </w:rPr>
                <w:t xml:space="preserve">El </w:t>
              </w:r>
              <w:r>
                <w:rPr>
                  <w:rFonts w:cs="Arial"/>
                </w:rPr>
                <w:t>sistema carga en una nueva ventana los botones Siguiente y Cancelar, los ALUMNOS que no tengan asignado un</w:t>
              </w:r>
              <w:del w:id="565" w:author="BRUNO ANTONIO" w:date="2019-04-08T12:56:00Z">
                <w:r w:rsidDel="00BB3E1D">
                  <w:rPr>
                    <w:rFonts w:cs="Arial"/>
                  </w:rPr>
                  <w:delText>a</w:delText>
                </w:r>
              </w:del>
              <w:r>
                <w:rPr>
                  <w:rFonts w:cs="Arial"/>
                </w:rPr>
                <w:t xml:space="preserve"> </w:t>
              </w:r>
              <w:del w:id="566" w:author="BRUNO ANTONIO" w:date="2019-04-08T12:56:00Z">
                <w:r w:rsidDel="00BB3E1D">
                  <w:rPr>
                    <w:rFonts w:cs="Arial"/>
                  </w:rPr>
                  <w:delText>SOLICITUD or</w:delText>
                </w:r>
              </w:del>
            </w:ins>
            <w:ins w:id="567" w:author="BRUNO ANTONIO" w:date="2019-04-08T12:56:00Z">
              <w:r>
                <w:rPr>
                  <w:rFonts w:cs="Arial"/>
                </w:rPr>
                <w:t xml:space="preserve">PROYECTO </w:t>
              </w:r>
            </w:ins>
            <w:ins w:id="568" w:author="Bruno Luján" w:date="2019-04-08T12:53:00Z">
              <w:del w:id="569" w:author="BRUNO ANTONIO" w:date="2019-04-08T12:56:00Z">
                <w:r w:rsidDel="00BB3E1D">
                  <w:rPr>
                    <w:rFonts w:cs="Arial"/>
                  </w:rPr>
                  <w:delText>denándolos</w:delText>
                </w:r>
              </w:del>
            </w:ins>
            <w:ins w:id="570" w:author="BRUNO ANTONIO" w:date="2019-04-08T12:56:00Z">
              <w:r>
                <w:rPr>
                  <w:rFonts w:cs="Arial"/>
                </w:rPr>
                <w:t>ordenándolos</w:t>
              </w:r>
            </w:ins>
            <w:ins w:id="571" w:author="Bruno Luján" w:date="2019-04-08T12:53:00Z">
              <w:r>
                <w:rPr>
                  <w:rFonts w:cs="Arial"/>
                </w:rPr>
                <w:t xml:space="preserve"> primordialmente a los ALUMNOS </w:t>
              </w:r>
              <w:del w:id="572" w:author="BRUNO ANTONIO" w:date="2019-04-08T12:56:00Z">
                <w:r w:rsidDel="00BB3E1D">
                  <w:rPr>
                    <w:rFonts w:cs="Arial"/>
                  </w:rPr>
                  <w:delText>que seleccionaron</w:delText>
                </w:r>
              </w:del>
            </w:ins>
            <w:ins w:id="573" w:author="BRUNO ANTONIO" w:date="2019-04-08T12:56:00Z">
              <w:r>
                <w:rPr>
                  <w:rFonts w:cs="Arial"/>
                </w:rPr>
                <w:t xml:space="preserve">asignados a la SOLICITUD </w:t>
              </w:r>
            </w:ins>
            <w:ins w:id="574" w:author="BRUNO ANTONIO" w:date="2019-04-08T12:57:00Z">
              <w:r>
                <w:rPr>
                  <w:rFonts w:cs="Arial"/>
                </w:rPr>
                <w:t>vinculada a dicho PROYECTO</w:t>
              </w:r>
            </w:ins>
            <w:ins w:id="575" w:author="Bruno Luján" w:date="2019-04-08T12:53:00Z">
              <w:del w:id="576" w:author="BRUNO ANTONIO" w:date="2019-04-08T12:56:00Z">
                <w:r w:rsidDel="00BB3E1D">
                  <w:rPr>
                    <w:rFonts w:cs="Arial"/>
                  </w:rPr>
                  <w:delText xml:space="preserve"> dicha SOLICITUD </w:delText>
                </w:r>
              </w:del>
            </w:ins>
            <w:ins w:id="577" w:author="BRUNO ANTONIO" w:date="2019-04-08T12:56:00Z">
              <w:r>
                <w:rPr>
                  <w:rFonts w:cs="Arial"/>
                </w:rPr>
                <w:t xml:space="preserve"> </w:t>
              </w:r>
            </w:ins>
            <w:ins w:id="578" w:author="Bruno Luján" w:date="2019-04-08T12:53:00Z">
              <w:r>
                <w:rPr>
                  <w:rFonts w:cs="Arial"/>
                </w:rPr>
                <w:t>y el mensaje “Seleccione alumnos”.</w:t>
              </w:r>
            </w:ins>
          </w:p>
          <w:p w14:paraId="044C2D9C" w14:textId="6062C75E" w:rsidR="00BB3E1D" w:rsidRDefault="00BB3E1D">
            <w:pPr>
              <w:pStyle w:val="Prrafodelista"/>
              <w:numPr>
                <w:ilvl w:val="0"/>
                <w:numId w:val="113"/>
              </w:numPr>
              <w:rPr>
                <w:ins w:id="579" w:author="Bruno Luján" w:date="2019-04-08T12:53:00Z"/>
                <w:szCs w:val="24"/>
              </w:rPr>
              <w:pPrChange w:id="580" w:author="BRUNO ANTONIO" w:date="2019-04-08T12:59:00Z">
                <w:pPr>
                  <w:pStyle w:val="Prrafodelista"/>
                  <w:numPr>
                    <w:numId w:val="26"/>
                  </w:numPr>
                  <w:ind w:left="360" w:hanging="360"/>
                </w:pPr>
              </w:pPrChange>
            </w:pPr>
            <w:ins w:id="581" w:author="Bruno Luján" w:date="2019-04-08T12:53:00Z">
              <w:r>
                <w:rPr>
                  <w:szCs w:val="24"/>
                </w:rPr>
                <w:t xml:space="preserve">El </w:t>
              </w:r>
            </w:ins>
            <w:ins w:id="582" w:author="BRUNO ANTONIO" w:date="2019-04-09T16:44:00Z">
              <w:r w:rsidR="006149C5">
                <w:rPr>
                  <w:szCs w:val="24"/>
                </w:rPr>
                <w:t>c</w:t>
              </w:r>
            </w:ins>
            <w:ins w:id="583" w:author="Bruno Luján" w:date="2019-04-08T12:53:00Z">
              <w:del w:id="584" w:author="BRUNO ANTONIO" w:date="2019-04-09T16:44:00Z">
                <w:r>
                  <w:rPr>
                    <w:szCs w:val="24"/>
                  </w:rPr>
                  <w:delText>C</w:delText>
                </w:r>
              </w:del>
              <w:r>
                <w:rPr>
                  <w:szCs w:val="24"/>
                </w:rPr>
                <w:t>oordinador selecciona los ALUMNOS que serán asignados y da clic en el botón Siguiente.</w:t>
              </w:r>
            </w:ins>
          </w:p>
          <w:p w14:paraId="797E7D41" w14:textId="77777777" w:rsidR="00BB3E1D" w:rsidRDefault="00BB3E1D">
            <w:pPr>
              <w:pStyle w:val="Prrafodelista"/>
              <w:numPr>
                <w:ilvl w:val="0"/>
                <w:numId w:val="113"/>
              </w:numPr>
              <w:rPr>
                <w:ins w:id="585" w:author="Bruno Luján" w:date="2019-04-08T12:53:00Z"/>
                <w:szCs w:val="24"/>
              </w:rPr>
              <w:pPrChange w:id="586" w:author="BRUNO ANTONIO" w:date="2019-04-08T12:59:00Z">
                <w:pPr>
                  <w:pStyle w:val="Prrafodelista"/>
                  <w:numPr>
                    <w:numId w:val="26"/>
                  </w:numPr>
                  <w:ind w:left="360" w:hanging="360"/>
                </w:pPr>
              </w:pPrChange>
            </w:pPr>
            <w:ins w:id="587" w:author="Bruno Luján" w:date="2019-04-08T12:53:00Z">
              <w:r>
                <w:rPr>
                  <w:szCs w:val="24"/>
                </w:rPr>
                <w:t>El sistema muestra en una nueva ventana los ALUMNOS seleccionados previamente y los botones Asignar y Cancelar.</w:t>
              </w:r>
            </w:ins>
          </w:p>
          <w:p w14:paraId="049820AD" w14:textId="77777777" w:rsidR="00BB3E1D" w:rsidRDefault="00BB3E1D">
            <w:pPr>
              <w:pStyle w:val="Prrafodelista"/>
              <w:numPr>
                <w:ilvl w:val="0"/>
                <w:numId w:val="113"/>
              </w:numPr>
              <w:rPr>
                <w:ins w:id="588" w:author="Bruno Luján" w:date="2019-04-08T12:53:00Z"/>
                <w:szCs w:val="24"/>
              </w:rPr>
              <w:pPrChange w:id="589" w:author="BRUNO ANTONIO" w:date="2019-04-08T12:59:00Z">
                <w:pPr>
                  <w:pStyle w:val="Prrafodelista"/>
                  <w:numPr>
                    <w:numId w:val="26"/>
                  </w:numPr>
                  <w:ind w:left="360" w:hanging="360"/>
                </w:pPr>
              </w:pPrChange>
            </w:pPr>
            <w:ins w:id="590" w:author="Bruno Luján" w:date="2019-04-08T12:53:00Z">
              <w:r>
                <w:rPr>
                  <w:szCs w:val="24"/>
                </w:rPr>
                <w:t>El coordinador da clic en el botón Asignar.</w:t>
              </w:r>
            </w:ins>
          </w:p>
          <w:p w14:paraId="5B2A3C47" w14:textId="21FC65A2" w:rsidR="00BB3E1D" w:rsidRPr="00324D5E" w:rsidDel="00EA68E0" w:rsidRDefault="00BB3E1D">
            <w:pPr>
              <w:pStyle w:val="Prrafodelista"/>
              <w:numPr>
                <w:ilvl w:val="0"/>
                <w:numId w:val="113"/>
              </w:numPr>
              <w:rPr>
                <w:del w:id="591" w:author="BRUNO ANTONIO" w:date="2019-04-08T12:59:00Z"/>
                <w:szCs w:val="24"/>
              </w:rPr>
              <w:pPrChange w:id="592" w:author="BRUNO ANTONIO" w:date="2019-04-08T12:59:00Z">
                <w:pPr>
                  <w:pStyle w:val="Prrafodelista"/>
                  <w:numPr>
                    <w:numId w:val="13"/>
                  </w:numPr>
                  <w:ind w:left="720" w:hanging="360"/>
                </w:pPr>
              </w:pPrChange>
            </w:pPr>
            <w:ins w:id="593" w:author="Bruno Luján" w:date="2019-04-08T12:53:00Z">
              <w:r>
                <w:rPr>
                  <w:szCs w:val="24"/>
                </w:rPr>
                <w:t xml:space="preserve">El sistema </w:t>
              </w:r>
            </w:ins>
            <w:ins w:id="594" w:author="BRUNO ANTONIO" w:date="2019-04-09T16:51:00Z">
              <w:r w:rsidR="0027472D">
                <w:rPr>
                  <w:szCs w:val="24"/>
                </w:rPr>
                <w:t xml:space="preserve">muestra el mensaje </w:t>
              </w:r>
            </w:ins>
            <w:ins w:id="595" w:author="BRUNO ANTONIO" w:date="2019-04-09T16:52:00Z">
              <w:r w:rsidR="0027472D">
                <w:rPr>
                  <w:szCs w:val="24"/>
                </w:rPr>
                <w:t xml:space="preserve">“Asignación realizada con éxito y </w:t>
              </w:r>
            </w:ins>
            <w:ins w:id="596" w:author="Bruno Luján" w:date="2019-04-08T12:53:00Z">
              <w:r>
                <w:rPr>
                  <w:szCs w:val="24"/>
                </w:rPr>
                <w:t>guarda en la base de datos la asignación de los ALUMNOS a</w:t>
              </w:r>
            </w:ins>
            <w:ins w:id="597" w:author="BRUNO ANTONIO" w:date="2019-04-08T12:58:00Z">
              <w:r>
                <w:rPr>
                  <w:szCs w:val="24"/>
                </w:rPr>
                <w:t>l PROYECTO</w:t>
              </w:r>
            </w:ins>
            <w:ins w:id="598" w:author="BRUNO ANTONIO" w:date="2019-04-09T16:51:00Z">
              <w:r w:rsidR="0027472D">
                <w:rPr>
                  <w:szCs w:val="24"/>
                </w:rPr>
                <w:t>.</w:t>
              </w:r>
            </w:ins>
            <w:ins w:id="599" w:author="Bruno Luján" w:date="2019-04-08T12:53:00Z">
              <w:del w:id="600" w:author="BRUNO ANTONIO" w:date="2019-04-08T12:58:00Z">
                <w:r w:rsidDel="00BB3E1D">
                  <w:rPr>
                    <w:szCs w:val="24"/>
                  </w:rPr>
                  <w:delText xml:space="preserve"> la SOLICITUD</w:delText>
                </w:r>
              </w:del>
            </w:ins>
          </w:p>
          <w:p w14:paraId="1C98B103" w14:textId="77777777" w:rsidR="00EA68E0" w:rsidRDefault="00EA68E0">
            <w:pPr>
              <w:pStyle w:val="Prrafodelista"/>
              <w:numPr>
                <w:ilvl w:val="0"/>
                <w:numId w:val="113"/>
              </w:numPr>
              <w:rPr>
                <w:ins w:id="601" w:author="BRUNO ANTONIO" w:date="2019-04-08T12:59:00Z"/>
                <w:szCs w:val="24"/>
              </w:rPr>
              <w:pPrChange w:id="602" w:author="BRUNO ANTONIO" w:date="2019-04-08T12:59:00Z">
                <w:pPr>
                  <w:pStyle w:val="Prrafodelista"/>
                  <w:numPr>
                    <w:numId w:val="26"/>
                  </w:numPr>
                  <w:ind w:left="360" w:hanging="360"/>
                </w:pPr>
              </w:pPrChange>
            </w:pPr>
          </w:p>
          <w:p w14:paraId="7A56E725" w14:textId="7E5748CE" w:rsidR="6F194445" w:rsidRDefault="00BB3E1D">
            <w:pPr>
              <w:pStyle w:val="Prrafodelista"/>
              <w:numPr>
                <w:ilvl w:val="0"/>
                <w:numId w:val="113"/>
              </w:numPr>
              <w:rPr>
                <w:del w:id="603" w:author="Bruno Luján" w:date="2019-04-08T12:53:00Z"/>
                <w:szCs w:val="24"/>
              </w:rPr>
              <w:pPrChange w:id="604" w:author="BRUNO ANTONIO" w:date="2019-04-08T14:55:00Z">
                <w:pPr>
                  <w:pStyle w:val="Prrafodelista"/>
                  <w:numPr>
                    <w:numId w:val="13"/>
                  </w:numPr>
                  <w:ind w:left="720" w:hanging="360"/>
                </w:pPr>
              </w:pPrChange>
            </w:pPr>
            <w:ins w:id="605" w:author="Bruno Luján" w:date="2019-04-08T12:53:00Z">
              <w:r w:rsidRPr="00324D5E">
                <w:rPr>
                  <w:rFonts w:cs="Arial"/>
                </w:rPr>
                <w:t>Termina el caso de uso.</w:t>
              </w:r>
            </w:ins>
            <w:del w:id="606" w:author="Bruno Luján" w:date="2019-04-08T12:53:00Z">
              <w:r w:rsidR="6F194445" w:rsidRPr="6F194445">
                <w:rPr>
                  <w:rFonts w:cs="Arial"/>
                </w:rPr>
                <w:delText>El sistema carga los PROYECTO</w:delText>
              </w:r>
              <w:r w:rsidR="6F194445" w:rsidRPr="6F194445" w:rsidDel="00D337FF">
                <w:rPr>
                  <w:rFonts w:cs="Arial"/>
                </w:rPr>
                <w:delText>S</w:delText>
              </w:r>
              <w:r w:rsidR="6F194445" w:rsidRPr="6F194445">
                <w:rPr>
                  <w:rFonts w:cs="Arial"/>
                </w:rPr>
                <w:delText xml:space="preserve"> registrados en el sistema y muestra una ventana solicitando seleccionar el PROYECTO el cual será asignado, seleccionar los ALUMNO</w:delText>
              </w:r>
              <w:r w:rsidR="6F194445" w:rsidRPr="6F194445" w:rsidDel="00D337FF">
                <w:rPr>
                  <w:rFonts w:cs="Arial"/>
                </w:rPr>
                <w:delText>S</w:delText>
              </w:r>
              <w:r w:rsidR="6F194445" w:rsidRPr="6F194445">
                <w:rPr>
                  <w:rFonts w:cs="Arial"/>
                </w:rPr>
                <w:delText xml:space="preserve"> que desee vincular, un botón de Asignar y otro de Cancelar.</w:delText>
              </w:r>
            </w:del>
          </w:p>
          <w:p w14:paraId="192A04A3" w14:textId="46FAE93B" w:rsidR="6F194445" w:rsidRDefault="6F194445">
            <w:pPr>
              <w:pStyle w:val="Prrafodelista"/>
              <w:rPr>
                <w:del w:id="607" w:author="Bruno Luján" w:date="2019-04-08T12:53:00Z"/>
                <w:szCs w:val="24"/>
              </w:rPr>
              <w:pPrChange w:id="608" w:author="BRUNO ANTONIO" w:date="2019-04-08T14:55:00Z">
                <w:pPr>
                  <w:pStyle w:val="Prrafodelista"/>
                  <w:numPr>
                    <w:numId w:val="13"/>
                  </w:numPr>
                  <w:ind w:left="720" w:hanging="360"/>
                </w:pPr>
              </w:pPrChange>
            </w:pPr>
            <w:del w:id="609" w:author="Bruno Luján" w:date="2019-04-08T12:53:00Z">
              <w:r w:rsidRPr="6F194445">
                <w:rPr>
                  <w:rFonts w:cs="Arial"/>
                </w:rPr>
                <w:delText>El coordinador selecciona la SOLICITUD y los ALUMNO</w:delText>
              </w:r>
              <w:r w:rsidRPr="6F194445" w:rsidDel="00D337FF">
                <w:rPr>
                  <w:rFonts w:cs="Arial"/>
                </w:rPr>
                <w:delText>S</w:delText>
              </w:r>
              <w:r w:rsidRPr="6F194445">
                <w:rPr>
                  <w:rFonts w:cs="Arial"/>
                </w:rPr>
                <w:delText xml:space="preserve"> y da clic en Asignar.</w:delText>
              </w:r>
            </w:del>
          </w:p>
          <w:p w14:paraId="319C57E2" w14:textId="6A419C61" w:rsidR="6F194445" w:rsidRDefault="6F194445">
            <w:pPr>
              <w:pStyle w:val="Prrafodelista"/>
              <w:rPr>
                <w:del w:id="610" w:author="Bruno Luján" w:date="2019-04-08T12:53:00Z"/>
                <w:szCs w:val="24"/>
              </w:rPr>
              <w:pPrChange w:id="611" w:author="BRUNO ANTONIO" w:date="2019-04-08T14:55:00Z">
                <w:pPr>
                  <w:pStyle w:val="Prrafodelista"/>
                  <w:numPr>
                    <w:numId w:val="13"/>
                  </w:numPr>
                  <w:ind w:left="720" w:hanging="360"/>
                </w:pPr>
              </w:pPrChange>
            </w:pPr>
            <w:del w:id="612" w:author="Bruno Luján" w:date="2019-04-08T12:53:00Z">
              <w:r w:rsidRPr="6F194445">
                <w:rPr>
                  <w:rFonts w:cs="Arial"/>
                </w:rPr>
                <w:delText>El sistema guarda la asignación en la base de datos y muestra un mensaje “Asignación realizada”.</w:delText>
              </w:r>
            </w:del>
          </w:p>
          <w:p w14:paraId="084284FA" w14:textId="04D094AE" w:rsidR="6F194445" w:rsidRDefault="6F194445">
            <w:pPr>
              <w:pStyle w:val="Prrafodelista"/>
              <w:numPr>
                <w:ilvl w:val="0"/>
                <w:numId w:val="113"/>
              </w:numPr>
              <w:rPr>
                <w:szCs w:val="24"/>
              </w:rPr>
              <w:pPrChange w:id="613" w:author="BRUNO ANTONIO" w:date="2019-04-08T14:55:00Z">
                <w:pPr>
                  <w:pStyle w:val="Prrafodelista"/>
                  <w:numPr>
                    <w:numId w:val="13"/>
                  </w:numPr>
                  <w:ind w:left="720" w:hanging="360"/>
                </w:pPr>
              </w:pPrChange>
            </w:pPr>
            <w:del w:id="614" w:author="Bruno Luján" w:date="2019-04-08T12:53:00Z">
              <w:r w:rsidRPr="6F194445">
                <w:rPr>
                  <w:rFonts w:cs="Arial"/>
                </w:rPr>
                <w:delText>Termina el caso de uso.</w:delText>
              </w:r>
            </w:del>
          </w:p>
        </w:tc>
      </w:tr>
      <w:tr w:rsidR="000C064B" w14:paraId="2D431F30" w14:textId="77777777" w:rsidTr="6F194445">
        <w:tc>
          <w:tcPr>
            <w:tcW w:w="2137" w:type="dxa"/>
          </w:tcPr>
          <w:p w14:paraId="37362FF1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2B438086" w14:textId="527CC618" w:rsidR="00141C1D" w:rsidRDefault="006149C5" w:rsidP="00BB3E1D">
            <w:pPr>
              <w:rPr>
                <w:ins w:id="615" w:author="BRUNO ANTONIO" w:date="2019-04-09T16:41:00Z"/>
                <w:rFonts w:cs="Arial"/>
                <w:b/>
                <w:bCs/>
              </w:rPr>
            </w:pPr>
            <w:ins w:id="616" w:author="BRUNO ANTONIO" w:date="2019-04-09T16:45:00Z">
              <w:r>
                <w:rPr>
                  <w:rFonts w:cs="Arial"/>
                  <w:b/>
                  <w:bCs/>
                </w:rPr>
                <w:t>2</w:t>
              </w:r>
            </w:ins>
            <w:ins w:id="617" w:author="BRUNO ANTONIO" w:date="2019-04-09T16:41:00Z">
              <w:r w:rsidR="00141C1D">
                <w:rPr>
                  <w:rFonts w:cs="Arial"/>
                  <w:b/>
                  <w:bCs/>
                </w:rPr>
                <w:t>.1 El Coordinador no seleccion</w:t>
              </w:r>
            </w:ins>
            <w:ins w:id="618" w:author="BRUNO ANTONIO" w:date="2019-04-09T16:42:00Z">
              <w:r w:rsidR="00141C1D">
                <w:rPr>
                  <w:rFonts w:cs="Arial"/>
                  <w:b/>
                  <w:bCs/>
                </w:rPr>
                <w:t>ó ningún proyecto</w:t>
              </w:r>
            </w:ins>
          </w:p>
          <w:p w14:paraId="61F048A9" w14:textId="14B03A33" w:rsidR="006149C5" w:rsidRDefault="006149C5" w:rsidP="00BB3E1D">
            <w:pPr>
              <w:rPr>
                <w:ins w:id="619" w:author="BRUNO ANTONIO" w:date="2019-04-09T16:44:00Z"/>
                <w:rFonts w:cs="Arial"/>
                <w:bCs/>
              </w:rPr>
            </w:pPr>
            <w:ins w:id="620" w:author="BRUNO ANTONIO" w:date="2019-04-09T16:43:00Z">
              <w:r>
                <w:rPr>
                  <w:rFonts w:cs="Arial"/>
                  <w:bCs/>
                </w:rPr>
                <w:t xml:space="preserve">     1.   Se muestra el mensaje “Seleccione un proyecto” y el botón </w:t>
              </w:r>
            </w:ins>
            <w:ins w:id="621" w:author="BRUNO ANTONIO" w:date="2019-04-09T16:44:00Z">
              <w:r>
                <w:rPr>
                  <w:rFonts w:cs="Arial"/>
                  <w:bCs/>
                </w:rPr>
                <w:t>A</w:t>
              </w:r>
            </w:ins>
            <w:ins w:id="622" w:author="BRUNO ANTONIO" w:date="2019-04-09T16:43:00Z">
              <w:r>
                <w:rPr>
                  <w:rFonts w:cs="Arial"/>
                  <w:bCs/>
                </w:rPr>
                <w:t>ceptar</w:t>
              </w:r>
            </w:ins>
            <w:ins w:id="623" w:author="BRUNO ANTONIO" w:date="2019-04-09T16:44:00Z">
              <w:r>
                <w:rPr>
                  <w:rFonts w:cs="Arial"/>
                  <w:bCs/>
                </w:rPr>
                <w:t>.</w:t>
              </w:r>
            </w:ins>
          </w:p>
          <w:p w14:paraId="47B56907" w14:textId="2DD64ED1" w:rsidR="006149C5" w:rsidRDefault="006149C5" w:rsidP="00BB3E1D">
            <w:pPr>
              <w:rPr>
                <w:ins w:id="624" w:author="BRUNO ANTONIO" w:date="2019-04-09T16:43:00Z"/>
                <w:rFonts w:cs="Arial"/>
                <w:bCs/>
              </w:rPr>
            </w:pPr>
            <w:ins w:id="625" w:author="BRUNO ANTONIO" w:date="2019-04-09T16:44:00Z">
              <w:r>
                <w:rPr>
                  <w:rFonts w:cs="Arial"/>
                  <w:bCs/>
                </w:rPr>
                <w:t xml:space="preserve">     </w:t>
              </w:r>
              <w:r w:rsidR="00BB3E1D">
                <w:rPr>
                  <w:rFonts w:cs="Arial"/>
                </w:rPr>
                <w:t>2.</w:t>
              </w:r>
              <w:r>
                <w:rPr>
                  <w:rFonts w:cs="Arial"/>
                  <w:bCs/>
                </w:rPr>
                <w:t xml:space="preserve">   El coordinador da clic en el botón </w:t>
              </w:r>
              <w:del w:id="626" w:author="CRUZ PORTILLA MAURICIO" w:date="2019-04-09T16:53:00Z">
                <w:r w:rsidDel="00137898">
                  <w:rPr>
                    <w:rFonts w:cs="Arial"/>
                    <w:bCs/>
                  </w:rPr>
                  <w:delText>a</w:delText>
                </w:r>
              </w:del>
            </w:ins>
            <w:ins w:id="627" w:author="CRUZ PORTILLA MAURICIO" w:date="2019-04-09T16:53:00Z">
              <w:r w:rsidR="00137898">
                <w:rPr>
                  <w:rFonts w:cs="Arial"/>
                  <w:bCs/>
                </w:rPr>
                <w:t>A</w:t>
              </w:r>
            </w:ins>
            <w:ins w:id="628" w:author="BRUNO ANTONIO" w:date="2019-04-09T16:44:00Z">
              <w:r>
                <w:rPr>
                  <w:rFonts w:cs="Arial"/>
                  <w:bCs/>
                </w:rPr>
                <w:t>ceptar.</w:t>
              </w:r>
            </w:ins>
          </w:p>
          <w:p w14:paraId="613DCD92" w14:textId="03AB29E6" w:rsidR="006149C5" w:rsidRDefault="006149C5" w:rsidP="00BB3E1D">
            <w:pPr>
              <w:rPr>
                <w:ins w:id="629" w:author="BRUNO ANTONIO" w:date="2019-04-09T16:41:00Z"/>
                <w:rFonts w:cs="Arial"/>
                <w:b/>
                <w:bCs/>
              </w:rPr>
            </w:pPr>
            <w:ins w:id="630" w:author="BRUNO ANTONIO" w:date="2019-04-09T16:43:00Z">
              <w:r>
                <w:rPr>
                  <w:rFonts w:cs="Arial"/>
                  <w:bCs/>
                </w:rPr>
                <w:t xml:space="preserve">     </w:t>
              </w:r>
            </w:ins>
            <w:ins w:id="631" w:author="BRUNO ANTONIO" w:date="2019-04-09T16:44:00Z">
              <w:r>
                <w:rPr>
                  <w:rFonts w:cs="Arial"/>
                  <w:bCs/>
                </w:rPr>
                <w:t>3</w:t>
              </w:r>
            </w:ins>
            <w:ins w:id="632" w:author="BRUNO ANTONIO" w:date="2019-04-09T16:43:00Z">
              <w:r>
                <w:rPr>
                  <w:rFonts w:cs="Arial"/>
                  <w:bCs/>
                </w:rPr>
                <w:t>.   Continúa el FA en el</w:t>
              </w:r>
            </w:ins>
            <w:ins w:id="633" w:author="BRUNO ANTONIO" w:date="2019-04-09T16:44:00Z">
              <w:r>
                <w:rPr>
                  <w:rFonts w:cs="Arial"/>
                  <w:bCs/>
                </w:rPr>
                <w:t xml:space="preserve"> paso 2 del FN.</w:t>
              </w:r>
            </w:ins>
            <w:ins w:id="634" w:author="BRUNO ANTONIO" w:date="2019-04-09T16:43:00Z">
              <w:r>
                <w:rPr>
                  <w:rFonts w:cs="Arial"/>
                  <w:bCs/>
                </w:rPr>
                <w:t xml:space="preserve"> </w:t>
              </w:r>
            </w:ins>
          </w:p>
          <w:p w14:paraId="1CC6CD1D" w14:textId="4D15D68E" w:rsidR="00BB3E1D" w:rsidDel="00530A77" w:rsidRDefault="00BB3E1D" w:rsidP="00530A77">
            <w:pPr>
              <w:rPr>
                <w:del w:id="635" w:author="CRUZ PORTILLA MAURICIO" w:date="2019-04-08T20:46:00Z"/>
                <w:rFonts w:cs="Arial"/>
                <w:b/>
                <w:bCs/>
              </w:rPr>
            </w:pPr>
            <w:ins w:id="636" w:author="Bruno Luján" w:date="2019-04-08T12:53:00Z">
              <w:r>
                <w:rPr>
                  <w:rFonts w:cs="Arial"/>
                  <w:b/>
                  <w:bCs/>
                </w:rPr>
                <w:t>2</w:t>
              </w:r>
              <w:r w:rsidRPr="605D29B1">
                <w:rPr>
                  <w:rFonts w:cs="Arial"/>
                  <w:b/>
                  <w:bCs/>
                </w:rPr>
                <w:t>.</w:t>
              </w:r>
            </w:ins>
            <w:ins w:id="637" w:author="BRUNO ANTONIO" w:date="2019-04-09T16:45:00Z">
              <w:r w:rsidR="006149C5">
                <w:rPr>
                  <w:rFonts w:cs="Arial"/>
                  <w:b/>
                  <w:bCs/>
                </w:rPr>
                <w:t>2</w:t>
              </w:r>
            </w:ins>
            <w:ins w:id="638" w:author="Bruno Luján" w:date="2019-04-08T12:53:00Z">
              <w:del w:id="639" w:author="BRUNO ANTONIO" w:date="2019-04-09T16:45:00Z">
                <w:r w:rsidRPr="605D29B1">
                  <w:rPr>
                    <w:rFonts w:cs="Arial"/>
                    <w:b/>
                    <w:bCs/>
                  </w:rPr>
                  <w:delText>1</w:delText>
                </w:r>
              </w:del>
              <w:r w:rsidRPr="605D29B1">
                <w:rPr>
                  <w:rFonts w:cs="Arial"/>
                  <w:b/>
                  <w:bCs/>
                </w:rPr>
                <w:t xml:space="preserve"> Se pulsó el botón Cancelar</w:t>
              </w:r>
            </w:ins>
          </w:p>
          <w:p w14:paraId="10FA9A79" w14:textId="77777777" w:rsidR="00530A77" w:rsidRDefault="00530A77" w:rsidP="00BB3E1D">
            <w:pPr>
              <w:rPr>
                <w:ins w:id="640" w:author="CRUZ PORTILLA MAURICIO" w:date="2019-04-08T20:46:00Z"/>
                <w:rFonts w:cs="Arial"/>
              </w:rPr>
            </w:pPr>
          </w:p>
          <w:p w14:paraId="11B79C18" w14:textId="77777777" w:rsidR="00BB3E1D" w:rsidRPr="00530A77" w:rsidRDefault="00BB3E1D">
            <w:pPr>
              <w:pStyle w:val="Prrafodelista"/>
              <w:numPr>
                <w:ilvl w:val="0"/>
                <w:numId w:val="117"/>
              </w:numPr>
              <w:rPr>
                <w:ins w:id="641" w:author="BRUNO ANTONIO" w:date="2019-04-09T16:49:00Z"/>
                <w:szCs w:val="24"/>
              </w:rPr>
              <w:pPrChange w:id="642" w:author="CRUZ PORTILLA MAURICIO" w:date="2019-04-08T20:46:00Z">
                <w:pPr>
                  <w:pStyle w:val="Prrafodelista"/>
                  <w:numPr>
                    <w:numId w:val="24"/>
                  </w:numPr>
                  <w:ind w:left="720" w:hanging="360"/>
                </w:pPr>
              </w:pPrChange>
            </w:pPr>
            <w:ins w:id="643" w:author="Bruno Luján" w:date="2019-04-08T12:53:00Z">
              <w:r w:rsidRPr="00324D5E">
                <w:rPr>
                  <w:rFonts w:cs="Arial"/>
                </w:rPr>
                <w:t xml:space="preserve">Termina el </w:t>
              </w:r>
              <w:r w:rsidRPr="00E30A9B">
                <w:rPr>
                  <w:rFonts w:cs="Arial"/>
                </w:rPr>
                <w:t>caso de uso.</w:t>
              </w:r>
            </w:ins>
          </w:p>
          <w:p w14:paraId="74DBFFF3" w14:textId="143F4A65" w:rsidR="006149C5" w:rsidRDefault="00BB3E1D" w:rsidP="006149C5">
            <w:pPr>
              <w:rPr>
                <w:ins w:id="644" w:author="BRUNO ANTONIO" w:date="2019-04-09T16:49:00Z"/>
                <w:rFonts w:cs="Arial"/>
                <w:b/>
                <w:bCs/>
              </w:rPr>
            </w:pPr>
            <w:ins w:id="645" w:author="BRUNO ANTONIO" w:date="2019-04-09T16:50:00Z">
              <w:r>
                <w:rPr>
                  <w:rFonts w:cs="Arial"/>
                  <w:b/>
                  <w:bCs/>
                </w:rPr>
                <w:t>4</w:t>
              </w:r>
            </w:ins>
            <w:ins w:id="646" w:author="BRUNO ANTONIO" w:date="2019-04-09T16:49:00Z">
              <w:r>
                <w:rPr>
                  <w:rFonts w:cs="Arial"/>
                  <w:b/>
                  <w:bCs/>
                </w:rPr>
                <w:t>.1</w:t>
              </w:r>
              <w:r w:rsidRPr="605D29B1">
                <w:rPr>
                  <w:rFonts w:cs="Arial"/>
                  <w:b/>
                  <w:bCs/>
                </w:rPr>
                <w:t xml:space="preserve"> </w:t>
              </w:r>
              <w:r w:rsidR="006149C5">
                <w:rPr>
                  <w:rFonts w:cs="Arial"/>
                  <w:b/>
                  <w:bCs/>
                </w:rPr>
                <w:t>El Coordinador no seleccionó ningún proyecto</w:t>
              </w:r>
            </w:ins>
          </w:p>
          <w:p w14:paraId="36F6F940" w14:textId="77777777" w:rsidR="006149C5" w:rsidRDefault="006149C5" w:rsidP="006149C5">
            <w:pPr>
              <w:rPr>
                <w:ins w:id="647" w:author="BRUNO ANTONIO" w:date="2019-04-09T16:49:00Z"/>
                <w:rFonts w:cs="Arial"/>
                <w:bCs/>
              </w:rPr>
            </w:pPr>
            <w:ins w:id="648" w:author="BRUNO ANTONIO" w:date="2019-04-09T16:49:00Z">
              <w:r>
                <w:rPr>
                  <w:rFonts w:cs="Arial"/>
                  <w:bCs/>
                </w:rPr>
                <w:t xml:space="preserve">     1.   Se muestra el mensaje “Seleccione un proyecto” y el botón Aceptar.</w:t>
              </w:r>
            </w:ins>
          </w:p>
          <w:p w14:paraId="3BC4DC59" w14:textId="6C9F8E55" w:rsidR="006149C5" w:rsidRDefault="006149C5" w:rsidP="006149C5">
            <w:pPr>
              <w:rPr>
                <w:ins w:id="649" w:author="BRUNO ANTONIO" w:date="2019-04-09T16:49:00Z"/>
                <w:rFonts w:cs="Arial"/>
                <w:bCs/>
              </w:rPr>
            </w:pPr>
            <w:ins w:id="650" w:author="BRUNO ANTONIO" w:date="2019-04-09T16:49:00Z">
              <w:r>
                <w:rPr>
                  <w:rFonts w:cs="Arial"/>
                  <w:bCs/>
                </w:rPr>
                <w:t xml:space="preserve">     </w:t>
              </w:r>
            </w:ins>
            <w:ins w:id="651" w:author="BRUNO ANTONIO" w:date="2019-04-09T16:50:00Z">
              <w:r>
                <w:rPr>
                  <w:rFonts w:cs="Arial"/>
                  <w:bCs/>
                </w:rPr>
                <w:t>2</w:t>
              </w:r>
            </w:ins>
            <w:ins w:id="652" w:author="BRUNO ANTONIO" w:date="2019-04-09T16:49:00Z">
              <w:r>
                <w:rPr>
                  <w:rFonts w:cs="Arial"/>
                  <w:bCs/>
                </w:rPr>
                <w:t xml:space="preserve">.   El coordinador da clic en el botón </w:t>
              </w:r>
              <w:del w:id="653" w:author="CRUZ PORTILLA MAURICIO" w:date="2019-04-09T16:53:00Z">
                <w:r w:rsidDel="00137898">
                  <w:rPr>
                    <w:rFonts w:cs="Arial"/>
                    <w:bCs/>
                  </w:rPr>
                  <w:delText>a</w:delText>
                </w:r>
              </w:del>
            </w:ins>
            <w:ins w:id="654" w:author="CRUZ PORTILLA MAURICIO" w:date="2019-04-09T16:53:00Z">
              <w:r w:rsidR="00137898">
                <w:rPr>
                  <w:rFonts w:cs="Arial"/>
                  <w:bCs/>
                </w:rPr>
                <w:t>A</w:t>
              </w:r>
            </w:ins>
            <w:ins w:id="655" w:author="BRUNO ANTONIO" w:date="2019-04-09T16:49:00Z">
              <w:r>
                <w:rPr>
                  <w:rFonts w:cs="Arial"/>
                  <w:bCs/>
                </w:rPr>
                <w:t>ceptar.</w:t>
              </w:r>
            </w:ins>
          </w:p>
          <w:p w14:paraId="4178F596" w14:textId="76AC744B" w:rsidR="006149C5" w:rsidRPr="006149C5" w:rsidRDefault="006149C5">
            <w:pPr>
              <w:rPr>
                <w:ins w:id="656" w:author="Bruno Luján" w:date="2019-04-08T12:53:00Z"/>
                <w:rFonts w:cs="Arial"/>
                <w:b/>
                <w:bCs/>
                <w:rPrChange w:id="657" w:author="BRUNO ANTONIO" w:date="2019-04-09T16:49:00Z">
                  <w:rPr>
                    <w:ins w:id="658" w:author="Bruno Luján" w:date="2019-04-08T12:53:00Z"/>
                  </w:rPr>
                </w:rPrChange>
              </w:rPr>
              <w:pPrChange w:id="659" w:author="BRUNO ANTONIO" w:date="2019-04-09T16:49:00Z">
                <w:pPr>
                  <w:pStyle w:val="Prrafodelista"/>
                  <w:numPr>
                    <w:numId w:val="24"/>
                  </w:numPr>
                  <w:ind w:left="720" w:hanging="360"/>
                </w:pPr>
              </w:pPrChange>
            </w:pPr>
            <w:ins w:id="660" w:author="BRUNO ANTONIO" w:date="2019-04-09T16:49:00Z">
              <w:r>
                <w:rPr>
                  <w:rFonts w:cs="Arial"/>
                  <w:bCs/>
                </w:rPr>
                <w:t xml:space="preserve">     </w:t>
              </w:r>
            </w:ins>
            <w:ins w:id="661" w:author="BRUNO ANTONIO" w:date="2019-04-09T16:50:00Z">
              <w:r>
                <w:rPr>
                  <w:rFonts w:cs="Arial"/>
                  <w:bCs/>
                </w:rPr>
                <w:t>3</w:t>
              </w:r>
            </w:ins>
            <w:ins w:id="662" w:author="BRUNO ANTONIO" w:date="2019-04-09T16:49:00Z">
              <w:r>
                <w:rPr>
                  <w:rFonts w:cs="Arial"/>
                  <w:bCs/>
                </w:rPr>
                <w:t xml:space="preserve">.   Continúa el FA en el paso </w:t>
              </w:r>
            </w:ins>
            <w:ins w:id="663" w:author="BRUNO ANTONIO" w:date="2019-04-09T16:50:00Z">
              <w:r>
                <w:rPr>
                  <w:rFonts w:cs="Arial"/>
                  <w:bCs/>
                </w:rPr>
                <w:t>4</w:t>
              </w:r>
            </w:ins>
            <w:ins w:id="664" w:author="BRUNO ANTONIO" w:date="2019-04-09T16:49:00Z">
              <w:r>
                <w:rPr>
                  <w:rFonts w:cs="Arial"/>
                  <w:bCs/>
                </w:rPr>
                <w:t xml:space="preserve"> del FN. </w:t>
              </w:r>
            </w:ins>
          </w:p>
          <w:p w14:paraId="4BEBEDEE" w14:textId="255F5672" w:rsidR="00BB3E1D" w:rsidRPr="00675BF7" w:rsidRDefault="00BB3E1D" w:rsidP="00BB3E1D">
            <w:pPr>
              <w:rPr>
                <w:ins w:id="665" w:author="Bruno Luján" w:date="2019-04-08T12:53:00Z"/>
                <w:rFonts w:cs="Arial"/>
                <w:b/>
                <w:bCs/>
              </w:rPr>
            </w:pPr>
            <w:ins w:id="666" w:author="Bruno Luján" w:date="2019-04-08T12:53:00Z">
              <w:r>
                <w:rPr>
                  <w:rFonts w:cs="Arial"/>
                  <w:b/>
                  <w:bCs/>
                </w:rPr>
                <w:t>4.</w:t>
              </w:r>
            </w:ins>
            <w:ins w:id="667" w:author="BRUNO ANTONIO" w:date="2019-04-09T16:50:00Z">
              <w:r w:rsidR="006149C5">
                <w:rPr>
                  <w:rFonts w:cs="Arial"/>
                  <w:b/>
                  <w:bCs/>
                </w:rPr>
                <w:t>2</w:t>
              </w:r>
            </w:ins>
            <w:ins w:id="668" w:author="Bruno Luján" w:date="2019-04-08T12:53:00Z">
              <w:del w:id="669" w:author="BRUNO ANTONIO" w:date="2019-04-09T16:50:00Z">
                <w:r w:rsidDel="006149C5">
                  <w:rPr>
                    <w:rFonts w:cs="Arial"/>
                    <w:b/>
                    <w:bCs/>
                  </w:rPr>
                  <w:delText>1</w:delText>
                </w:r>
              </w:del>
              <w:r w:rsidRPr="605D29B1">
                <w:rPr>
                  <w:rFonts w:cs="Arial"/>
                  <w:b/>
                  <w:bCs/>
                </w:rPr>
                <w:t xml:space="preserve"> Se pulsó el botón </w:t>
              </w:r>
              <w:r>
                <w:rPr>
                  <w:rFonts w:cs="Arial"/>
                  <w:b/>
                  <w:bCs/>
                </w:rPr>
                <w:t>Cancelar</w:t>
              </w:r>
            </w:ins>
          </w:p>
          <w:p w14:paraId="3513998E" w14:textId="77777777" w:rsidR="00BB3E1D" w:rsidRPr="00CA6D5B" w:rsidRDefault="00BB3E1D" w:rsidP="00BB3E1D">
            <w:pPr>
              <w:rPr>
                <w:ins w:id="670" w:author="BRUNO ANTONIO" w:date="2019-04-09T16:50:00Z"/>
                <w:szCs w:val="24"/>
              </w:rPr>
            </w:pPr>
            <w:ins w:id="671" w:author="Bruno Luján" w:date="2019-04-08T12:53:00Z">
              <w:r>
                <w:rPr>
                  <w:szCs w:val="24"/>
                </w:rPr>
                <w:t xml:space="preserve">     1.   Cierra la ventana actual.</w:t>
              </w:r>
            </w:ins>
          </w:p>
          <w:p w14:paraId="4F727A1D" w14:textId="43E94552" w:rsidR="006149C5" w:rsidRDefault="00BB3E1D" w:rsidP="006149C5">
            <w:pPr>
              <w:rPr>
                <w:ins w:id="672" w:author="BRUNO ANTONIO" w:date="2019-04-09T16:50:00Z"/>
                <w:rFonts w:cs="Arial"/>
                <w:b/>
                <w:bCs/>
              </w:rPr>
            </w:pPr>
            <w:ins w:id="673" w:author="BRUNO ANTONIO" w:date="2019-04-09T16:50:00Z">
              <w:r>
                <w:rPr>
                  <w:rFonts w:cs="Arial"/>
                  <w:b/>
                  <w:bCs/>
                </w:rPr>
                <w:t>6</w:t>
              </w:r>
              <w:r w:rsidRPr="605D29B1">
                <w:rPr>
                  <w:rFonts w:cs="Arial"/>
                  <w:b/>
                  <w:bCs/>
                </w:rPr>
                <w:t xml:space="preserve">.1 </w:t>
              </w:r>
              <w:r w:rsidR="006149C5">
                <w:rPr>
                  <w:rFonts w:cs="Arial"/>
                  <w:b/>
                  <w:bCs/>
                </w:rPr>
                <w:t>El Coordinador no seleccionó ningún proyecto</w:t>
              </w:r>
            </w:ins>
          </w:p>
          <w:p w14:paraId="75C38246" w14:textId="77777777" w:rsidR="006149C5" w:rsidRDefault="006149C5" w:rsidP="006149C5">
            <w:pPr>
              <w:rPr>
                <w:ins w:id="674" w:author="BRUNO ANTONIO" w:date="2019-04-09T16:50:00Z"/>
                <w:rFonts w:cs="Arial"/>
                <w:bCs/>
              </w:rPr>
            </w:pPr>
            <w:ins w:id="675" w:author="BRUNO ANTONIO" w:date="2019-04-09T16:50:00Z">
              <w:r>
                <w:rPr>
                  <w:rFonts w:cs="Arial"/>
                  <w:bCs/>
                </w:rPr>
                <w:t xml:space="preserve">     1.   Se muestra el mensaje “Seleccione un proyecto” y el botón Aceptar.</w:t>
              </w:r>
            </w:ins>
          </w:p>
          <w:p w14:paraId="6869AC2A" w14:textId="78A184FF" w:rsidR="006149C5" w:rsidRDefault="006149C5" w:rsidP="006149C5">
            <w:pPr>
              <w:rPr>
                <w:ins w:id="676" w:author="BRUNO ANTONIO" w:date="2019-04-09T16:50:00Z"/>
                <w:rFonts w:cs="Arial"/>
                <w:bCs/>
              </w:rPr>
            </w:pPr>
            <w:ins w:id="677" w:author="BRUNO ANTONIO" w:date="2019-04-09T16:50:00Z">
              <w:r>
                <w:rPr>
                  <w:rFonts w:cs="Arial"/>
                  <w:bCs/>
                </w:rPr>
                <w:t xml:space="preserve">     2.   El coordinador da clic en el botón </w:t>
              </w:r>
            </w:ins>
            <w:ins w:id="678" w:author="CRUZ PORTILLA MAURICIO" w:date="2019-04-09T16:53:00Z">
              <w:r w:rsidR="00B35EFE">
                <w:rPr>
                  <w:rFonts w:cs="Arial"/>
                  <w:bCs/>
                </w:rPr>
                <w:t>A</w:t>
              </w:r>
            </w:ins>
            <w:ins w:id="679" w:author="BRUNO ANTONIO" w:date="2019-04-09T16:50:00Z">
              <w:del w:id="680" w:author="CRUZ PORTILLA MAURICIO" w:date="2019-04-09T16:53:00Z">
                <w:r w:rsidDel="00B35EFE">
                  <w:rPr>
                    <w:rFonts w:cs="Arial"/>
                    <w:bCs/>
                  </w:rPr>
                  <w:delText>a</w:delText>
                </w:r>
              </w:del>
              <w:r>
                <w:rPr>
                  <w:rFonts w:cs="Arial"/>
                  <w:bCs/>
                </w:rPr>
                <w:t>ceptar.</w:t>
              </w:r>
            </w:ins>
          </w:p>
          <w:p w14:paraId="4866E867" w14:textId="671542A3" w:rsidR="006149C5" w:rsidRPr="006149C5" w:rsidRDefault="006149C5" w:rsidP="00BB3E1D">
            <w:pPr>
              <w:rPr>
                <w:ins w:id="681" w:author="Bruno Luján" w:date="2019-04-08T12:53:00Z"/>
                <w:rFonts w:cs="Arial"/>
                <w:b/>
                <w:bCs/>
                <w:rPrChange w:id="682" w:author="BRUNO ANTONIO" w:date="2019-04-09T16:50:00Z">
                  <w:rPr>
                    <w:ins w:id="683" w:author="Bruno Luján" w:date="2019-04-08T12:53:00Z"/>
                    <w:szCs w:val="24"/>
                  </w:rPr>
                </w:rPrChange>
              </w:rPr>
            </w:pPr>
            <w:ins w:id="684" w:author="BRUNO ANTONIO" w:date="2019-04-09T16:50:00Z">
              <w:r>
                <w:rPr>
                  <w:rFonts w:cs="Arial"/>
                  <w:bCs/>
                </w:rPr>
                <w:t xml:space="preserve">     3.   Continúa el FA en el paso 2 del FN. </w:t>
              </w:r>
            </w:ins>
          </w:p>
          <w:p w14:paraId="4BF6AB1C" w14:textId="3D9D91DF" w:rsidR="00BB3E1D" w:rsidRDefault="00BB3E1D" w:rsidP="00BB3E1D">
            <w:pPr>
              <w:rPr>
                <w:ins w:id="685" w:author="Bruno Luján" w:date="2019-04-08T12:53:00Z"/>
                <w:rFonts w:cs="Arial"/>
                <w:b/>
                <w:bCs/>
              </w:rPr>
            </w:pPr>
            <w:ins w:id="686" w:author="Bruno Luján" w:date="2019-04-08T12:53:00Z">
              <w:r>
                <w:rPr>
                  <w:rFonts w:cs="Arial"/>
                  <w:b/>
                  <w:bCs/>
                </w:rPr>
                <w:t>6</w:t>
              </w:r>
              <w:r w:rsidRPr="605D29B1">
                <w:rPr>
                  <w:rFonts w:cs="Arial"/>
                  <w:b/>
                  <w:bCs/>
                </w:rPr>
                <w:t>.</w:t>
              </w:r>
            </w:ins>
            <w:ins w:id="687" w:author="BRUNO ANTONIO" w:date="2019-04-09T16:50:00Z">
              <w:r w:rsidR="006149C5">
                <w:rPr>
                  <w:rFonts w:cs="Arial"/>
                  <w:b/>
                  <w:bCs/>
                </w:rPr>
                <w:t>2</w:t>
              </w:r>
            </w:ins>
            <w:ins w:id="688" w:author="Bruno Luján" w:date="2019-04-08T12:53:00Z">
              <w:del w:id="689" w:author="BRUNO ANTONIO" w:date="2019-04-09T16:50:00Z">
                <w:r w:rsidRPr="605D29B1" w:rsidDel="006149C5">
                  <w:rPr>
                    <w:rFonts w:cs="Arial"/>
                    <w:b/>
                    <w:bCs/>
                  </w:rPr>
                  <w:delText>1</w:delText>
                </w:r>
              </w:del>
              <w:r w:rsidRPr="605D29B1">
                <w:rPr>
                  <w:rFonts w:cs="Arial"/>
                  <w:b/>
                  <w:bCs/>
                </w:rPr>
                <w:t xml:space="preserve"> </w:t>
              </w:r>
              <w:r>
                <w:rPr>
                  <w:rFonts w:cs="Arial"/>
                  <w:b/>
                  <w:bCs/>
                </w:rPr>
                <w:t>Se pulsó el botón Cancelar</w:t>
              </w:r>
            </w:ins>
          </w:p>
          <w:p w14:paraId="434596D7" w14:textId="2352E822" w:rsidR="6F194445" w:rsidRDefault="00BB3E1D" w:rsidP="6F194445">
            <w:pPr>
              <w:rPr>
                <w:del w:id="690" w:author="Bruno Luján" w:date="2019-04-08T12:53:00Z"/>
                <w:rFonts w:cs="Arial"/>
              </w:rPr>
            </w:pPr>
            <w:ins w:id="691" w:author="Bruno Luján" w:date="2019-04-08T12:53:00Z">
              <w:r>
                <w:rPr>
                  <w:szCs w:val="24"/>
                </w:rPr>
                <w:t xml:space="preserve"> </w:t>
              </w:r>
              <w:del w:id="692" w:author="BRUNO ANTONIO" w:date="2019-04-08T12:59:00Z">
                <w:r w:rsidDel="00EA68E0">
                  <w:rPr>
                    <w:szCs w:val="24"/>
                  </w:rPr>
                  <w:delText xml:space="preserve">    1.   </w:delText>
                </w:r>
              </w:del>
              <w:r>
                <w:rPr>
                  <w:szCs w:val="24"/>
                </w:rPr>
                <w:t>Cierra la ventana actual.</w:t>
              </w:r>
              <w:r w:rsidRPr="605D29B1" w:rsidDel="005233BF">
                <w:rPr>
                  <w:rFonts w:cs="Arial"/>
                  <w:b/>
                  <w:bCs/>
                </w:rPr>
                <w:t xml:space="preserve"> </w:t>
              </w:r>
            </w:ins>
            <w:del w:id="693" w:author="Bruno Luján" w:date="2019-04-08T12:53:00Z">
              <w:r w:rsidR="6F194445" w:rsidRPr="6F194445">
                <w:rPr>
                  <w:rFonts w:cs="Arial"/>
                  <w:b/>
                  <w:bCs/>
                </w:rPr>
                <w:delText>2.1 Se pulsó el botón de Cancelar</w:delText>
              </w:r>
            </w:del>
          </w:p>
          <w:p w14:paraId="09AEF585" w14:textId="17B7C993" w:rsidR="6F194445" w:rsidRDefault="6F194445" w:rsidP="00ED3EA4">
            <w:pPr>
              <w:pStyle w:val="Prrafodelista"/>
              <w:numPr>
                <w:ilvl w:val="0"/>
                <w:numId w:val="24"/>
              </w:numPr>
              <w:rPr>
                <w:del w:id="694" w:author="Bruno Luján" w:date="2019-04-08T12:53:00Z"/>
                <w:szCs w:val="24"/>
              </w:rPr>
            </w:pPr>
            <w:del w:id="695" w:author="Bruno Luján" w:date="2019-04-08T12:53:00Z">
              <w:r w:rsidRPr="6F194445">
                <w:rPr>
                  <w:rFonts w:cs="Arial"/>
                </w:rPr>
                <w:delText>Termina el caso de uso.</w:delText>
              </w:r>
            </w:del>
          </w:p>
          <w:p w14:paraId="30440109" w14:textId="504C36F3" w:rsidR="6F194445" w:rsidRDefault="6F194445" w:rsidP="6F194445">
            <w:pPr>
              <w:rPr>
                <w:del w:id="696" w:author="Bruno Luján" w:date="2019-04-08T12:53:00Z"/>
                <w:rFonts w:cs="Arial"/>
                <w:b/>
                <w:bCs/>
              </w:rPr>
            </w:pPr>
            <w:del w:id="697" w:author="Bruno Luján" w:date="2019-04-08T12:53:00Z">
              <w:r w:rsidRPr="6F194445">
                <w:rPr>
                  <w:rFonts w:cs="Arial"/>
                  <w:b/>
                  <w:bCs/>
                </w:rPr>
                <w:delText>3.1 Selección de Alumnos previamente asignados</w:delText>
              </w:r>
            </w:del>
          </w:p>
          <w:p w14:paraId="655977A2" w14:textId="2ADD5702" w:rsidR="6F194445" w:rsidRDefault="6F194445" w:rsidP="00ED3EA4">
            <w:pPr>
              <w:pStyle w:val="Prrafodelista"/>
              <w:numPr>
                <w:ilvl w:val="0"/>
                <w:numId w:val="23"/>
              </w:numPr>
              <w:rPr>
                <w:del w:id="698" w:author="Bruno Luján" w:date="2019-04-08T12:53:00Z"/>
                <w:szCs w:val="24"/>
              </w:rPr>
            </w:pPr>
            <w:del w:id="699" w:author="Bruno Luján" w:date="2019-04-08T12:53:00Z">
              <w:r w:rsidRPr="6F194445">
                <w:rPr>
                  <w:rFonts w:cs="Arial"/>
                </w:rPr>
                <w:delText>El sistema muestra un mensaje “Alumno(s) previamente asignado(s)” y el botón Aceptar.</w:delText>
              </w:r>
            </w:del>
          </w:p>
          <w:p w14:paraId="5B617EAB" w14:textId="5B668FC4" w:rsidR="6F194445" w:rsidRDefault="6F194445" w:rsidP="00ED3EA4">
            <w:pPr>
              <w:pStyle w:val="Prrafodelista"/>
              <w:numPr>
                <w:ilvl w:val="0"/>
                <w:numId w:val="23"/>
              </w:numPr>
              <w:rPr>
                <w:del w:id="700" w:author="Bruno Luján" w:date="2019-04-08T12:53:00Z"/>
                <w:szCs w:val="24"/>
              </w:rPr>
            </w:pPr>
            <w:del w:id="701" w:author="Bruno Luján" w:date="2019-04-08T12:53:00Z">
              <w:r w:rsidRPr="6F194445">
                <w:rPr>
                  <w:rFonts w:cs="Arial"/>
                </w:rPr>
                <w:delText>El coordinador da clic en el botón Aceptar.</w:delText>
              </w:r>
            </w:del>
          </w:p>
          <w:p w14:paraId="4BD1453A" w14:textId="30EFA11A" w:rsidR="6F194445" w:rsidRDefault="6F194445" w:rsidP="00ED3EA4">
            <w:pPr>
              <w:pStyle w:val="Prrafodelista"/>
              <w:numPr>
                <w:ilvl w:val="0"/>
                <w:numId w:val="23"/>
              </w:numPr>
              <w:rPr>
                <w:szCs w:val="24"/>
              </w:rPr>
            </w:pPr>
            <w:del w:id="702" w:author="Bruno Luján" w:date="2019-04-08T12:53:00Z">
              <w:r w:rsidRPr="6F194445">
                <w:rPr>
                  <w:rFonts w:cs="Arial"/>
                </w:rPr>
                <w:delText>Continúa caso de uso en el FN 2.</w:delText>
              </w:r>
            </w:del>
          </w:p>
        </w:tc>
      </w:tr>
      <w:tr w:rsidR="000C064B" w14:paraId="3CB26450" w14:textId="77777777" w:rsidTr="6F194445">
        <w:tc>
          <w:tcPr>
            <w:tcW w:w="2137" w:type="dxa"/>
          </w:tcPr>
          <w:p w14:paraId="03104F2E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lastRenderedPageBreak/>
              <w:t>Excepciones</w:t>
            </w:r>
          </w:p>
        </w:tc>
        <w:tc>
          <w:tcPr>
            <w:tcW w:w="6879" w:type="dxa"/>
          </w:tcPr>
          <w:p w14:paraId="181EC587" w14:textId="50F1E003" w:rsidR="006149C5" w:rsidRDefault="006149C5" w:rsidP="006149C5">
            <w:pPr>
              <w:rPr>
                <w:ins w:id="703" w:author="BRUNO ANTONIO" w:date="2019-04-09T16:46:00Z"/>
                <w:rFonts w:cs="Arial"/>
                <w:b/>
                <w:bCs/>
              </w:rPr>
            </w:pPr>
            <w:ins w:id="704" w:author="BRUNO ANTONIO" w:date="2019-04-09T16:46:00Z">
              <w:r w:rsidRPr="605D29B1">
                <w:rPr>
                  <w:rFonts w:cs="Arial"/>
                  <w:b/>
                  <w:bCs/>
                </w:rPr>
                <w:t xml:space="preserve">Ex. </w:t>
              </w:r>
            </w:ins>
            <w:ins w:id="705" w:author="BRUNO ANTONIO" w:date="2019-04-09T16:47:00Z">
              <w:r>
                <w:rPr>
                  <w:rFonts w:cs="Arial"/>
                  <w:b/>
                  <w:bCs/>
                </w:rPr>
                <w:t>1</w:t>
              </w:r>
            </w:ins>
            <w:ins w:id="706" w:author="BRUNO ANTONIO" w:date="2019-04-09T16:46:00Z">
              <w:r w:rsidRPr="605D29B1">
                <w:rPr>
                  <w:rFonts w:cs="Arial"/>
                  <w:b/>
                  <w:bCs/>
                </w:rPr>
                <w:t>.1 Se perdió la conexión con la base de datos.</w:t>
              </w:r>
            </w:ins>
          </w:p>
          <w:p w14:paraId="6F8C7EC4" w14:textId="2CADAF66" w:rsidR="006149C5" w:rsidRPr="00324D5E" w:rsidRDefault="006149C5" w:rsidP="006149C5">
            <w:pPr>
              <w:pStyle w:val="Prrafodelista"/>
              <w:numPr>
                <w:ilvl w:val="0"/>
                <w:numId w:val="115"/>
              </w:numPr>
              <w:ind w:left="714" w:hanging="357"/>
              <w:rPr>
                <w:ins w:id="707" w:author="BRUNO ANTONIO" w:date="2019-04-09T16:46:00Z"/>
                <w:szCs w:val="24"/>
              </w:rPr>
            </w:pPr>
            <w:ins w:id="708" w:author="BRUNO ANTONIO" w:date="2019-04-09T16:46:00Z">
              <w:r w:rsidRPr="00324D5E">
                <w:rPr>
                  <w:rFonts w:cs="Arial"/>
                </w:rPr>
                <w:t xml:space="preserve">El sistema muestra un mensaje </w:t>
              </w:r>
              <w:r w:rsidRPr="00E30A9B">
                <w:rPr>
                  <w:rFonts w:cs="Arial"/>
                </w:rPr>
                <w:t>“Ocurrió un error</w:t>
              </w:r>
              <w:r>
                <w:rPr>
                  <w:rFonts w:cs="Arial"/>
                </w:rPr>
                <w:t xml:space="preserve"> al</w:t>
              </w:r>
            </w:ins>
            <w:ins w:id="709" w:author="BRUNO ANTONIO" w:date="2019-04-09T16:48:00Z">
              <w:r>
                <w:rPr>
                  <w:rFonts w:cs="Arial"/>
                </w:rPr>
                <w:t xml:space="preserve"> </w:t>
              </w:r>
            </w:ins>
            <w:ins w:id="710" w:author="BRUNO ANTONIO" w:date="2019-04-09T16:46:00Z">
              <w:r w:rsidRPr="00E30A9B">
                <w:rPr>
                  <w:rFonts w:cs="Arial"/>
                </w:rPr>
                <w:t>momento de cargar las solicitudes”</w:t>
              </w:r>
              <w:r>
                <w:rPr>
                  <w:rFonts w:cs="Arial"/>
                </w:rPr>
                <w:t>.</w:t>
              </w:r>
            </w:ins>
          </w:p>
          <w:p w14:paraId="384C42CA" w14:textId="605C2406" w:rsidR="006149C5" w:rsidRDefault="006149C5" w:rsidP="006149C5">
            <w:pPr>
              <w:rPr>
                <w:ins w:id="711" w:author="BRUNO ANTONIO" w:date="2019-04-09T16:46:00Z"/>
                <w:rFonts w:cs="Arial"/>
                <w:b/>
                <w:bCs/>
              </w:rPr>
            </w:pPr>
            <w:ins w:id="712" w:author="BRUNO ANTONIO" w:date="2019-04-09T16:46:00Z">
              <w:r>
                <w:rPr>
                  <w:rFonts w:cs="Arial"/>
                </w:rPr>
                <w:t xml:space="preserve">      2. </w:t>
              </w:r>
              <w:r w:rsidRPr="00324D5E">
                <w:rPr>
                  <w:rFonts w:cs="Arial"/>
                </w:rPr>
                <w:t>Termina el caso de uso.</w:t>
              </w:r>
            </w:ins>
          </w:p>
          <w:p w14:paraId="5F8166C4" w14:textId="182C2531" w:rsidR="006149C5" w:rsidRDefault="006149C5">
            <w:pPr>
              <w:rPr>
                <w:ins w:id="713" w:author="BRUNO ANTONIO" w:date="2019-04-09T16:47:00Z"/>
                <w:rFonts w:cs="Arial"/>
                <w:b/>
                <w:bCs/>
              </w:rPr>
              <w:pPrChange w:id="714" w:author="BRUNO ANTONIO" w:date="2019-04-09T16:47:00Z">
                <w:pPr>
                  <w:pStyle w:val="Prrafodelista"/>
                  <w:numPr>
                    <w:numId w:val="127"/>
                  </w:numPr>
                  <w:ind w:left="720" w:hanging="360"/>
                </w:pPr>
              </w:pPrChange>
            </w:pPr>
            <w:ins w:id="715" w:author="BRUNO ANTONIO" w:date="2019-04-09T16:47:00Z">
              <w:r w:rsidRPr="605D29B1">
                <w:rPr>
                  <w:rFonts w:cs="Arial"/>
                  <w:b/>
                  <w:bCs/>
                </w:rPr>
                <w:t xml:space="preserve">Ex. </w:t>
              </w:r>
            </w:ins>
            <w:ins w:id="716" w:author="BRUNO ANTONIO" w:date="2019-04-09T16:48:00Z">
              <w:r>
                <w:rPr>
                  <w:rFonts w:cs="Arial"/>
                  <w:b/>
                  <w:bCs/>
                </w:rPr>
                <w:t>3</w:t>
              </w:r>
            </w:ins>
            <w:ins w:id="717" w:author="BRUNO ANTONIO" w:date="2019-04-09T16:47:00Z">
              <w:r w:rsidRPr="605D29B1">
                <w:rPr>
                  <w:rFonts w:cs="Arial"/>
                  <w:b/>
                  <w:bCs/>
                </w:rPr>
                <w:t>.1 Se perdió la conexión con la base de datos.</w:t>
              </w:r>
            </w:ins>
          </w:p>
          <w:p w14:paraId="6799185D" w14:textId="1DA763DC" w:rsidR="006149C5" w:rsidRPr="006149C5" w:rsidRDefault="006149C5">
            <w:pPr>
              <w:rPr>
                <w:ins w:id="718" w:author="BRUNO ANTONIO" w:date="2019-04-09T16:47:00Z"/>
                <w:szCs w:val="24"/>
              </w:rPr>
              <w:pPrChange w:id="719" w:author="BRUNO ANTONIO" w:date="2019-04-09T16:47:00Z">
                <w:pPr>
                  <w:pStyle w:val="Prrafodelista"/>
                  <w:numPr>
                    <w:numId w:val="127"/>
                  </w:numPr>
                  <w:ind w:left="720" w:hanging="360"/>
                </w:pPr>
              </w:pPrChange>
            </w:pPr>
            <w:ins w:id="720" w:author="BRUNO ANTONIO" w:date="2019-04-09T16:47:00Z">
              <w:r>
                <w:rPr>
                  <w:rFonts w:cs="Arial"/>
                  <w:b/>
                  <w:bCs/>
                </w:rPr>
                <w:t xml:space="preserve">     </w:t>
              </w:r>
              <w:r w:rsidRPr="006149C5">
                <w:rPr>
                  <w:rFonts w:cs="Arial"/>
                  <w:bCs/>
                  <w:rPrChange w:id="721" w:author="BRUNO ANTONIO" w:date="2019-04-09T16:47:00Z">
                    <w:rPr>
                      <w:rFonts w:cs="Arial"/>
                      <w:b/>
                      <w:bCs/>
                    </w:rPr>
                  </w:rPrChange>
                </w:rPr>
                <w:t>1.</w:t>
              </w:r>
              <w:r>
                <w:rPr>
                  <w:rFonts w:cs="Arial"/>
                  <w:b/>
                  <w:bCs/>
                </w:rPr>
                <w:t xml:space="preserve"> </w:t>
              </w:r>
              <w:r w:rsidRPr="006149C5">
                <w:rPr>
                  <w:rFonts w:cs="Arial"/>
                  <w:rPrChange w:id="722" w:author="BRUNO ANTONIO" w:date="2019-04-09T16:47:00Z">
                    <w:rPr/>
                  </w:rPrChange>
                </w:rPr>
                <w:t>El sistema muestra un mensaje “Ocurrió un error al momento de cargar l</w:t>
              </w:r>
            </w:ins>
            <w:ins w:id="723" w:author="CRUZ PORTILLA MAURICIO" w:date="2019-04-09T16:54:00Z">
              <w:r w:rsidR="00883BDE">
                <w:rPr>
                  <w:rFonts w:cs="Arial"/>
                </w:rPr>
                <w:t>os alumnos</w:t>
              </w:r>
            </w:ins>
            <w:ins w:id="724" w:author="BRUNO ANTONIO" w:date="2019-04-09T16:47:00Z">
              <w:del w:id="725" w:author="CRUZ PORTILLA MAURICIO" w:date="2019-04-09T16:54:00Z">
                <w:r w:rsidRPr="006149C5" w:rsidDel="00883BDE">
                  <w:rPr>
                    <w:rFonts w:cs="Arial"/>
                    <w:rPrChange w:id="726" w:author="BRUNO ANTONIO" w:date="2019-04-09T16:47:00Z">
                      <w:rPr/>
                    </w:rPrChange>
                  </w:rPr>
                  <w:delText>as solicitudes</w:delText>
                </w:r>
              </w:del>
              <w:r w:rsidRPr="006149C5">
                <w:rPr>
                  <w:rFonts w:cs="Arial"/>
                  <w:rPrChange w:id="727" w:author="BRUNO ANTONIO" w:date="2019-04-09T16:47:00Z">
                    <w:rPr/>
                  </w:rPrChange>
                </w:rPr>
                <w:t>”.</w:t>
              </w:r>
            </w:ins>
          </w:p>
          <w:p w14:paraId="12E91CD1" w14:textId="777CCE2E" w:rsidR="006149C5" w:rsidRDefault="006149C5">
            <w:pPr>
              <w:rPr>
                <w:ins w:id="728" w:author="BRUNO ANTONIO" w:date="2019-04-09T16:47:00Z"/>
                <w:rFonts w:cs="Arial"/>
                <w:b/>
                <w:bCs/>
              </w:rPr>
              <w:pPrChange w:id="729" w:author="BRUNO ANTONIO" w:date="2019-04-09T16:46:00Z">
                <w:pPr>
                  <w:pStyle w:val="Prrafodelista"/>
                  <w:numPr>
                    <w:numId w:val="21"/>
                  </w:numPr>
                  <w:ind w:left="720" w:hanging="360"/>
                </w:pPr>
              </w:pPrChange>
            </w:pPr>
            <w:ins w:id="730" w:author="BRUNO ANTONIO" w:date="2019-04-09T16:47:00Z">
              <w:r>
                <w:rPr>
                  <w:rFonts w:cs="Arial"/>
                </w:rPr>
                <w:t xml:space="preserve">      2. </w:t>
              </w:r>
              <w:r w:rsidRPr="00324D5E">
                <w:rPr>
                  <w:rFonts w:cs="Arial"/>
                </w:rPr>
                <w:t>Termina el caso de uso.</w:t>
              </w:r>
            </w:ins>
          </w:p>
          <w:p w14:paraId="62FD9BF8" w14:textId="17C84601" w:rsidR="006149C5" w:rsidDel="0008302B" w:rsidRDefault="006149C5" w:rsidP="006149C5">
            <w:pPr>
              <w:rPr>
                <w:ins w:id="731" w:author="BRUNO ANTONIO" w:date="2019-04-09T16:48:00Z"/>
                <w:del w:id="732" w:author="CRUZ PORTILLA MAURICIO" w:date="2019-04-09T16:54:00Z"/>
                <w:rFonts w:cs="Arial"/>
                <w:b/>
                <w:bCs/>
              </w:rPr>
            </w:pPr>
            <w:ins w:id="733" w:author="BRUNO ANTONIO" w:date="2019-04-09T16:48:00Z">
              <w:del w:id="734" w:author="CRUZ PORTILLA MAURICIO" w:date="2019-04-09T16:54:00Z">
                <w:r w:rsidRPr="605D29B1" w:rsidDel="0008302B">
                  <w:rPr>
                    <w:rFonts w:cs="Arial"/>
                    <w:b/>
                    <w:bCs/>
                  </w:rPr>
                  <w:delText xml:space="preserve">Ex. </w:delText>
                </w:r>
              </w:del>
            </w:ins>
            <w:ins w:id="735" w:author="BRUNO ANTONIO" w:date="2019-04-09T16:49:00Z">
              <w:del w:id="736" w:author="CRUZ PORTILLA MAURICIO" w:date="2019-04-09T16:54:00Z">
                <w:r w:rsidDel="0008302B">
                  <w:rPr>
                    <w:rFonts w:cs="Arial"/>
                    <w:b/>
                    <w:bCs/>
                  </w:rPr>
                  <w:delText>5</w:delText>
                </w:r>
              </w:del>
            </w:ins>
            <w:ins w:id="737" w:author="BRUNO ANTONIO" w:date="2019-04-09T16:48:00Z">
              <w:del w:id="738" w:author="CRUZ PORTILLA MAURICIO" w:date="2019-04-09T16:54:00Z">
                <w:r w:rsidRPr="605D29B1" w:rsidDel="0008302B">
                  <w:rPr>
                    <w:rFonts w:cs="Arial"/>
                    <w:b/>
                    <w:bCs/>
                  </w:rPr>
                  <w:delText>.1 Se perdió la conexión con la base de datos.</w:delText>
                </w:r>
              </w:del>
            </w:ins>
          </w:p>
          <w:p w14:paraId="3655636B" w14:textId="727067E3" w:rsidR="006149C5" w:rsidRPr="00F307A9" w:rsidDel="0008302B" w:rsidRDefault="006149C5" w:rsidP="006149C5">
            <w:pPr>
              <w:rPr>
                <w:ins w:id="739" w:author="BRUNO ANTONIO" w:date="2019-04-09T16:48:00Z"/>
                <w:del w:id="740" w:author="CRUZ PORTILLA MAURICIO" w:date="2019-04-09T16:54:00Z"/>
                <w:szCs w:val="24"/>
              </w:rPr>
            </w:pPr>
            <w:ins w:id="741" w:author="BRUNO ANTONIO" w:date="2019-04-09T16:48:00Z">
              <w:del w:id="742" w:author="CRUZ PORTILLA MAURICIO" w:date="2019-04-09T16:54:00Z">
                <w:r w:rsidDel="0008302B">
                  <w:rPr>
                    <w:rFonts w:cs="Arial"/>
                    <w:b/>
                    <w:bCs/>
                  </w:rPr>
                  <w:delText xml:space="preserve">     </w:delText>
                </w:r>
                <w:r w:rsidRPr="00F307A9" w:rsidDel="0008302B">
                  <w:rPr>
                    <w:rFonts w:cs="Arial"/>
                    <w:bCs/>
                  </w:rPr>
                  <w:delText>1.</w:delText>
                </w:r>
                <w:r w:rsidDel="0008302B">
                  <w:rPr>
                    <w:rFonts w:cs="Arial"/>
                    <w:b/>
                    <w:bCs/>
                  </w:rPr>
                  <w:delText xml:space="preserve"> </w:delText>
                </w:r>
                <w:r w:rsidRPr="00F307A9" w:rsidDel="0008302B">
                  <w:rPr>
                    <w:rFonts w:cs="Arial"/>
                  </w:rPr>
                  <w:delText>El sistema muestra un mensaje “Ocurrió un error al momento de cargar las solicitudes”.</w:delText>
                </w:r>
              </w:del>
            </w:ins>
          </w:p>
          <w:p w14:paraId="6D9407D6" w14:textId="55C930BC" w:rsidR="006149C5" w:rsidDel="0008302B" w:rsidRDefault="006149C5">
            <w:pPr>
              <w:rPr>
                <w:ins w:id="743" w:author="BRUNO ANTONIO" w:date="2019-04-09T16:48:00Z"/>
                <w:del w:id="744" w:author="CRUZ PORTILLA MAURICIO" w:date="2019-04-09T16:54:00Z"/>
                <w:rFonts w:cs="Arial"/>
                <w:b/>
                <w:bCs/>
              </w:rPr>
              <w:pPrChange w:id="745" w:author="BRUNO ANTONIO" w:date="2019-04-09T16:46:00Z">
                <w:pPr>
                  <w:pStyle w:val="Prrafodelista"/>
                  <w:numPr>
                    <w:numId w:val="21"/>
                  </w:numPr>
                  <w:ind w:left="720" w:hanging="360"/>
                </w:pPr>
              </w:pPrChange>
            </w:pPr>
            <w:ins w:id="746" w:author="BRUNO ANTONIO" w:date="2019-04-09T16:48:00Z">
              <w:del w:id="747" w:author="CRUZ PORTILLA MAURICIO" w:date="2019-04-09T16:54:00Z">
                <w:r w:rsidDel="0008302B">
                  <w:rPr>
                    <w:rFonts w:cs="Arial"/>
                  </w:rPr>
                  <w:delText xml:space="preserve">      2. </w:delText>
                </w:r>
                <w:r w:rsidRPr="00324D5E" w:rsidDel="0008302B">
                  <w:rPr>
                    <w:rFonts w:cs="Arial"/>
                  </w:rPr>
                  <w:delText>Termina el caso de uso.</w:delText>
                </w:r>
              </w:del>
            </w:ins>
          </w:p>
          <w:p w14:paraId="1E38EB81" w14:textId="386AB08A" w:rsidR="00BB3E1D" w:rsidRDefault="00BB3E1D" w:rsidP="00BB3E1D">
            <w:pPr>
              <w:rPr>
                <w:ins w:id="748" w:author="Bruno Luján" w:date="2019-04-08T12:53:00Z"/>
                <w:del w:id="749" w:author="BRUNO ANTONIO" w:date="2019-04-09T16:46:00Z"/>
                <w:rFonts w:cs="Arial"/>
                <w:b/>
                <w:bCs/>
              </w:rPr>
            </w:pPr>
            <w:ins w:id="750" w:author="Bruno Luján" w:date="2019-04-08T12:53:00Z">
              <w:r w:rsidRPr="605D29B1">
                <w:rPr>
                  <w:rFonts w:cs="Arial"/>
                  <w:b/>
                  <w:bCs/>
                </w:rPr>
                <w:t xml:space="preserve">Ex. </w:t>
              </w:r>
              <w:r>
                <w:rPr>
                  <w:rFonts w:cs="Arial"/>
                  <w:b/>
                  <w:bCs/>
                </w:rPr>
                <w:t>7</w:t>
              </w:r>
              <w:r w:rsidRPr="605D29B1">
                <w:rPr>
                  <w:rFonts w:cs="Arial"/>
                  <w:b/>
                  <w:bCs/>
                </w:rPr>
                <w:t>.1 Se perdió la conexión con la base de datos.</w:t>
              </w:r>
            </w:ins>
          </w:p>
          <w:p w14:paraId="29F1FA16" w14:textId="77777777" w:rsidR="006149C5" w:rsidRDefault="006149C5">
            <w:pPr>
              <w:rPr>
                <w:ins w:id="751" w:author="BRUNO ANTONIO" w:date="2019-04-09T16:46:00Z"/>
              </w:rPr>
              <w:pPrChange w:id="752" w:author="BRUNO ANTONIO" w:date="2019-04-09T16:46:00Z">
                <w:pPr>
                  <w:pStyle w:val="Prrafodelista"/>
                  <w:numPr>
                    <w:numId w:val="21"/>
                  </w:numPr>
                  <w:ind w:left="720" w:hanging="360"/>
                </w:pPr>
              </w:pPrChange>
            </w:pPr>
            <w:ins w:id="753" w:author="BRUNO ANTONIO" w:date="2019-04-09T16:46:00Z">
              <w:r>
                <w:t xml:space="preserve"> </w:t>
              </w:r>
            </w:ins>
          </w:p>
          <w:p w14:paraId="17ADDC67" w14:textId="1AF0B9C2" w:rsidR="006149C5" w:rsidRDefault="006149C5">
            <w:pPr>
              <w:rPr>
                <w:ins w:id="754" w:author="BRUNO ANTONIO" w:date="2019-04-09T16:48:00Z"/>
                <w:rFonts w:cs="Arial"/>
              </w:rPr>
              <w:pPrChange w:id="755" w:author="BRUNO ANTONIO" w:date="2019-04-09T16:48:00Z">
                <w:pPr>
                  <w:pStyle w:val="Prrafodelista"/>
                  <w:numPr>
                    <w:numId w:val="21"/>
                  </w:numPr>
                  <w:ind w:left="720" w:hanging="360"/>
                </w:pPr>
              </w:pPrChange>
            </w:pPr>
            <w:ins w:id="756" w:author="BRUNO ANTONIO" w:date="2019-04-09T16:46:00Z">
              <w:r>
                <w:t xml:space="preserve">     1. </w:t>
              </w:r>
            </w:ins>
            <w:ins w:id="757" w:author="Bruno Luján" w:date="2019-04-08T12:53:00Z">
              <w:r w:rsidR="00BB3E1D" w:rsidRPr="006149C5">
                <w:rPr>
                  <w:rFonts w:cs="Arial"/>
                  <w:rPrChange w:id="758" w:author="BRUNO ANTONIO" w:date="2019-04-09T16:46:00Z">
                    <w:rPr/>
                  </w:rPrChange>
                </w:rPr>
                <w:t xml:space="preserve">El sistema muestra un mensaje “Ocurrió un error al momento de </w:t>
              </w:r>
            </w:ins>
            <w:ins w:id="759" w:author="CRUZ PORTILLA MAURICIO" w:date="2019-04-09T16:55:00Z">
              <w:r w:rsidR="0008302B">
                <w:rPr>
                  <w:rFonts w:cs="Arial"/>
                </w:rPr>
                <w:t>realizar la asignación</w:t>
              </w:r>
            </w:ins>
            <w:ins w:id="760" w:author="Bruno Luján" w:date="2019-04-08T12:53:00Z">
              <w:del w:id="761" w:author="CRUZ PORTILLA MAURICIO" w:date="2019-04-09T16:55:00Z">
                <w:r w:rsidR="00BB3E1D" w:rsidRPr="006149C5" w:rsidDel="0008302B">
                  <w:rPr>
                    <w:rFonts w:cs="Arial"/>
                    <w:rPrChange w:id="762" w:author="BRUNO ANTONIO" w:date="2019-04-09T16:46:00Z">
                      <w:rPr/>
                    </w:rPrChange>
                  </w:rPr>
                  <w:delText>cargar las solicitudes</w:delText>
                </w:r>
              </w:del>
              <w:r w:rsidR="00BB3E1D" w:rsidRPr="006149C5">
                <w:rPr>
                  <w:rFonts w:cs="Arial"/>
                  <w:rPrChange w:id="763" w:author="BRUNO ANTONIO" w:date="2019-04-09T16:46:00Z">
                    <w:rPr/>
                  </w:rPrChange>
                </w:rPr>
                <w:t>”</w:t>
              </w:r>
            </w:ins>
            <w:ins w:id="764" w:author="BRUNO ANTONIO" w:date="2019-04-08T12:59:00Z">
              <w:r w:rsidR="00EA68E0" w:rsidRPr="006149C5">
                <w:rPr>
                  <w:rFonts w:cs="Arial"/>
                  <w:rPrChange w:id="765" w:author="BRUNO ANTONIO" w:date="2019-04-09T16:46:00Z">
                    <w:rPr/>
                  </w:rPrChange>
                </w:rPr>
                <w:t>.</w:t>
              </w:r>
            </w:ins>
          </w:p>
          <w:p w14:paraId="08AF841D" w14:textId="39A8EA1F" w:rsidR="00BB3E1D" w:rsidRPr="00EA68E0" w:rsidDel="00EA68E0" w:rsidRDefault="006149C5">
            <w:pPr>
              <w:rPr>
                <w:ins w:id="766" w:author="Bruno Luján" w:date="2019-04-08T12:53:00Z"/>
                <w:del w:id="767" w:author="BRUNO ANTONIO" w:date="2019-04-08T12:59:00Z"/>
                <w:szCs w:val="24"/>
              </w:rPr>
              <w:pPrChange w:id="768" w:author="CRUZ PORTILLA MAURICIO" w:date="2019-04-08T20:46:00Z">
                <w:pPr>
                  <w:pStyle w:val="Prrafodelista"/>
                  <w:numPr>
                    <w:numId w:val="112"/>
                  </w:numPr>
                  <w:ind w:left="720" w:hanging="360"/>
                </w:pPr>
              </w:pPrChange>
            </w:pPr>
            <w:ins w:id="769" w:author="BRUNO ANTONIO" w:date="2019-04-09T16:48:00Z">
              <w:r>
                <w:rPr>
                  <w:szCs w:val="24"/>
                </w:rPr>
                <w:t xml:space="preserve">     2. </w:t>
              </w:r>
            </w:ins>
            <w:ins w:id="770" w:author="Bruno Luján" w:date="2019-04-08T12:53:00Z">
              <w:del w:id="771" w:author="BRUNO ANTONIO" w:date="2019-04-08T12:59:00Z">
                <w:r w:rsidR="00BB3E1D" w:rsidRPr="00E30A9B" w:rsidDel="00EA68E0">
                  <w:rPr>
                    <w:rFonts w:cs="Arial"/>
                  </w:rPr>
                  <w:delText>.</w:delText>
                </w:r>
              </w:del>
            </w:ins>
          </w:p>
          <w:p w14:paraId="4B81288B" w14:textId="506C149E" w:rsidR="000C064B" w:rsidRDefault="00BB3E1D">
            <w:pPr>
              <w:rPr>
                <w:del w:id="772" w:author="Bruno Luján" w:date="2019-04-08T12:53:00Z"/>
                <w:rFonts w:cs="Arial"/>
                <w:b/>
                <w:bCs/>
              </w:rPr>
            </w:pPr>
            <w:ins w:id="773" w:author="Bruno Luján" w:date="2019-04-08T12:53:00Z">
              <w:r w:rsidRPr="00324D5E">
                <w:rPr>
                  <w:rFonts w:cs="Arial"/>
                </w:rPr>
                <w:t>Termina el caso de uso.</w:t>
              </w:r>
            </w:ins>
            <w:del w:id="774" w:author="Bruno Luján" w:date="2019-04-08T12:53:00Z">
              <w:r w:rsidRPr="00EA68E0" w:rsidDel="003A6B93">
                <w:rPr>
                  <w:rFonts w:cs="Arial"/>
                  <w:b/>
                  <w:bCs/>
                  <w:rPrChange w:id="775" w:author="BRUNO ANTONIO" w:date="2019-04-08T12:59:00Z">
                    <w:rPr/>
                  </w:rPrChange>
                </w:rPr>
                <w:delText>Ex.</w:delText>
              </w:r>
              <w:r w:rsidR="605D29B1" w:rsidRPr="605D29B1">
                <w:rPr>
                  <w:rFonts w:cs="Arial"/>
                  <w:b/>
                  <w:bCs/>
                </w:rPr>
                <w:delText xml:space="preserve"> 1.1 Se perdió la conexión con la base de datos.</w:delText>
              </w:r>
            </w:del>
          </w:p>
          <w:p w14:paraId="7E84CB6C" w14:textId="726558C8" w:rsidR="000C064B" w:rsidRDefault="605D29B1">
            <w:pPr>
              <w:rPr>
                <w:del w:id="776" w:author="Bruno Luján" w:date="2019-04-08T12:53:00Z"/>
                <w:szCs w:val="24"/>
              </w:rPr>
              <w:pPrChange w:id="777" w:author="CRUZ PORTILLA MAURICIO" w:date="2019-04-08T20:46:00Z">
                <w:pPr>
                  <w:pStyle w:val="Prrafodelista"/>
                  <w:numPr>
                    <w:numId w:val="21"/>
                  </w:numPr>
                  <w:ind w:left="720" w:hanging="360"/>
                </w:pPr>
              </w:pPrChange>
            </w:pPr>
            <w:del w:id="778" w:author="Bruno Luján" w:date="2019-04-08T12:53:00Z">
              <w:r w:rsidRPr="605D29B1">
                <w:rPr>
                  <w:rFonts w:cs="Arial"/>
                </w:rPr>
                <w:delText>El sistema muestra un mensaje “Ocurrió un error al momento de cargar las solicitudes”.</w:delText>
              </w:r>
            </w:del>
          </w:p>
          <w:p w14:paraId="23BA49EA" w14:textId="775868B8" w:rsidR="000C064B" w:rsidRDefault="605D29B1">
            <w:pPr>
              <w:rPr>
                <w:szCs w:val="24"/>
              </w:rPr>
              <w:pPrChange w:id="779" w:author="CRUZ PORTILLA MAURICIO" w:date="2019-04-08T20:46:00Z">
                <w:pPr>
                  <w:pStyle w:val="Prrafodelista"/>
                  <w:numPr>
                    <w:numId w:val="21"/>
                  </w:numPr>
                  <w:ind w:left="720" w:hanging="360"/>
                </w:pPr>
              </w:pPrChange>
            </w:pPr>
            <w:del w:id="780" w:author="Bruno Luján" w:date="2019-04-08T12:53:00Z">
              <w:r w:rsidRPr="605D29B1">
                <w:rPr>
                  <w:rFonts w:cs="Arial"/>
                </w:rPr>
                <w:delText>Termina el caso de uso.</w:delText>
              </w:r>
            </w:del>
          </w:p>
        </w:tc>
      </w:tr>
      <w:tr w:rsidR="000C064B" w14:paraId="0B6EB00D" w14:textId="77777777" w:rsidTr="6F194445">
        <w:tc>
          <w:tcPr>
            <w:tcW w:w="2137" w:type="dxa"/>
          </w:tcPr>
          <w:p w14:paraId="22BF146D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177F5864" w14:textId="7AD7D1DA" w:rsidR="000C064B" w:rsidRDefault="605D29B1" w:rsidP="605D29B1">
            <w:pPr>
              <w:rPr>
                <w:rFonts w:cs="Arial"/>
              </w:rPr>
            </w:pPr>
            <w:del w:id="781" w:author="BRUNO ANTONIO" w:date="2019-04-08T12:52:00Z">
              <w:r w:rsidRPr="605D29B1">
                <w:rPr>
                  <w:rFonts w:cs="Arial"/>
                </w:rPr>
                <w:delText xml:space="preserve">Proyecto </w:delText>
              </w:r>
            </w:del>
            <w:ins w:id="782" w:author="BRUNO ANTONIO" w:date="2019-04-08T12:52:00Z">
              <w:r w:rsidR="00BB3E1D">
                <w:rPr>
                  <w:rFonts w:cs="Arial"/>
                </w:rPr>
                <w:t>Alumnos</w:t>
              </w:r>
              <w:r w:rsidR="00BB3E1D" w:rsidRPr="605D29B1">
                <w:rPr>
                  <w:rFonts w:cs="Arial"/>
                </w:rPr>
                <w:t xml:space="preserve"> </w:t>
              </w:r>
            </w:ins>
            <w:r w:rsidRPr="605D29B1">
              <w:rPr>
                <w:rFonts w:cs="Arial"/>
              </w:rPr>
              <w:t>asignado</w:t>
            </w:r>
            <w:ins w:id="783" w:author="BRUNO ANTONIO" w:date="2019-04-08T12:52:00Z">
              <w:r w:rsidR="00BB3E1D">
                <w:rPr>
                  <w:rFonts w:cs="Arial"/>
                </w:rPr>
                <w:t>s a un proyecto</w:t>
              </w:r>
            </w:ins>
            <w:r w:rsidRPr="605D29B1">
              <w:rPr>
                <w:rFonts w:cs="Arial"/>
              </w:rPr>
              <w:t xml:space="preserve"> en el sistema.</w:t>
            </w:r>
          </w:p>
        </w:tc>
      </w:tr>
      <w:tr w:rsidR="000C064B" w14:paraId="6403E8ED" w14:textId="77777777" w:rsidTr="6F194445">
        <w:tc>
          <w:tcPr>
            <w:tcW w:w="2137" w:type="dxa"/>
          </w:tcPr>
          <w:p w14:paraId="30648D49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1C8CE397" w14:textId="73491DEA" w:rsidR="000C064B" w:rsidRDefault="605D29B1" w:rsidP="605D29B1">
            <w:pPr>
              <w:rPr>
                <w:rFonts w:cs="Arial"/>
              </w:rPr>
            </w:pPr>
            <w:r w:rsidRPr="605D29B1">
              <w:rPr>
                <w:rFonts w:cs="Arial"/>
              </w:rPr>
              <w:t>Ninguna</w:t>
            </w:r>
          </w:p>
        </w:tc>
      </w:tr>
      <w:tr w:rsidR="000C064B" w14:paraId="6AE95C5A" w14:textId="77777777" w:rsidTr="6F194445">
        <w:tc>
          <w:tcPr>
            <w:tcW w:w="2137" w:type="dxa"/>
          </w:tcPr>
          <w:p w14:paraId="050BBA79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2DFD566D" w14:textId="47CA690B" w:rsidR="000C064B" w:rsidRDefault="605D29B1" w:rsidP="605D29B1">
            <w:pPr>
              <w:rPr>
                <w:rFonts w:cs="Arial"/>
              </w:rPr>
            </w:pPr>
            <w:r w:rsidRPr="605D29B1">
              <w:rPr>
                <w:rFonts w:cs="Arial"/>
              </w:rPr>
              <w:t>Ninguna</w:t>
            </w:r>
          </w:p>
        </w:tc>
      </w:tr>
    </w:tbl>
    <w:p w14:paraId="2A257DD7" w14:textId="2385F484" w:rsidR="000C064B" w:rsidRDefault="000C064B">
      <w:pPr>
        <w:rPr>
          <w:rFonts w:cs="Arial"/>
        </w:rPr>
      </w:pPr>
    </w:p>
    <w:p w14:paraId="2EA4335C" w14:textId="77777777" w:rsidR="009042AA" w:rsidRDefault="009042AA">
      <w:r>
        <w:br w:type="page"/>
      </w:r>
    </w:p>
    <w:p w14:paraId="6B3369F4" w14:textId="0491C1BA" w:rsidR="00F116B9" w:rsidRDefault="00F116B9" w:rsidP="00F116B9">
      <w:pPr>
        <w:pStyle w:val="Ttulo2"/>
      </w:pPr>
      <w:bookmarkStart w:id="784" w:name="_Toc5188692"/>
      <w:bookmarkStart w:id="785" w:name="_Toc5565170"/>
      <w:bookmarkStart w:id="786" w:name="_Toc5694319"/>
      <w:bookmarkStart w:id="787" w:name="_Toc5721503"/>
      <w:r>
        <w:lastRenderedPageBreak/>
        <w:t>4.10</w:t>
      </w:r>
      <w:r w:rsidR="002E2927">
        <w:tab/>
      </w:r>
      <w:r>
        <w:t>CU-10: Consultar unidad receptora</w:t>
      </w:r>
      <w:bookmarkEnd w:id="784"/>
      <w:bookmarkEnd w:id="785"/>
      <w:bookmarkEnd w:id="786"/>
      <w:bookmarkEnd w:id="78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0C064B" w14:paraId="411F8911" w14:textId="77777777" w:rsidTr="6F194445">
        <w:tc>
          <w:tcPr>
            <w:tcW w:w="2137" w:type="dxa"/>
          </w:tcPr>
          <w:p w14:paraId="6DF7459D" w14:textId="11C4314E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42368881" w14:textId="2B247308" w:rsidR="000C064B" w:rsidRDefault="000C064B" w:rsidP="00C70EC2">
            <w:pPr>
              <w:rPr>
                <w:rFonts w:cs="Arial"/>
              </w:rPr>
            </w:pPr>
            <w:r>
              <w:rPr>
                <w:rFonts w:cs="Arial"/>
              </w:rPr>
              <w:t>CU-1</w:t>
            </w:r>
            <w:r w:rsidR="008C2528">
              <w:rPr>
                <w:rFonts w:cs="Arial"/>
              </w:rPr>
              <w:t>0</w:t>
            </w:r>
          </w:p>
        </w:tc>
      </w:tr>
      <w:tr w:rsidR="000C064B" w14:paraId="17A2C84A" w14:textId="77777777" w:rsidTr="6F194445">
        <w:tc>
          <w:tcPr>
            <w:tcW w:w="2137" w:type="dxa"/>
          </w:tcPr>
          <w:p w14:paraId="71DA2099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58217C1A" w14:textId="1D97565F" w:rsidR="000C064B" w:rsidRPr="00FC5912" w:rsidRDefault="003E43AF" w:rsidP="00C70EC2">
            <w:pPr>
              <w:rPr>
                <w:rFonts w:cs="Arial"/>
                <w:lang w:val="es-MX"/>
              </w:rPr>
            </w:pPr>
            <w:r>
              <w:rPr>
                <w:rFonts w:cs="Arial"/>
              </w:rPr>
              <w:t>Consultar unidad receptora</w:t>
            </w:r>
            <w:r w:rsidR="00DA30E3">
              <w:rPr>
                <w:rFonts w:cs="Arial"/>
              </w:rPr>
              <w:t xml:space="preserve"> – extiende de CU-</w:t>
            </w:r>
            <w:r w:rsidR="00971C38">
              <w:rPr>
                <w:rFonts w:cs="Arial"/>
              </w:rPr>
              <w:t>08: Seleccionar solicitudes</w:t>
            </w:r>
            <w:r w:rsidR="008629C8">
              <w:rPr>
                <w:rFonts w:cs="Arial"/>
              </w:rPr>
              <w:t xml:space="preserve"> para alumno</w:t>
            </w:r>
          </w:p>
        </w:tc>
      </w:tr>
      <w:tr w:rsidR="000C064B" w14:paraId="706AB3EA" w14:textId="77777777" w:rsidTr="6F194445">
        <w:tc>
          <w:tcPr>
            <w:tcW w:w="2137" w:type="dxa"/>
          </w:tcPr>
          <w:p w14:paraId="5AEA865D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72318290" w14:textId="40A481C9" w:rsidR="000C064B" w:rsidRDefault="30CF8E54" w:rsidP="30CF8E54">
            <w:pPr>
              <w:rPr>
                <w:rFonts w:cs="Arial"/>
              </w:rPr>
            </w:pPr>
            <w:r w:rsidRPr="30CF8E54">
              <w:rPr>
                <w:rFonts w:cs="Arial"/>
              </w:rPr>
              <w:t>Permite al Coordinador y al Alumno consultar los datos de la unidad receptora.</w:t>
            </w:r>
          </w:p>
        </w:tc>
      </w:tr>
      <w:tr w:rsidR="000C064B" w14:paraId="4D960C11" w14:textId="77777777" w:rsidTr="6F194445">
        <w:tc>
          <w:tcPr>
            <w:tcW w:w="2137" w:type="dxa"/>
          </w:tcPr>
          <w:p w14:paraId="4884FD89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30FF4F68" w14:textId="2FE94E86" w:rsidR="000C064B" w:rsidRDefault="30CF8E54" w:rsidP="30CF8E54">
            <w:pPr>
              <w:rPr>
                <w:rFonts w:cs="Arial"/>
              </w:rPr>
            </w:pPr>
            <w:r w:rsidRPr="30CF8E54">
              <w:rPr>
                <w:rFonts w:cs="Arial"/>
              </w:rPr>
              <w:t>López Luján Bruno Antonio</w:t>
            </w:r>
          </w:p>
        </w:tc>
      </w:tr>
      <w:tr w:rsidR="000C064B" w14:paraId="417AD3AC" w14:textId="77777777" w:rsidTr="6F194445">
        <w:tc>
          <w:tcPr>
            <w:tcW w:w="2137" w:type="dxa"/>
          </w:tcPr>
          <w:p w14:paraId="1059C65D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5F1B9D9F" w14:textId="48AA7D69" w:rsidR="000C064B" w:rsidRDefault="00101714" w:rsidP="00C70EC2">
            <w:pPr>
              <w:rPr>
                <w:rFonts w:cs="Arial"/>
              </w:rPr>
            </w:pPr>
            <w:r>
              <w:rPr>
                <w:rFonts w:cs="Arial"/>
              </w:rPr>
              <w:t>Coordinador, Alumno</w:t>
            </w:r>
          </w:p>
        </w:tc>
      </w:tr>
      <w:tr w:rsidR="000C064B" w14:paraId="34D2AB48" w14:textId="77777777" w:rsidTr="6F194445">
        <w:tc>
          <w:tcPr>
            <w:tcW w:w="2137" w:type="dxa"/>
          </w:tcPr>
          <w:p w14:paraId="20175171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399C1B5E" w14:textId="191F3C2C" w:rsidR="000C064B" w:rsidRDefault="70CC9DEF" w:rsidP="70CC9DEF">
            <w:pPr>
              <w:rPr>
                <w:rFonts w:cs="Arial"/>
              </w:rPr>
            </w:pPr>
            <w:r w:rsidRPr="70CC9DEF">
              <w:rPr>
                <w:rFonts w:cs="Arial"/>
              </w:rPr>
              <w:t>Unidad receptora en cuestión previamente registrada en sistema</w:t>
            </w:r>
          </w:p>
        </w:tc>
      </w:tr>
      <w:tr w:rsidR="000C064B" w14:paraId="66A13936" w14:textId="77777777" w:rsidTr="6F194445">
        <w:tc>
          <w:tcPr>
            <w:tcW w:w="2137" w:type="dxa"/>
          </w:tcPr>
          <w:p w14:paraId="1101C399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2E1A715E" w14:textId="4314BC76" w:rsidR="000C064B" w:rsidRDefault="6F194445" w:rsidP="00ED3EA4">
            <w:pPr>
              <w:pStyle w:val="Prrafodelista"/>
              <w:numPr>
                <w:ilvl w:val="0"/>
                <w:numId w:val="11"/>
              </w:numPr>
              <w:jc w:val="left"/>
              <w:rPr>
                <w:szCs w:val="24"/>
              </w:rPr>
            </w:pPr>
            <w:r w:rsidRPr="6F194445">
              <w:rPr>
                <w:rFonts w:cs="Arial"/>
              </w:rPr>
              <w:t>El sistema carga en pantalla los datos de la UNIDAD RECEPTORA: nombre, correo, teléfono, calle, número exterior, colonia y código postal.</w:t>
            </w:r>
          </w:p>
          <w:p w14:paraId="0BB98147" w14:textId="25CE77B8" w:rsidR="000C064B" w:rsidRDefault="6F194445" w:rsidP="00ED3EA4">
            <w:pPr>
              <w:pStyle w:val="Prrafodelista"/>
              <w:numPr>
                <w:ilvl w:val="0"/>
                <w:numId w:val="11"/>
              </w:numPr>
              <w:jc w:val="left"/>
              <w:rPr>
                <w:szCs w:val="24"/>
              </w:rPr>
            </w:pPr>
            <w:r w:rsidRPr="6F194445">
              <w:rPr>
                <w:rFonts w:cs="Arial"/>
              </w:rPr>
              <w:t>Termina caso de uso.</w:t>
            </w:r>
          </w:p>
        </w:tc>
      </w:tr>
      <w:tr w:rsidR="000C064B" w14:paraId="72B4D654" w14:textId="77777777" w:rsidTr="6F194445">
        <w:tc>
          <w:tcPr>
            <w:tcW w:w="2137" w:type="dxa"/>
          </w:tcPr>
          <w:p w14:paraId="521CC434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349FD4D6" w14:textId="143282E0" w:rsidR="000C064B" w:rsidRDefault="6F194445" w:rsidP="6F194445">
            <w:pPr>
              <w:rPr>
                <w:rFonts w:cs="Arial"/>
              </w:rPr>
            </w:pPr>
            <w:r w:rsidRPr="6F194445">
              <w:rPr>
                <w:rFonts w:cs="Arial"/>
              </w:rPr>
              <w:t>Ninguno</w:t>
            </w:r>
          </w:p>
        </w:tc>
      </w:tr>
      <w:tr w:rsidR="000C064B" w14:paraId="0B3E9D0D" w14:textId="77777777" w:rsidTr="6F194445">
        <w:tc>
          <w:tcPr>
            <w:tcW w:w="2137" w:type="dxa"/>
          </w:tcPr>
          <w:p w14:paraId="1E8F4463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701DE0BC" w14:textId="4A2F3B87" w:rsidR="605D29B1" w:rsidRDefault="605D29B1" w:rsidP="605D29B1">
            <w:pPr>
              <w:rPr>
                <w:rFonts w:cs="Arial"/>
              </w:rPr>
            </w:pPr>
            <w:r w:rsidRPr="605D29B1">
              <w:rPr>
                <w:rFonts w:cs="Arial"/>
                <w:b/>
                <w:bCs/>
              </w:rPr>
              <w:t>Ex. 1.1 Se perdió la conexión con la base de datos.</w:t>
            </w:r>
          </w:p>
          <w:p w14:paraId="3BF4F11F" w14:textId="04F720B7" w:rsidR="605D29B1" w:rsidRDefault="605D29B1" w:rsidP="00ED3EA4">
            <w:pPr>
              <w:pStyle w:val="Prrafodelista"/>
              <w:numPr>
                <w:ilvl w:val="0"/>
                <w:numId w:val="20"/>
              </w:numPr>
              <w:rPr>
                <w:szCs w:val="24"/>
              </w:rPr>
            </w:pPr>
            <w:r w:rsidRPr="605D29B1">
              <w:rPr>
                <w:rFonts w:cs="Arial"/>
              </w:rPr>
              <w:t xml:space="preserve">El sistema muestra un mensaje “Ocurrió un error al momento de cargar </w:t>
            </w:r>
            <w:del w:id="788" w:author="CRUZ PORTILLA MAURICIO" w:date="2019-04-06T00:32:00Z">
              <w:r w:rsidRPr="605D29B1" w:rsidDel="00E614A6">
                <w:rPr>
                  <w:rFonts w:cs="Arial"/>
                </w:rPr>
                <w:delText>las solicitudes</w:delText>
              </w:r>
            </w:del>
            <w:ins w:id="789" w:author="CRUZ PORTILLA MAURICIO" w:date="2019-04-06T00:32:00Z">
              <w:r w:rsidR="00E614A6">
                <w:rPr>
                  <w:rFonts w:cs="Arial"/>
                </w:rPr>
                <w:t>los datos de la unidad receptora</w:t>
              </w:r>
            </w:ins>
            <w:r w:rsidRPr="605D29B1">
              <w:rPr>
                <w:rFonts w:cs="Arial"/>
              </w:rPr>
              <w:t>”.</w:t>
            </w:r>
          </w:p>
          <w:p w14:paraId="6FB994DD" w14:textId="33486916" w:rsidR="605D29B1" w:rsidRDefault="605D29B1" w:rsidP="00ED3EA4">
            <w:pPr>
              <w:pStyle w:val="Prrafodelista"/>
              <w:numPr>
                <w:ilvl w:val="0"/>
                <w:numId w:val="20"/>
              </w:numPr>
              <w:rPr>
                <w:szCs w:val="24"/>
              </w:rPr>
            </w:pPr>
            <w:r w:rsidRPr="605D29B1">
              <w:rPr>
                <w:rFonts w:cs="Arial"/>
              </w:rPr>
              <w:t>Termina el caso de uso.</w:t>
            </w:r>
          </w:p>
        </w:tc>
      </w:tr>
      <w:tr w:rsidR="000C064B" w14:paraId="16E06144" w14:textId="77777777" w:rsidTr="6F194445">
        <w:tc>
          <w:tcPr>
            <w:tcW w:w="2137" w:type="dxa"/>
          </w:tcPr>
          <w:p w14:paraId="7C1BC0E1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330F819F" w14:textId="7A52140E" w:rsidR="605D29B1" w:rsidRDefault="605D29B1" w:rsidP="605D29B1">
            <w:pPr>
              <w:rPr>
                <w:rFonts w:cs="Arial"/>
              </w:rPr>
            </w:pPr>
            <w:r w:rsidRPr="605D29B1">
              <w:rPr>
                <w:rFonts w:cs="Arial"/>
              </w:rPr>
              <w:t>Ninguna</w:t>
            </w:r>
          </w:p>
        </w:tc>
      </w:tr>
      <w:tr w:rsidR="000C064B" w14:paraId="642EE98B" w14:textId="77777777" w:rsidTr="6F194445">
        <w:tc>
          <w:tcPr>
            <w:tcW w:w="2137" w:type="dxa"/>
          </w:tcPr>
          <w:p w14:paraId="39002F31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4A79E91B" w14:textId="73491DEA" w:rsidR="605D29B1" w:rsidRDefault="605D29B1" w:rsidP="605D29B1">
            <w:pPr>
              <w:rPr>
                <w:rFonts w:cs="Arial"/>
              </w:rPr>
            </w:pPr>
            <w:r w:rsidRPr="605D29B1">
              <w:rPr>
                <w:rFonts w:cs="Arial"/>
              </w:rPr>
              <w:t>Ninguna</w:t>
            </w:r>
          </w:p>
        </w:tc>
      </w:tr>
      <w:tr w:rsidR="000C064B" w14:paraId="58CF543E" w14:textId="77777777" w:rsidTr="6F194445">
        <w:tc>
          <w:tcPr>
            <w:tcW w:w="2137" w:type="dxa"/>
          </w:tcPr>
          <w:p w14:paraId="76C2676A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370061DC" w14:textId="47CA690B" w:rsidR="605D29B1" w:rsidRDefault="605D29B1" w:rsidP="605D29B1">
            <w:pPr>
              <w:rPr>
                <w:rFonts w:cs="Arial"/>
              </w:rPr>
            </w:pPr>
            <w:r w:rsidRPr="605D29B1">
              <w:rPr>
                <w:rFonts w:cs="Arial"/>
              </w:rPr>
              <w:t>Ninguna</w:t>
            </w:r>
          </w:p>
        </w:tc>
      </w:tr>
    </w:tbl>
    <w:p w14:paraId="650241BE" w14:textId="3710BA56" w:rsidR="000C064B" w:rsidRDefault="000C064B">
      <w:pPr>
        <w:rPr>
          <w:rFonts w:cs="Arial"/>
        </w:rPr>
      </w:pPr>
    </w:p>
    <w:p w14:paraId="4D528078" w14:textId="77777777" w:rsidR="009042AA" w:rsidRDefault="009042AA">
      <w:r>
        <w:br w:type="page"/>
      </w:r>
    </w:p>
    <w:p w14:paraId="660D384B" w14:textId="68F15C57" w:rsidR="00F116B9" w:rsidDel="00F51DF1" w:rsidRDefault="00F116B9" w:rsidP="00F116B9">
      <w:pPr>
        <w:pStyle w:val="Ttulo2"/>
        <w:rPr>
          <w:del w:id="790" w:author="CRUZ PORTILLA MAURICIO" w:date="2019-04-07T19:42:00Z"/>
        </w:rPr>
      </w:pPr>
      <w:bookmarkStart w:id="791" w:name="_Toc5188693"/>
      <w:del w:id="792" w:author="CRUZ PORTILLA MAURICIO" w:date="2019-04-07T19:42:00Z">
        <w:r w:rsidDel="00F51DF1">
          <w:lastRenderedPageBreak/>
          <w:delText>4.11</w:delText>
        </w:r>
        <w:r w:rsidR="002E2927" w:rsidDel="00F51DF1">
          <w:tab/>
        </w:r>
        <w:r w:rsidDel="00F51DF1">
          <w:delText xml:space="preserve">CU-11: </w:delText>
        </w:r>
      </w:del>
      <w:del w:id="793" w:author="CRUZ PORTILLA MAURICIO" w:date="2019-04-07T13:03:00Z">
        <w:r w:rsidDel="00E20FC6">
          <w:delText>Consultar avance</w:delText>
        </w:r>
        <w:r w:rsidR="00A45755" w:rsidDel="00E20FC6">
          <w:delText xml:space="preserve"> </w:delText>
        </w:r>
        <w:r w:rsidR="00CA2534" w:rsidDel="00E20FC6">
          <w:delText xml:space="preserve">a </w:delText>
        </w:r>
        <w:r w:rsidR="00A45755" w:rsidDel="00E20FC6">
          <w:delText>Alumno</w:delText>
        </w:r>
      </w:del>
      <w:bookmarkEnd w:id="79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3E43AF" w:rsidDel="00F51DF1" w14:paraId="48588F6F" w14:textId="4E2BC4F4" w:rsidTr="6F194445">
        <w:trPr>
          <w:del w:id="794" w:author="CRUZ PORTILLA MAURICIO" w:date="2019-04-07T19:42:00Z"/>
        </w:trPr>
        <w:tc>
          <w:tcPr>
            <w:tcW w:w="2137" w:type="dxa"/>
          </w:tcPr>
          <w:p w14:paraId="21D47FD4" w14:textId="09451051" w:rsidR="003E43AF" w:rsidRPr="009345F2" w:rsidDel="00F51DF1" w:rsidRDefault="003E43AF" w:rsidP="00636FA6">
            <w:pPr>
              <w:rPr>
                <w:del w:id="795" w:author="CRUZ PORTILLA MAURICIO" w:date="2019-04-07T19:42:00Z"/>
                <w:rFonts w:cs="Arial"/>
                <w:b/>
              </w:rPr>
            </w:pPr>
            <w:del w:id="796" w:author="CRUZ PORTILLA MAURICIO" w:date="2019-04-07T19:42:00Z">
              <w:r w:rsidRPr="009345F2" w:rsidDel="00F51DF1">
                <w:rPr>
                  <w:rFonts w:cs="Arial"/>
                  <w:b/>
                </w:rPr>
                <w:delText>ID</w:delText>
              </w:r>
            </w:del>
          </w:p>
        </w:tc>
        <w:tc>
          <w:tcPr>
            <w:tcW w:w="6879" w:type="dxa"/>
          </w:tcPr>
          <w:p w14:paraId="7038A681" w14:textId="58AF0A52" w:rsidR="003E43AF" w:rsidDel="00F51DF1" w:rsidRDefault="003E43AF" w:rsidP="00636FA6">
            <w:pPr>
              <w:rPr>
                <w:del w:id="797" w:author="CRUZ PORTILLA MAURICIO" w:date="2019-04-07T19:42:00Z"/>
                <w:rFonts w:cs="Arial"/>
              </w:rPr>
            </w:pPr>
            <w:del w:id="798" w:author="CRUZ PORTILLA MAURICIO" w:date="2019-04-07T19:42:00Z">
              <w:r w:rsidDel="00F51DF1">
                <w:rPr>
                  <w:rFonts w:cs="Arial"/>
                </w:rPr>
                <w:delText>CU-11</w:delText>
              </w:r>
            </w:del>
          </w:p>
        </w:tc>
      </w:tr>
      <w:tr w:rsidR="003E43AF" w:rsidDel="00F51DF1" w14:paraId="407D07B3" w14:textId="0C01B412" w:rsidTr="6F194445">
        <w:trPr>
          <w:del w:id="799" w:author="CRUZ PORTILLA MAURICIO" w:date="2019-04-07T19:42:00Z"/>
        </w:trPr>
        <w:tc>
          <w:tcPr>
            <w:tcW w:w="2137" w:type="dxa"/>
          </w:tcPr>
          <w:p w14:paraId="088376CF" w14:textId="3EBFDC45" w:rsidR="003E43AF" w:rsidRPr="009345F2" w:rsidDel="00F51DF1" w:rsidRDefault="003E43AF" w:rsidP="00636FA6">
            <w:pPr>
              <w:rPr>
                <w:del w:id="800" w:author="CRUZ PORTILLA MAURICIO" w:date="2019-04-07T19:42:00Z"/>
                <w:rFonts w:cs="Arial"/>
                <w:b/>
              </w:rPr>
            </w:pPr>
            <w:del w:id="801" w:author="CRUZ PORTILLA MAURICIO" w:date="2019-04-07T19:42:00Z">
              <w:r w:rsidRPr="009345F2" w:rsidDel="00F51DF1">
                <w:rPr>
                  <w:rFonts w:cs="Arial"/>
                  <w:b/>
                </w:rPr>
                <w:delText>Nombre</w:delText>
              </w:r>
            </w:del>
          </w:p>
        </w:tc>
        <w:tc>
          <w:tcPr>
            <w:tcW w:w="6879" w:type="dxa"/>
          </w:tcPr>
          <w:p w14:paraId="3671A2BD" w14:textId="6F8CEA34" w:rsidR="003E43AF" w:rsidDel="00F51DF1" w:rsidRDefault="002E50A0" w:rsidP="00F36AA9">
            <w:pPr>
              <w:rPr>
                <w:del w:id="802" w:author="CRUZ PORTILLA MAURICIO" w:date="2019-04-07T19:42:00Z"/>
                <w:rFonts w:cs="Arial"/>
              </w:rPr>
            </w:pPr>
            <w:del w:id="803" w:author="CRUZ PORTILLA MAURICIO" w:date="2019-04-07T13:03:00Z">
              <w:r w:rsidDel="005F7341">
                <w:rPr>
                  <w:rFonts w:cs="Arial"/>
                </w:rPr>
                <w:delText>Consultar avance</w:delText>
              </w:r>
              <w:r w:rsidR="00A45755" w:rsidDel="005F7341">
                <w:rPr>
                  <w:rFonts w:cs="Arial"/>
                </w:rPr>
                <w:delText xml:space="preserve"> </w:delText>
              </w:r>
              <w:r w:rsidR="008629C8" w:rsidDel="005F7341">
                <w:rPr>
                  <w:rFonts w:cs="Arial"/>
                </w:rPr>
                <w:delText>del a</w:delText>
              </w:r>
              <w:r w:rsidR="00A45755" w:rsidDel="005F7341">
                <w:rPr>
                  <w:rFonts w:cs="Arial"/>
                </w:rPr>
                <w:delText>lumno</w:delText>
              </w:r>
            </w:del>
          </w:p>
        </w:tc>
      </w:tr>
      <w:tr w:rsidR="003E43AF" w:rsidDel="00F51DF1" w14:paraId="55F75F58" w14:textId="2F6F1EFC" w:rsidTr="6F194445">
        <w:trPr>
          <w:del w:id="804" w:author="CRUZ PORTILLA MAURICIO" w:date="2019-04-07T19:42:00Z"/>
        </w:trPr>
        <w:tc>
          <w:tcPr>
            <w:tcW w:w="2137" w:type="dxa"/>
          </w:tcPr>
          <w:p w14:paraId="179D2C1B" w14:textId="34B6051C" w:rsidR="003E43AF" w:rsidRPr="009345F2" w:rsidDel="00F51DF1" w:rsidRDefault="003E43AF" w:rsidP="00636FA6">
            <w:pPr>
              <w:rPr>
                <w:del w:id="805" w:author="CRUZ PORTILLA MAURICIO" w:date="2019-04-07T19:42:00Z"/>
                <w:rFonts w:cs="Arial"/>
                <w:b/>
              </w:rPr>
            </w:pPr>
            <w:del w:id="806" w:author="CRUZ PORTILLA MAURICIO" w:date="2019-04-07T19:42:00Z">
              <w:r w:rsidRPr="009345F2" w:rsidDel="00F51DF1">
                <w:rPr>
                  <w:rFonts w:cs="Arial"/>
                  <w:b/>
                </w:rPr>
                <w:delText>Descripción</w:delText>
              </w:r>
            </w:del>
          </w:p>
        </w:tc>
        <w:tc>
          <w:tcPr>
            <w:tcW w:w="6879" w:type="dxa"/>
          </w:tcPr>
          <w:p w14:paraId="03B1C5A1" w14:textId="5D2A00D7" w:rsidR="003E43AF" w:rsidDel="00F51DF1" w:rsidRDefault="30CF8E54" w:rsidP="30CF8E54">
            <w:pPr>
              <w:rPr>
                <w:del w:id="807" w:author="CRUZ PORTILLA MAURICIO" w:date="2019-04-07T19:42:00Z"/>
                <w:rFonts w:cs="Arial"/>
              </w:rPr>
            </w:pPr>
            <w:del w:id="808" w:author="CRUZ PORTILLA MAURICIO" w:date="2019-04-07T19:42:00Z">
              <w:r w:rsidRPr="30CF8E54" w:rsidDel="00F51DF1">
                <w:rPr>
                  <w:rFonts w:cs="Arial"/>
                </w:rPr>
                <w:delText xml:space="preserve">Permite al Coordinador </w:delText>
              </w:r>
            </w:del>
            <w:del w:id="809" w:author="CRUZ PORTILLA MAURICIO" w:date="2019-04-07T13:04:00Z">
              <w:r w:rsidRPr="30CF8E54" w:rsidDel="005F7341">
                <w:rPr>
                  <w:rFonts w:cs="Arial"/>
                </w:rPr>
                <w:delText>y al Alumno consultar el avance del Alumno en cuestión en el sistema.</w:delText>
              </w:r>
            </w:del>
          </w:p>
        </w:tc>
      </w:tr>
      <w:tr w:rsidR="003E43AF" w:rsidDel="00F51DF1" w14:paraId="1F1CAD38" w14:textId="325AC3C4" w:rsidTr="6F194445">
        <w:trPr>
          <w:del w:id="810" w:author="CRUZ PORTILLA MAURICIO" w:date="2019-04-07T19:42:00Z"/>
        </w:trPr>
        <w:tc>
          <w:tcPr>
            <w:tcW w:w="2137" w:type="dxa"/>
          </w:tcPr>
          <w:p w14:paraId="0E11931B" w14:textId="25B346DC" w:rsidR="003E43AF" w:rsidRPr="009345F2" w:rsidDel="00F51DF1" w:rsidRDefault="003E43AF" w:rsidP="00636FA6">
            <w:pPr>
              <w:rPr>
                <w:del w:id="811" w:author="CRUZ PORTILLA MAURICIO" w:date="2019-04-07T19:42:00Z"/>
                <w:rFonts w:cs="Arial"/>
                <w:b/>
              </w:rPr>
            </w:pPr>
            <w:del w:id="812" w:author="CRUZ PORTILLA MAURICIO" w:date="2019-04-07T19:42:00Z">
              <w:r w:rsidRPr="009345F2" w:rsidDel="00F51DF1">
                <w:rPr>
                  <w:rFonts w:cs="Arial"/>
                  <w:b/>
                </w:rPr>
                <w:delText>Autor</w:delText>
              </w:r>
            </w:del>
          </w:p>
        </w:tc>
        <w:tc>
          <w:tcPr>
            <w:tcW w:w="6879" w:type="dxa"/>
          </w:tcPr>
          <w:p w14:paraId="53452802" w14:textId="72CCB578" w:rsidR="003E43AF" w:rsidDel="00F51DF1" w:rsidRDefault="30CF8E54" w:rsidP="30CF8E54">
            <w:pPr>
              <w:rPr>
                <w:del w:id="813" w:author="CRUZ PORTILLA MAURICIO" w:date="2019-04-07T19:42:00Z"/>
                <w:rFonts w:cs="Arial"/>
              </w:rPr>
            </w:pPr>
            <w:del w:id="814" w:author="CRUZ PORTILLA MAURICIO" w:date="2019-04-07T13:04:00Z">
              <w:r w:rsidRPr="30CF8E54" w:rsidDel="005F7341">
                <w:rPr>
                  <w:rFonts w:cs="Arial"/>
                </w:rPr>
                <w:delText>López Luján Bruno Antonio</w:delText>
              </w:r>
            </w:del>
          </w:p>
        </w:tc>
      </w:tr>
      <w:tr w:rsidR="003E43AF" w:rsidDel="00F51DF1" w14:paraId="4C4348C8" w14:textId="2C9B0689" w:rsidTr="6F194445">
        <w:trPr>
          <w:del w:id="815" w:author="CRUZ PORTILLA MAURICIO" w:date="2019-04-07T19:42:00Z"/>
        </w:trPr>
        <w:tc>
          <w:tcPr>
            <w:tcW w:w="2137" w:type="dxa"/>
          </w:tcPr>
          <w:p w14:paraId="2A2E04AD" w14:textId="443DDCE1" w:rsidR="003E43AF" w:rsidRPr="009345F2" w:rsidDel="00F51DF1" w:rsidRDefault="003E43AF" w:rsidP="00636FA6">
            <w:pPr>
              <w:rPr>
                <w:del w:id="816" w:author="CRUZ PORTILLA MAURICIO" w:date="2019-04-07T19:42:00Z"/>
                <w:rFonts w:cs="Arial"/>
                <w:b/>
              </w:rPr>
            </w:pPr>
            <w:del w:id="817" w:author="CRUZ PORTILLA MAURICIO" w:date="2019-04-07T19:42:00Z">
              <w:r w:rsidRPr="009345F2" w:rsidDel="00F51DF1">
                <w:rPr>
                  <w:rFonts w:cs="Arial"/>
                  <w:b/>
                </w:rPr>
                <w:delText>Actores</w:delText>
              </w:r>
            </w:del>
          </w:p>
        </w:tc>
        <w:tc>
          <w:tcPr>
            <w:tcW w:w="6879" w:type="dxa"/>
          </w:tcPr>
          <w:p w14:paraId="427637B1" w14:textId="09D0DC2B" w:rsidR="003E43AF" w:rsidDel="00F51DF1" w:rsidRDefault="00101714" w:rsidP="00636FA6">
            <w:pPr>
              <w:rPr>
                <w:del w:id="818" w:author="CRUZ PORTILLA MAURICIO" w:date="2019-04-07T19:42:00Z"/>
                <w:rFonts w:cs="Arial"/>
              </w:rPr>
            </w:pPr>
            <w:del w:id="819" w:author="CRUZ PORTILLA MAURICIO" w:date="2019-04-07T13:04:00Z">
              <w:r w:rsidDel="005F7341">
                <w:rPr>
                  <w:rFonts w:cs="Arial"/>
                </w:rPr>
                <w:delText>Coordinador, Alumno</w:delText>
              </w:r>
            </w:del>
          </w:p>
        </w:tc>
      </w:tr>
      <w:tr w:rsidR="003E43AF" w:rsidDel="00F51DF1" w14:paraId="195561A1" w14:textId="4FD7B414" w:rsidTr="6F194445">
        <w:trPr>
          <w:del w:id="820" w:author="CRUZ PORTILLA MAURICIO" w:date="2019-04-07T19:42:00Z"/>
        </w:trPr>
        <w:tc>
          <w:tcPr>
            <w:tcW w:w="2137" w:type="dxa"/>
          </w:tcPr>
          <w:p w14:paraId="4C4C056F" w14:textId="59131BEB" w:rsidR="003E43AF" w:rsidRPr="009345F2" w:rsidDel="00F51DF1" w:rsidRDefault="003E43AF" w:rsidP="00636FA6">
            <w:pPr>
              <w:rPr>
                <w:del w:id="821" w:author="CRUZ PORTILLA MAURICIO" w:date="2019-04-07T19:42:00Z"/>
                <w:rFonts w:cs="Arial"/>
                <w:b/>
              </w:rPr>
            </w:pPr>
            <w:del w:id="822" w:author="CRUZ PORTILLA MAURICIO" w:date="2019-04-07T19:42:00Z">
              <w:r w:rsidRPr="009345F2" w:rsidDel="00F51DF1">
                <w:rPr>
                  <w:rFonts w:cs="Arial"/>
                  <w:b/>
                </w:rPr>
                <w:delText>Precondiciones</w:delText>
              </w:r>
            </w:del>
          </w:p>
        </w:tc>
        <w:tc>
          <w:tcPr>
            <w:tcW w:w="6879" w:type="dxa"/>
          </w:tcPr>
          <w:p w14:paraId="1B7958EE" w14:textId="4D22EC7F" w:rsidR="003E43AF" w:rsidRPr="00E30A9B" w:rsidDel="00F51DF1" w:rsidRDefault="005C2509">
            <w:pPr>
              <w:pStyle w:val="Prrafodelista"/>
              <w:numPr>
                <w:ilvl w:val="0"/>
                <w:numId w:val="68"/>
              </w:numPr>
              <w:rPr>
                <w:del w:id="823" w:author="CRUZ PORTILLA MAURICIO" w:date="2019-04-07T19:42:00Z"/>
                <w:rFonts w:cs="Arial"/>
              </w:rPr>
              <w:pPrChange w:id="824" w:author="CRUZ PORTILLA MAURICIO" w:date="2019-04-07T13:04:00Z">
                <w:pPr/>
              </w:pPrChange>
            </w:pPr>
            <w:del w:id="825" w:author="CRUZ PORTILLA MAURICIO" w:date="2019-04-07T13:04:00Z">
              <w:r w:rsidRPr="005F7489" w:rsidDel="005F7489">
                <w:rPr>
                  <w:rFonts w:cs="Arial"/>
                </w:rPr>
                <w:delText>Alumno previament</w:delText>
              </w:r>
              <w:r w:rsidRPr="00324D5E" w:rsidDel="005F7489">
                <w:rPr>
                  <w:rFonts w:cs="Arial"/>
                </w:rPr>
                <w:delText>e registrado</w:delText>
              </w:r>
            </w:del>
          </w:p>
        </w:tc>
      </w:tr>
      <w:tr w:rsidR="003E43AF" w:rsidDel="00F51DF1" w14:paraId="174C48FF" w14:textId="71B98824" w:rsidTr="6F194445">
        <w:trPr>
          <w:del w:id="826" w:author="CRUZ PORTILLA MAURICIO" w:date="2019-04-07T19:42:00Z"/>
        </w:trPr>
        <w:tc>
          <w:tcPr>
            <w:tcW w:w="2137" w:type="dxa"/>
          </w:tcPr>
          <w:p w14:paraId="7B8F15AE" w14:textId="086B2DEA" w:rsidR="003E43AF" w:rsidRPr="009345F2" w:rsidDel="00F51DF1" w:rsidRDefault="003E43AF" w:rsidP="00636FA6">
            <w:pPr>
              <w:rPr>
                <w:del w:id="827" w:author="CRUZ PORTILLA MAURICIO" w:date="2019-04-07T19:42:00Z"/>
                <w:rFonts w:cs="Arial"/>
                <w:b/>
              </w:rPr>
            </w:pPr>
            <w:del w:id="828" w:author="CRUZ PORTILLA MAURICIO" w:date="2019-04-07T19:42:00Z">
              <w:r w:rsidRPr="009345F2" w:rsidDel="00F51DF1">
                <w:rPr>
                  <w:rFonts w:cs="Arial"/>
                  <w:b/>
                </w:rPr>
                <w:delText>Flujo normal</w:delText>
              </w:r>
            </w:del>
          </w:p>
        </w:tc>
        <w:tc>
          <w:tcPr>
            <w:tcW w:w="6879" w:type="dxa"/>
          </w:tcPr>
          <w:p w14:paraId="3CDB7FF6" w14:textId="48080339" w:rsidR="003E43AF" w:rsidDel="00F51DF1" w:rsidRDefault="6F194445" w:rsidP="00ED3EA4">
            <w:pPr>
              <w:pStyle w:val="Prrafodelista"/>
              <w:numPr>
                <w:ilvl w:val="0"/>
                <w:numId w:val="10"/>
              </w:numPr>
              <w:rPr>
                <w:del w:id="829" w:author="CRUZ PORTILLA MAURICIO" w:date="2019-04-07T19:42:00Z"/>
              </w:rPr>
            </w:pPr>
            <w:del w:id="830" w:author="CRUZ PORTILLA MAURICIO" w:date="2019-04-07T19:42:00Z">
              <w:r w:rsidRPr="6F194445" w:rsidDel="00F51DF1">
                <w:rPr>
                  <w:rFonts w:cs="Arial"/>
                </w:rPr>
                <w:delText>El sistema carga en pantalla el HISTORIAL</w:delText>
              </w:r>
              <w:r w:rsidR="00C46615" w:rsidDel="00F51DF1">
                <w:rPr>
                  <w:rFonts w:cs="Arial"/>
                </w:rPr>
                <w:delText>ALUMNOSS</w:delText>
              </w:r>
              <w:r w:rsidRPr="6F194445" w:rsidDel="00F51DF1">
                <w:rPr>
                  <w:rFonts w:cs="Arial"/>
                </w:rPr>
                <w:delText xml:space="preserve"> del alumno: Horas totales realizadas, número de reportes entregados y horas por cubrir.</w:delText>
              </w:r>
            </w:del>
          </w:p>
          <w:p w14:paraId="3B3FBD41" w14:textId="56E6DD02" w:rsidR="003E43AF" w:rsidDel="00F51DF1" w:rsidRDefault="6F194445" w:rsidP="00ED3EA4">
            <w:pPr>
              <w:pStyle w:val="Prrafodelista"/>
              <w:numPr>
                <w:ilvl w:val="0"/>
                <w:numId w:val="10"/>
              </w:numPr>
              <w:rPr>
                <w:del w:id="831" w:author="CRUZ PORTILLA MAURICIO" w:date="2019-04-07T19:42:00Z"/>
                <w:szCs w:val="24"/>
              </w:rPr>
            </w:pPr>
            <w:del w:id="832" w:author="CRUZ PORTILLA MAURICIO" w:date="2019-04-07T19:42:00Z">
              <w:r w:rsidRPr="6F194445" w:rsidDel="00F51DF1">
                <w:rPr>
                  <w:rFonts w:cs="Arial"/>
                </w:rPr>
                <w:delText>Termina caso de uso.</w:delText>
              </w:r>
            </w:del>
          </w:p>
        </w:tc>
      </w:tr>
      <w:tr w:rsidR="003E43AF" w:rsidDel="00F51DF1" w14:paraId="649CD4FB" w14:textId="31697DDA" w:rsidTr="6F194445">
        <w:trPr>
          <w:del w:id="833" w:author="CRUZ PORTILLA MAURICIO" w:date="2019-04-07T19:42:00Z"/>
        </w:trPr>
        <w:tc>
          <w:tcPr>
            <w:tcW w:w="2137" w:type="dxa"/>
          </w:tcPr>
          <w:p w14:paraId="64992511" w14:textId="6431DF02" w:rsidR="003E43AF" w:rsidRPr="009345F2" w:rsidDel="00F51DF1" w:rsidRDefault="003E43AF" w:rsidP="00636FA6">
            <w:pPr>
              <w:rPr>
                <w:del w:id="834" w:author="CRUZ PORTILLA MAURICIO" w:date="2019-04-07T19:42:00Z"/>
                <w:rFonts w:cs="Arial"/>
                <w:b/>
              </w:rPr>
            </w:pPr>
            <w:del w:id="835" w:author="CRUZ PORTILLA MAURICIO" w:date="2019-04-07T19:42:00Z">
              <w:r w:rsidRPr="009345F2" w:rsidDel="00F51DF1">
                <w:rPr>
                  <w:rFonts w:cs="Arial"/>
                  <w:b/>
                </w:rPr>
                <w:delText>Flujo alternativo</w:delText>
              </w:r>
            </w:del>
          </w:p>
        </w:tc>
        <w:tc>
          <w:tcPr>
            <w:tcW w:w="6879" w:type="dxa"/>
          </w:tcPr>
          <w:p w14:paraId="622FF37C" w14:textId="41DF5FC2" w:rsidR="003E43AF" w:rsidDel="00F51DF1" w:rsidRDefault="6F194445" w:rsidP="6F194445">
            <w:pPr>
              <w:rPr>
                <w:del w:id="836" w:author="CRUZ PORTILLA MAURICIO" w:date="2019-04-07T19:42:00Z"/>
                <w:rFonts w:cs="Arial"/>
              </w:rPr>
            </w:pPr>
            <w:del w:id="837" w:author="CRUZ PORTILLA MAURICIO" w:date="2019-04-07T19:42:00Z">
              <w:r w:rsidRPr="6F194445" w:rsidDel="00F51DF1">
                <w:rPr>
                  <w:rFonts w:cs="Arial"/>
                </w:rPr>
                <w:delText>Ninguno</w:delText>
              </w:r>
            </w:del>
          </w:p>
        </w:tc>
      </w:tr>
      <w:tr w:rsidR="003E43AF" w:rsidDel="00F51DF1" w14:paraId="2225252F" w14:textId="69902932" w:rsidTr="6F194445">
        <w:trPr>
          <w:del w:id="838" w:author="CRUZ PORTILLA MAURICIO" w:date="2019-04-07T19:42:00Z"/>
        </w:trPr>
        <w:tc>
          <w:tcPr>
            <w:tcW w:w="2137" w:type="dxa"/>
          </w:tcPr>
          <w:p w14:paraId="6FA38177" w14:textId="2C96FF43" w:rsidR="003E43AF" w:rsidRPr="009345F2" w:rsidDel="00F51DF1" w:rsidRDefault="003E43AF" w:rsidP="00636FA6">
            <w:pPr>
              <w:rPr>
                <w:del w:id="839" w:author="CRUZ PORTILLA MAURICIO" w:date="2019-04-07T19:42:00Z"/>
                <w:rFonts w:cs="Arial"/>
                <w:b/>
              </w:rPr>
            </w:pPr>
            <w:del w:id="840" w:author="CRUZ PORTILLA MAURICIO" w:date="2019-04-07T19:42:00Z">
              <w:r w:rsidRPr="009345F2" w:rsidDel="00F51DF1">
                <w:rPr>
                  <w:rFonts w:cs="Arial"/>
                  <w:b/>
                </w:rPr>
                <w:delText>Excepciones</w:delText>
              </w:r>
            </w:del>
          </w:p>
        </w:tc>
        <w:tc>
          <w:tcPr>
            <w:tcW w:w="6879" w:type="dxa"/>
          </w:tcPr>
          <w:p w14:paraId="7B0DE25F" w14:textId="214432D8" w:rsidR="605D29B1" w:rsidDel="00F51DF1" w:rsidRDefault="605D29B1" w:rsidP="605D29B1">
            <w:pPr>
              <w:rPr>
                <w:del w:id="841" w:author="CRUZ PORTILLA MAURICIO" w:date="2019-04-07T19:42:00Z"/>
                <w:rFonts w:cs="Arial"/>
              </w:rPr>
            </w:pPr>
            <w:del w:id="842" w:author="CRUZ PORTILLA MAURICIO" w:date="2019-04-07T19:42:00Z">
              <w:r w:rsidRPr="605D29B1" w:rsidDel="00F51DF1">
                <w:rPr>
                  <w:rFonts w:cs="Arial"/>
                  <w:b/>
                  <w:bCs/>
                </w:rPr>
                <w:delText>Ex. 1.1 Se perdió la conexión con la base de datos.</w:delText>
              </w:r>
            </w:del>
          </w:p>
          <w:p w14:paraId="501F3AB1" w14:textId="74515921" w:rsidR="605D29B1" w:rsidDel="00F51DF1" w:rsidRDefault="605D29B1" w:rsidP="00ED3EA4">
            <w:pPr>
              <w:pStyle w:val="Prrafodelista"/>
              <w:numPr>
                <w:ilvl w:val="0"/>
                <w:numId w:val="19"/>
              </w:numPr>
              <w:rPr>
                <w:del w:id="843" w:author="CRUZ PORTILLA MAURICIO" w:date="2019-04-07T19:42:00Z"/>
                <w:szCs w:val="24"/>
              </w:rPr>
            </w:pPr>
            <w:del w:id="844" w:author="CRUZ PORTILLA MAURICIO" w:date="2019-04-07T19:42:00Z">
              <w:r w:rsidRPr="605D29B1" w:rsidDel="00F51DF1">
                <w:rPr>
                  <w:rFonts w:cs="Arial"/>
                </w:rPr>
                <w:delText>El sistema muestra un mensaje “Ocurrió un error al momento de cargar las solicitudes”.</w:delText>
              </w:r>
            </w:del>
          </w:p>
          <w:p w14:paraId="6B4A9356" w14:textId="637DBB88" w:rsidR="605D29B1" w:rsidDel="00F51DF1" w:rsidRDefault="70CC9DEF" w:rsidP="00ED3EA4">
            <w:pPr>
              <w:pStyle w:val="Prrafodelista"/>
              <w:numPr>
                <w:ilvl w:val="0"/>
                <w:numId w:val="19"/>
              </w:numPr>
              <w:rPr>
                <w:del w:id="845" w:author="CRUZ PORTILLA MAURICIO" w:date="2019-04-07T19:42:00Z"/>
                <w:szCs w:val="24"/>
              </w:rPr>
            </w:pPr>
            <w:del w:id="846" w:author="CRUZ PORTILLA MAURICIO" w:date="2019-04-07T19:42:00Z">
              <w:r w:rsidRPr="70CC9DEF" w:rsidDel="00F51DF1">
                <w:rPr>
                  <w:rFonts w:cs="Arial"/>
                </w:rPr>
                <w:delText>Termina el caso de uso.</w:delText>
              </w:r>
            </w:del>
          </w:p>
        </w:tc>
      </w:tr>
      <w:tr w:rsidR="003E43AF" w:rsidDel="00F51DF1" w14:paraId="2AC22568" w14:textId="3713ACA4" w:rsidTr="6F194445">
        <w:trPr>
          <w:del w:id="847" w:author="CRUZ PORTILLA MAURICIO" w:date="2019-04-07T19:42:00Z"/>
        </w:trPr>
        <w:tc>
          <w:tcPr>
            <w:tcW w:w="2137" w:type="dxa"/>
          </w:tcPr>
          <w:p w14:paraId="0610443C" w14:textId="5F5D70DE" w:rsidR="003E43AF" w:rsidRPr="009345F2" w:rsidDel="00F51DF1" w:rsidRDefault="003E43AF" w:rsidP="00636FA6">
            <w:pPr>
              <w:rPr>
                <w:del w:id="848" w:author="CRUZ PORTILLA MAURICIO" w:date="2019-04-07T19:42:00Z"/>
                <w:rFonts w:cs="Arial"/>
                <w:b/>
              </w:rPr>
            </w:pPr>
            <w:del w:id="849" w:author="CRUZ PORTILLA MAURICIO" w:date="2019-04-07T19:42:00Z">
              <w:r w:rsidRPr="009345F2" w:rsidDel="00F51DF1">
                <w:rPr>
                  <w:rFonts w:cs="Arial"/>
                  <w:b/>
                </w:rPr>
                <w:delText>Postcondiciones</w:delText>
              </w:r>
            </w:del>
          </w:p>
        </w:tc>
        <w:tc>
          <w:tcPr>
            <w:tcW w:w="6879" w:type="dxa"/>
          </w:tcPr>
          <w:p w14:paraId="366107D0" w14:textId="429A5DF7" w:rsidR="605D29B1" w:rsidDel="00F51DF1" w:rsidRDefault="70CC9DEF" w:rsidP="70CC9DEF">
            <w:pPr>
              <w:spacing w:line="259" w:lineRule="auto"/>
              <w:rPr>
                <w:del w:id="850" w:author="CRUZ PORTILLA MAURICIO" w:date="2019-04-07T19:42:00Z"/>
                <w:rFonts w:cs="Arial"/>
              </w:rPr>
            </w:pPr>
            <w:del w:id="851" w:author="CRUZ PORTILLA MAURICIO" w:date="2019-04-07T19:42:00Z">
              <w:r w:rsidRPr="70CC9DEF" w:rsidDel="00F51DF1">
                <w:rPr>
                  <w:rFonts w:cs="Arial"/>
                </w:rPr>
                <w:delText>Ninguna</w:delText>
              </w:r>
            </w:del>
          </w:p>
        </w:tc>
      </w:tr>
      <w:tr w:rsidR="003E43AF" w:rsidDel="00F51DF1" w14:paraId="0A59A8CC" w14:textId="7A778D96" w:rsidTr="6F194445">
        <w:trPr>
          <w:del w:id="852" w:author="CRUZ PORTILLA MAURICIO" w:date="2019-04-07T19:42:00Z"/>
        </w:trPr>
        <w:tc>
          <w:tcPr>
            <w:tcW w:w="2137" w:type="dxa"/>
          </w:tcPr>
          <w:p w14:paraId="7521C951" w14:textId="1B71A0A7" w:rsidR="003E43AF" w:rsidRPr="009345F2" w:rsidDel="00F51DF1" w:rsidRDefault="003E43AF" w:rsidP="00636FA6">
            <w:pPr>
              <w:rPr>
                <w:del w:id="853" w:author="CRUZ PORTILLA MAURICIO" w:date="2019-04-07T19:42:00Z"/>
                <w:rFonts w:cs="Arial"/>
                <w:b/>
              </w:rPr>
            </w:pPr>
            <w:del w:id="854" w:author="CRUZ PORTILLA MAURICIO" w:date="2019-04-07T19:42:00Z">
              <w:r w:rsidRPr="009345F2" w:rsidDel="00F51DF1">
                <w:rPr>
                  <w:rFonts w:cs="Arial"/>
                  <w:b/>
                </w:rPr>
                <w:delText>Extensiones</w:delText>
              </w:r>
            </w:del>
          </w:p>
        </w:tc>
        <w:tc>
          <w:tcPr>
            <w:tcW w:w="6879" w:type="dxa"/>
          </w:tcPr>
          <w:p w14:paraId="091C4358" w14:textId="63882EC8" w:rsidR="605D29B1" w:rsidDel="00F51DF1" w:rsidRDefault="605D29B1" w:rsidP="605D29B1">
            <w:pPr>
              <w:rPr>
                <w:del w:id="855" w:author="CRUZ PORTILLA MAURICIO" w:date="2019-04-07T19:42:00Z"/>
                <w:rFonts w:cs="Arial"/>
              </w:rPr>
            </w:pPr>
            <w:del w:id="856" w:author="CRUZ PORTILLA MAURICIO" w:date="2019-04-07T19:42:00Z">
              <w:r w:rsidRPr="605D29B1" w:rsidDel="00F51DF1">
                <w:rPr>
                  <w:rFonts w:cs="Arial"/>
                </w:rPr>
                <w:delText>Ninguna</w:delText>
              </w:r>
            </w:del>
          </w:p>
        </w:tc>
      </w:tr>
      <w:tr w:rsidR="003E43AF" w:rsidDel="00F51DF1" w14:paraId="48D0B481" w14:textId="4D56FCB2" w:rsidTr="6F194445">
        <w:trPr>
          <w:del w:id="857" w:author="CRUZ PORTILLA MAURICIO" w:date="2019-04-07T19:42:00Z"/>
        </w:trPr>
        <w:tc>
          <w:tcPr>
            <w:tcW w:w="2137" w:type="dxa"/>
          </w:tcPr>
          <w:p w14:paraId="2CAD4784" w14:textId="59E99C4D" w:rsidR="003E43AF" w:rsidRPr="009345F2" w:rsidDel="00F51DF1" w:rsidRDefault="003E43AF" w:rsidP="00636FA6">
            <w:pPr>
              <w:rPr>
                <w:del w:id="858" w:author="CRUZ PORTILLA MAURICIO" w:date="2019-04-07T19:42:00Z"/>
                <w:rFonts w:cs="Arial"/>
                <w:b/>
              </w:rPr>
            </w:pPr>
            <w:del w:id="859" w:author="CRUZ PORTILLA MAURICIO" w:date="2019-04-07T19:42:00Z">
              <w:r w:rsidRPr="009345F2" w:rsidDel="00F51DF1">
                <w:rPr>
                  <w:rFonts w:cs="Arial"/>
                  <w:b/>
                </w:rPr>
                <w:delText>Inclusiones</w:delText>
              </w:r>
            </w:del>
          </w:p>
        </w:tc>
        <w:tc>
          <w:tcPr>
            <w:tcW w:w="6879" w:type="dxa"/>
          </w:tcPr>
          <w:p w14:paraId="5BBCD3A7" w14:textId="0A7BE042" w:rsidR="605D29B1" w:rsidDel="00F51DF1" w:rsidRDefault="605D29B1" w:rsidP="605D29B1">
            <w:pPr>
              <w:rPr>
                <w:del w:id="860" w:author="CRUZ PORTILLA MAURICIO" w:date="2019-04-07T19:42:00Z"/>
                <w:rFonts w:cs="Arial"/>
              </w:rPr>
            </w:pPr>
            <w:del w:id="861" w:author="CRUZ PORTILLA MAURICIO" w:date="2019-04-07T19:42:00Z">
              <w:r w:rsidRPr="605D29B1" w:rsidDel="00F51DF1">
                <w:rPr>
                  <w:rFonts w:cs="Arial"/>
                </w:rPr>
                <w:delText>Ninguna</w:delText>
              </w:r>
            </w:del>
          </w:p>
        </w:tc>
      </w:tr>
    </w:tbl>
    <w:p w14:paraId="50D33EEC" w14:textId="7BD07740" w:rsidR="000C064B" w:rsidDel="00F51DF1" w:rsidRDefault="000C064B">
      <w:pPr>
        <w:rPr>
          <w:del w:id="862" w:author="CRUZ PORTILLA MAURICIO" w:date="2019-04-07T19:42:00Z"/>
          <w:rFonts w:cs="Arial"/>
        </w:rPr>
      </w:pPr>
    </w:p>
    <w:p w14:paraId="276352EE" w14:textId="77777777" w:rsidR="009042AA" w:rsidDel="00F51DF1" w:rsidRDefault="009042AA">
      <w:pPr>
        <w:pStyle w:val="Ttulo2"/>
        <w:rPr>
          <w:del w:id="863" w:author="CRUZ PORTILLA MAURICIO" w:date="2019-04-07T19:42:00Z"/>
        </w:rPr>
        <w:pPrChange w:id="864" w:author="CRUZ PORTILLA MAURICIO" w:date="2019-04-07T19:42:00Z">
          <w:pPr/>
        </w:pPrChange>
      </w:pPr>
      <w:del w:id="865" w:author="CRUZ PORTILLA MAURICIO" w:date="2019-04-07T19:42:00Z">
        <w:r w:rsidDel="00F51DF1">
          <w:br w:type="page"/>
        </w:r>
      </w:del>
    </w:p>
    <w:p w14:paraId="3AC056B3" w14:textId="094FFD64" w:rsidR="00F116B9" w:rsidRDefault="00F116B9">
      <w:pPr>
        <w:pStyle w:val="Ttulo2"/>
      </w:pPr>
      <w:bookmarkStart w:id="866" w:name="_Toc5188694"/>
      <w:bookmarkStart w:id="867" w:name="_Toc5565171"/>
      <w:bookmarkStart w:id="868" w:name="_Toc5694320"/>
      <w:bookmarkStart w:id="869" w:name="_Toc5721504"/>
      <w:r>
        <w:t>4.1</w:t>
      </w:r>
      <w:ins w:id="870" w:author="CRUZ PORTILLA MAURICIO" w:date="2019-04-07T19:42:00Z">
        <w:r w:rsidR="00F51DF1">
          <w:t>1</w:t>
        </w:r>
      </w:ins>
      <w:del w:id="871" w:author="CRUZ PORTILLA MAURICIO" w:date="2019-04-07T19:42:00Z">
        <w:r w:rsidDel="00F51DF1">
          <w:delText>2</w:delText>
        </w:r>
      </w:del>
      <w:r w:rsidR="002E2927">
        <w:tab/>
      </w:r>
      <w:r>
        <w:t>CU-1</w:t>
      </w:r>
      <w:ins w:id="872" w:author="CRUZ PORTILLA MAURICIO" w:date="2019-04-07T19:42:00Z">
        <w:r w:rsidR="00F51DF1">
          <w:t>1</w:t>
        </w:r>
      </w:ins>
      <w:del w:id="873" w:author="CRUZ PORTILLA MAURICIO" w:date="2019-04-07T19:42:00Z">
        <w:r w:rsidDel="00F51DF1">
          <w:delText>2</w:delText>
        </w:r>
      </w:del>
      <w:r>
        <w:t>: Registrar reporte mensual</w:t>
      </w:r>
      <w:bookmarkEnd w:id="866"/>
      <w:bookmarkEnd w:id="867"/>
      <w:bookmarkEnd w:id="868"/>
      <w:bookmarkEnd w:id="86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2E50A0" w14:paraId="0A79B948" w14:textId="77777777" w:rsidTr="75E0F1F2">
        <w:tc>
          <w:tcPr>
            <w:tcW w:w="2137" w:type="dxa"/>
          </w:tcPr>
          <w:p w14:paraId="3592EEE3" w14:textId="711756A1" w:rsidR="002E50A0" w:rsidRPr="009345F2" w:rsidRDefault="002E50A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60E34923" w14:textId="237E2C83" w:rsidR="002E50A0" w:rsidRDefault="002E50A0" w:rsidP="00636FA6">
            <w:pPr>
              <w:rPr>
                <w:rFonts w:cs="Arial"/>
              </w:rPr>
            </w:pPr>
            <w:r>
              <w:rPr>
                <w:rFonts w:cs="Arial"/>
              </w:rPr>
              <w:t>CU-1</w:t>
            </w:r>
            <w:ins w:id="874" w:author="BRUNO ANTONIO" w:date="2019-04-07T23:09:00Z">
              <w:r w:rsidR="00BF2D25">
                <w:rPr>
                  <w:rFonts w:cs="Arial"/>
                </w:rPr>
                <w:t>1</w:t>
              </w:r>
            </w:ins>
            <w:del w:id="875" w:author="BRUNO ANTONIO" w:date="2019-04-07T23:09:00Z">
              <w:r w:rsidDel="00BF2D25">
                <w:rPr>
                  <w:rFonts w:cs="Arial"/>
                </w:rPr>
                <w:delText>2</w:delText>
              </w:r>
            </w:del>
          </w:p>
        </w:tc>
      </w:tr>
      <w:tr w:rsidR="002E50A0" w14:paraId="55FA2A79" w14:textId="77777777" w:rsidTr="75E0F1F2">
        <w:tc>
          <w:tcPr>
            <w:tcW w:w="2137" w:type="dxa"/>
          </w:tcPr>
          <w:p w14:paraId="7AC5B267" w14:textId="77777777" w:rsidR="002E50A0" w:rsidRPr="009345F2" w:rsidRDefault="002E50A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0D5A22EA" w14:textId="31C1011C" w:rsidR="002E50A0" w:rsidRDefault="002E50A0" w:rsidP="00636FA6">
            <w:pPr>
              <w:rPr>
                <w:rFonts w:cs="Arial"/>
              </w:rPr>
            </w:pPr>
            <w:r>
              <w:rPr>
                <w:rFonts w:cs="Arial"/>
              </w:rPr>
              <w:t>Registrar reporte mensual</w:t>
            </w:r>
          </w:p>
        </w:tc>
      </w:tr>
      <w:tr w:rsidR="002E50A0" w14:paraId="6BC6D48A" w14:textId="77777777" w:rsidTr="75E0F1F2">
        <w:tc>
          <w:tcPr>
            <w:tcW w:w="2137" w:type="dxa"/>
          </w:tcPr>
          <w:p w14:paraId="793C3806" w14:textId="77777777" w:rsidR="002E50A0" w:rsidRPr="009345F2" w:rsidRDefault="002E50A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163E36BE" w14:textId="20C8227C" w:rsidR="002E50A0" w:rsidRDefault="6D049109" w:rsidP="6D049109">
            <w:pPr>
              <w:rPr>
                <w:rFonts w:cs="Arial"/>
              </w:rPr>
            </w:pPr>
            <w:r w:rsidRPr="6D049109">
              <w:rPr>
                <w:rFonts w:cs="Arial"/>
              </w:rPr>
              <w:t>El alumno registra los datos del reporte mensual que está por entregar.</w:t>
            </w:r>
          </w:p>
        </w:tc>
      </w:tr>
      <w:tr w:rsidR="002E50A0" w14:paraId="60B52B45" w14:textId="77777777" w:rsidTr="75E0F1F2">
        <w:tc>
          <w:tcPr>
            <w:tcW w:w="2137" w:type="dxa"/>
          </w:tcPr>
          <w:p w14:paraId="45D490D8" w14:textId="77777777" w:rsidR="002E50A0" w:rsidRPr="009345F2" w:rsidRDefault="002E50A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06C578BA" w14:textId="5C668E69" w:rsidR="002E50A0" w:rsidRDefault="20F50F10" w:rsidP="3C4B81AC">
            <w:pPr>
              <w:spacing w:line="259" w:lineRule="auto"/>
              <w:rPr>
                <w:rFonts w:cs="Arial"/>
              </w:rPr>
            </w:pPr>
            <w:r w:rsidRPr="20F50F10">
              <w:rPr>
                <w:rFonts w:cs="Arial"/>
              </w:rPr>
              <w:t>González Hernández</w:t>
            </w:r>
            <w:r w:rsidR="3C4B81AC" w:rsidRPr="3C4B81AC">
              <w:rPr>
                <w:rFonts w:cs="Arial"/>
              </w:rPr>
              <w:t xml:space="preserve"> María Saarayim</w:t>
            </w:r>
          </w:p>
        </w:tc>
      </w:tr>
      <w:tr w:rsidR="002E50A0" w14:paraId="58216371" w14:textId="77777777" w:rsidTr="75E0F1F2">
        <w:tc>
          <w:tcPr>
            <w:tcW w:w="2137" w:type="dxa"/>
          </w:tcPr>
          <w:p w14:paraId="2149DCA5" w14:textId="77777777" w:rsidR="002E50A0" w:rsidRPr="009345F2" w:rsidRDefault="002E50A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29A272F8" w14:textId="3D73B78C" w:rsidR="002E50A0" w:rsidRDefault="00D12183" w:rsidP="00636FA6">
            <w:pPr>
              <w:rPr>
                <w:rFonts w:cs="Arial"/>
              </w:rPr>
            </w:pPr>
            <w:r>
              <w:rPr>
                <w:rFonts w:cs="Arial"/>
              </w:rPr>
              <w:t>Alumno</w:t>
            </w:r>
          </w:p>
        </w:tc>
      </w:tr>
      <w:tr w:rsidR="002E50A0" w14:paraId="2EF83CE2" w14:textId="77777777" w:rsidTr="75E0F1F2">
        <w:tc>
          <w:tcPr>
            <w:tcW w:w="2137" w:type="dxa"/>
          </w:tcPr>
          <w:p w14:paraId="13F0CD9B" w14:textId="77777777" w:rsidR="002E50A0" w:rsidRPr="009345F2" w:rsidRDefault="002E50A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1B741B14" w14:textId="19811292" w:rsidR="002E50A0" w:rsidRDefault="6D049109" w:rsidP="00ED3EA4">
            <w:pPr>
              <w:pStyle w:val="Prrafodelista"/>
              <w:numPr>
                <w:ilvl w:val="0"/>
                <w:numId w:val="9"/>
              </w:numPr>
              <w:rPr>
                <w:szCs w:val="24"/>
              </w:rPr>
            </w:pPr>
            <w:r w:rsidRPr="6D049109">
              <w:rPr>
                <w:rFonts w:cs="Arial"/>
              </w:rPr>
              <w:t>El alumno debe estar registrado en el sistema</w:t>
            </w:r>
            <w:ins w:id="876" w:author="CRUZ PORTILLA MAURICIO" w:date="2019-04-07T19:39:00Z">
              <w:r w:rsidR="005F6CCC">
                <w:rPr>
                  <w:rFonts w:cs="Arial"/>
                </w:rPr>
                <w:t>.</w:t>
              </w:r>
            </w:ins>
          </w:p>
          <w:p w14:paraId="180C67D6" w14:textId="07B23200" w:rsidR="002E50A0" w:rsidRDefault="6D049109" w:rsidP="00ED3EA4">
            <w:pPr>
              <w:pStyle w:val="Prrafodelista"/>
              <w:numPr>
                <w:ilvl w:val="0"/>
                <w:numId w:val="9"/>
              </w:numPr>
              <w:rPr>
                <w:szCs w:val="24"/>
              </w:rPr>
            </w:pPr>
            <w:r w:rsidRPr="6D049109">
              <w:rPr>
                <w:rFonts w:cs="Arial"/>
              </w:rPr>
              <w:t>El reporte no debe estar registrado con anterioridad</w:t>
            </w:r>
            <w:ins w:id="877" w:author="CRUZ PORTILLA MAURICIO" w:date="2019-04-07T19:39:00Z">
              <w:r w:rsidR="005F6CCC">
                <w:rPr>
                  <w:rFonts w:cs="Arial"/>
                </w:rPr>
                <w:t>.</w:t>
              </w:r>
            </w:ins>
          </w:p>
        </w:tc>
      </w:tr>
      <w:tr w:rsidR="002E50A0" w14:paraId="323ADEF6" w14:textId="77777777" w:rsidTr="75E0F1F2">
        <w:tc>
          <w:tcPr>
            <w:tcW w:w="2137" w:type="dxa"/>
          </w:tcPr>
          <w:p w14:paraId="0444702A" w14:textId="77777777" w:rsidR="002E50A0" w:rsidRPr="009345F2" w:rsidRDefault="002E50A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713211B2" w14:textId="39956496" w:rsidR="696D4A03" w:rsidRDefault="54E65D09">
            <w:pPr>
              <w:pStyle w:val="Prrafodelista"/>
              <w:numPr>
                <w:ilvl w:val="0"/>
                <w:numId w:val="8"/>
              </w:numPr>
              <w:rPr>
                <w:ins w:id="878" w:author="GONZALEZ HERNANDEZ MARIA SAARAYIM" w:date="2019-04-07T01:27:00Z"/>
              </w:rPr>
              <w:pPrChange w:id="879" w:author="GONZALEZ HERNANDEZ MARIA SAARAYIM" w:date="2019-04-07T01:26:00Z">
                <w:pPr/>
              </w:pPrChange>
            </w:pPr>
            <w:ins w:id="880" w:author="GONZALEZ HERNANDEZ MARIA SAARAYIM" w:date="2019-04-07T01:27:00Z">
              <w:r w:rsidRPr="00D337FF">
                <w:rPr>
                  <w:rFonts w:cs="Arial"/>
                </w:rPr>
                <w:t>El sistema muestra</w:t>
              </w:r>
            </w:ins>
            <w:ins w:id="881" w:author="GONZALEZ HERNANDEZ MARIA SAARAYIM" w:date="2019-04-07T01:28:00Z">
              <w:r w:rsidR="3F37E4C3" w:rsidRPr="54E65D09">
                <w:rPr>
                  <w:rFonts w:cs="Arial"/>
                </w:rPr>
                <w:t xml:space="preserve"> </w:t>
              </w:r>
            </w:ins>
            <w:ins w:id="882" w:author="GONZALEZ HERNANDEZ MARIA SAARAYIM" w:date="2019-04-07T01:27:00Z">
              <w:r w:rsidR="35B8BFD0" w:rsidRPr="00324D5E">
                <w:rPr>
                  <w:rFonts w:cs="Arial"/>
                </w:rPr>
                <w:t xml:space="preserve">un listado de las </w:t>
              </w:r>
              <w:del w:id="883" w:author="CRUZ PORTILLA MAURICIO" w:date="2019-04-07T19:39:00Z">
                <w:r w:rsidR="35B8BFD0" w:rsidRPr="00E30A9B" w:rsidDel="00CD723E">
                  <w:rPr>
                    <w:rFonts w:cs="Arial"/>
                  </w:rPr>
                  <w:delText xml:space="preserve">diferentes fechas establecidas </w:delText>
                </w:r>
              </w:del>
            </w:ins>
            <w:ins w:id="884" w:author="CRUZ PORTILLA MAURICIO" w:date="2019-04-07T19:39:00Z">
              <w:r w:rsidR="00CD723E">
                <w:rPr>
                  <w:rFonts w:cs="Arial"/>
                </w:rPr>
                <w:t xml:space="preserve">FECHA ENTREGA REPORTE </w:t>
              </w:r>
            </w:ins>
            <w:ins w:id="885" w:author="GONZALEZ HERNANDEZ MARIA SAARAYIM" w:date="2019-04-07T01:27:00Z">
              <w:r w:rsidR="35B8BFD0" w:rsidRPr="54E65D09">
                <w:rPr>
                  <w:rFonts w:cs="Arial"/>
                </w:rPr>
                <w:t>para registrar el reporte</w:t>
              </w:r>
            </w:ins>
            <w:ins w:id="886" w:author="CRUZ PORTILLA MAURICIO" w:date="2019-04-09T16:37:00Z">
              <w:r w:rsidR="004B34E4">
                <w:rPr>
                  <w:rFonts w:cs="Arial"/>
                </w:rPr>
                <w:t>. EX1</w:t>
              </w:r>
            </w:ins>
          </w:p>
          <w:p w14:paraId="444CB6C0" w14:textId="0C8FD7D2" w:rsidR="35B8BFD0" w:rsidRDefault="35B8BFD0">
            <w:pPr>
              <w:pStyle w:val="Prrafodelista"/>
              <w:numPr>
                <w:ilvl w:val="0"/>
                <w:numId w:val="8"/>
              </w:numPr>
              <w:pPrChange w:id="887" w:author="GONZALEZ HERNANDEZ MARIA SAARAYIM" w:date="2019-04-07T01:27:00Z">
                <w:pPr/>
              </w:pPrChange>
            </w:pPr>
            <w:ins w:id="888" w:author="GONZALEZ HERNANDEZ MARIA SAARAYIM" w:date="2019-04-07T01:27:00Z">
              <w:r w:rsidRPr="00D337FF">
                <w:rPr>
                  <w:rFonts w:cs="Arial"/>
                </w:rPr>
                <w:t>El alum</w:t>
              </w:r>
            </w:ins>
            <w:ins w:id="889" w:author="GONZALEZ HERNANDEZ MARIA SAARAYIM" w:date="2019-04-07T01:28:00Z">
              <w:r w:rsidR="3F37E4C3" w:rsidRPr="35B8BFD0">
                <w:rPr>
                  <w:rFonts w:cs="Arial"/>
                </w:rPr>
                <w:t>no elige la fecha correspondiente.</w:t>
              </w:r>
            </w:ins>
          </w:p>
          <w:p w14:paraId="0A4D7F04" w14:textId="326CC602" w:rsidR="002E50A0" w:rsidRDefault="6D049109">
            <w:pPr>
              <w:pStyle w:val="Prrafodelista"/>
              <w:numPr>
                <w:ilvl w:val="0"/>
                <w:numId w:val="8"/>
              </w:numPr>
            </w:pPr>
            <w:ins w:id="890" w:author="GONZALEZ HERNANDEZ MARIA SAARAYIM" w:date="2019-04-07T01:25:00Z">
              <w:r w:rsidRPr="6D049109">
                <w:rPr>
                  <w:rFonts w:cs="Arial"/>
                </w:rPr>
                <w:t>El sistema muestra en pantalla los campos “Número de reporte”, “Horas reportadas”, “</w:t>
              </w:r>
              <w:r w:rsidR="5C449C23" w:rsidRPr="6D049109">
                <w:rPr>
                  <w:rFonts w:cs="Arial"/>
                </w:rPr>
                <w:t>Actividades</w:t>
              </w:r>
              <w:r w:rsidRPr="6D049109">
                <w:rPr>
                  <w:rFonts w:cs="Arial"/>
                </w:rPr>
                <w:t>”, al igual que los botones de “Registrar” y “Cancelar”</w:t>
              </w:r>
            </w:ins>
          </w:p>
          <w:p w14:paraId="5FDCE169" w14:textId="14AC4EE7" w:rsidR="002E50A0" w:rsidRPr="00E30A9B" w:rsidRDefault="6D049109">
            <w:pPr>
              <w:pStyle w:val="Prrafodelista"/>
              <w:numPr>
                <w:ilvl w:val="0"/>
                <w:numId w:val="8"/>
              </w:numPr>
              <w:rPr>
                <w:ins w:id="891" w:author="CRUZ PORTILLA MAURICIO" w:date="2019-04-09T16:17:00Z"/>
              </w:rPr>
            </w:pPr>
            <w:r w:rsidRPr="6D049109">
              <w:rPr>
                <w:rFonts w:cs="Arial"/>
              </w:rPr>
              <w:t>El alumno llena los campos con los datos correspondientes y da clic en “Registrar”.</w:t>
            </w:r>
            <w:del w:id="892" w:author="CRUZ PORTILLA MAURICIO" w:date="2019-04-09T16:18:00Z">
              <w:r w:rsidRPr="6D049109" w:rsidDel="005D6FF4">
                <w:rPr>
                  <w:rFonts w:cs="Arial"/>
                </w:rPr>
                <w:delText xml:space="preserve"> EX1</w:delText>
              </w:r>
            </w:del>
          </w:p>
          <w:p w14:paraId="787231AE" w14:textId="5F67E0A3" w:rsidR="0092604B" w:rsidRDefault="0092604B">
            <w:pPr>
              <w:pStyle w:val="Prrafodelista"/>
              <w:numPr>
                <w:ilvl w:val="0"/>
                <w:numId w:val="8"/>
              </w:numPr>
            </w:pPr>
            <w:ins w:id="893" w:author="CRUZ PORTILLA MAURICIO" w:date="2019-04-09T16:17:00Z">
              <w:r>
                <w:t>El sistema verifica que los campos estén completos</w:t>
              </w:r>
              <w:r w:rsidR="007B3C69">
                <w:t>, guarda</w:t>
              </w:r>
            </w:ins>
            <w:ins w:id="894" w:author="CRUZ PORTILLA MAURICIO" w:date="2019-04-09T16:18:00Z">
              <w:r w:rsidR="005D6FF4">
                <w:t xml:space="preserve"> los datos</w:t>
              </w:r>
            </w:ins>
            <w:ins w:id="895" w:author="CRUZ PORTILLA MAURICIO" w:date="2019-04-09T16:17:00Z">
              <w:r w:rsidR="007B3C69">
                <w:t xml:space="preserve"> </w:t>
              </w:r>
            </w:ins>
            <w:ins w:id="896" w:author="CRUZ PORTILLA MAURICIO" w:date="2019-04-09T16:38:00Z">
              <w:r w:rsidR="00246390">
                <w:t xml:space="preserve">del REPORTE </w:t>
              </w:r>
            </w:ins>
            <w:ins w:id="897" w:author="CRUZ PORTILLA MAURICIO" w:date="2019-04-09T16:17:00Z">
              <w:r w:rsidR="007B3C69">
                <w:t>en la</w:t>
              </w:r>
            </w:ins>
            <w:ins w:id="898" w:author="CRUZ PORTILLA MAURICIO" w:date="2019-04-09T16:18:00Z">
              <w:r w:rsidR="005D6FF4">
                <w:t xml:space="preserve"> base de datos y muestra un mensaje “Reporte registrado”. </w:t>
              </w:r>
              <w:r w:rsidR="005D6FF4" w:rsidRPr="6D049109">
                <w:rPr>
                  <w:rFonts w:cs="Arial"/>
                </w:rPr>
                <w:t>EX</w:t>
              </w:r>
            </w:ins>
            <w:ins w:id="899" w:author="CRUZ PORTILLA MAURICIO" w:date="2019-04-09T16:37:00Z">
              <w:r w:rsidR="004B34E4">
                <w:rPr>
                  <w:rFonts w:cs="Arial"/>
                </w:rPr>
                <w:t>2</w:t>
              </w:r>
            </w:ins>
          </w:p>
          <w:p w14:paraId="508FA85D" w14:textId="41AAA52D" w:rsidR="002E50A0" w:rsidRDefault="6D049109">
            <w:pPr>
              <w:pStyle w:val="Prrafodelista"/>
              <w:numPr>
                <w:ilvl w:val="0"/>
                <w:numId w:val="8"/>
              </w:numPr>
            </w:pPr>
            <w:r w:rsidRPr="6D049109">
              <w:rPr>
                <w:rFonts w:cs="Arial"/>
              </w:rPr>
              <w:t>Termina caso de uso</w:t>
            </w:r>
          </w:p>
        </w:tc>
      </w:tr>
      <w:tr w:rsidR="002E50A0" w14:paraId="570817D1" w14:textId="77777777" w:rsidTr="75E0F1F2">
        <w:tc>
          <w:tcPr>
            <w:tcW w:w="2137" w:type="dxa"/>
          </w:tcPr>
          <w:p w14:paraId="178861C8" w14:textId="77777777" w:rsidR="002E50A0" w:rsidRPr="009345F2" w:rsidRDefault="002E50A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0F529CC4" w14:textId="64BE0E4E" w:rsidR="002E50A0" w:rsidRPr="00CD723E" w:rsidRDefault="0092604B" w:rsidP="6D049109">
            <w:pPr>
              <w:rPr>
                <w:rFonts w:cs="Arial"/>
                <w:b/>
                <w:rPrChange w:id="900" w:author="CRUZ PORTILLA MAURICIO" w:date="2019-04-07T19:39:00Z">
                  <w:rPr>
                    <w:rFonts w:cs="Arial"/>
                  </w:rPr>
                </w:rPrChange>
              </w:rPr>
            </w:pPr>
            <w:ins w:id="901" w:author="CRUZ PORTILLA MAURICIO" w:date="2019-04-09T16:17:00Z">
              <w:r>
                <w:rPr>
                  <w:rFonts w:cs="Arial"/>
                  <w:b/>
                </w:rPr>
                <w:t>4</w:t>
              </w:r>
            </w:ins>
            <w:del w:id="902" w:author="CRUZ PORTILLA MAURICIO" w:date="2019-04-09T16:17:00Z">
              <w:r w:rsidR="6D049109" w:rsidRPr="00CD723E" w:rsidDel="0092604B">
                <w:rPr>
                  <w:rFonts w:cs="Arial"/>
                  <w:b/>
                  <w:rPrChange w:id="903" w:author="CRUZ PORTILLA MAURICIO" w:date="2019-04-07T19:39:00Z">
                    <w:rPr>
                      <w:rFonts w:cs="Arial"/>
                    </w:rPr>
                  </w:rPrChange>
                </w:rPr>
                <w:delText>2</w:delText>
              </w:r>
            </w:del>
            <w:r w:rsidR="6D049109" w:rsidRPr="00CD723E">
              <w:rPr>
                <w:rFonts w:cs="Arial"/>
                <w:b/>
                <w:rPrChange w:id="904" w:author="CRUZ PORTILLA MAURICIO" w:date="2019-04-07T19:39:00Z">
                  <w:rPr>
                    <w:rFonts w:cs="Arial"/>
                  </w:rPr>
                </w:rPrChange>
              </w:rPr>
              <w:t>.1 Clic en “Cancelar”</w:t>
            </w:r>
          </w:p>
          <w:p w14:paraId="29B81D7C" w14:textId="5A4B7D33" w:rsidR="002E50A0" w:rsidDel="005F6CCC" w:rsidRDefault="6D049109" w:rsidP="00ED3EA4">
            <w:pPr>
              <w:pStyle w:val="Prrafodelista"/>
              <w:numPr>
                <w:ilvl w:val="0"/>
                <w:numId w:val="7"/>
              </w:numPr>
              <w:rPr>
                <w:del w:id="905" w:author="CRUZ PORTILLA MAURICIO" w:date="2019-04-07T19:39:00Z"/>
                <w:szCs w:val="24"/>
              </w:rPr>
            </w:pPr>
            <w:r w:rsidRPr="6D049109">
              <w:rPr>
                <w:rFonts w:cs="Arial"/>
              </w:rPr>
              <w:t>Termina el caso de uso</w:t>
            </w:r>
          </w:p>
          <w:p w14:paraId="4B55A6AE" w14:textId="1151C8A1" w:rsidR="002E50A0" w:rsidRPr="005F6CCC" w:rsidRDefault="002E50A0">
            <w:pPr>
              <w:pStyle w:val="Prrafodelista"/>
              <w:numPr>
                <w:ilvl w:val="0"/>
                <w:numId w:val="7"/>
              </w:numPr>
              <w:rPr>
                <w:rFonts w:cs="Arial"/>
              </w:rPr>
              <w:pPrChange w:id="906" w:author="CRUZ PORTILLA MAURICIO" w:date="2019-04-07T19:39:00Z">
                <w:pPr/>
              </w:pPrChange>
            </w:pPr>
          </w:p>
          <w:p w14:paraId="71258315" w14:textId="6AABB814" w:rsidR="002E50A0" w:rsidRPr="00CD723E" w:rsidRDefault="005D6FF4" w:rsidP="6D049109">
            <w:pPr>
              <w:rPr>
                <w:rFonts w:cs="Arial"/>
                <w:b/>
                <w:rPrChange w:id="907" w:author="CRUZ PORTILLA MAURICIO" w:date="2019-04-07T19:39:00Z">
                  <w:rPr>
                    <w:rFonts w:cs="Arial"/>
                  </w:rPr>
                </w:rPrChange>
              </w:rPr>
            </w:pPr>
            <w:ins w:id="908" w:author="CRUZ PORTILLA MAURICIO" w:date="2019-04-09T16:18:00Z">
              <w:r>
                <w:rPr>
                  <w:rFonts w:cs="Arial"/>
                  <w:b/>
                </w:rPr>
                <w:t>5</w:t>
              </w:r>
            </w:ins>
            <w:del w:id="909" w:author="CRUZ PORTILLA MAURICIO" w:date="2019-04-09T16:18:00Z">
              <w:r w:rsidR="6D049109" w:rsidRPr="00CD723E" w:rsidDel="005D6FF4">
                <w:rPr>
                  <w:rFonts w:cs="Arial"/>
                  <w:b/>
                  <w:rPrChange w:id="910" w:author="CRUZ PORTILLA MAURICIO" w:date="2019-04-07T19:39:00Z">
                    <w:rPr>
                      <w:rFonts w:cs="Arial"/>
                    </w:rPr>
                  </w:rPrChange>
                </w:rPr>
                <w:delText>2</w:delText>
              </w:r>
            </w:del>
            <w:r w:rsidR="6D049109" w:rsidRPr="00CD723E">
              <w:rPr>
                <w:rFonts w:cs="Arial"/>
                <w:b/>
                <w:rPrChange w:id="911" w:author="CRUZ PORTILLA MAURICIO" w:date="2019-04-07T19:39:00Z">
                  <w:rPr>
                    <w:rFonts w:cs="Arial"/>
                  </w:rPr>
                </w:rPrChange>
              </w:rPr>
              <w:t>.</w:t>
            </w:r>
            <w:del w:id="912" w:author="CRUZ PORTILLA MAURICIO" w:date="2019-04-09T16:18:00Z">
              <w:r w:rsidR="6D049109" w:rsidRPr="00CD723E" w:rsidDel="005D6FF4">
                <w:rPr>
                  <w:rFonts w:cs="Arial"/>
                  <w:b/>
                  <w:rPrChange w:id="913" w:author="CRUZ PORTILLA MAURICIO" w:date="2019-04-07T19:39:00Z">
                    <w:rPr>
                      <w:rFonts w:cs="Arial"/>
                    </w:rPr>
                  </w:rPrChange>
                </w:rPr>
                <w:delText>2</w:delText>
              </w:r>
            </w:del>
            <w:ins w:id="914" w:author="CRUZ PORTILLA MAURICIO" w:date="2019-04-09T16:18:00Z">
              <w:r>
                <w:rPr>
                  <w:rFonts w:cs="Arial"/>
                  <w:b/>
                </w:rPr>
                <w:t>1</w:t>
              </w:r>
            </w:ins>
            <w:r w:rsidR="6D049109" w:rsidRPr="00CD723E">
              <w:rPr>
                <w:rFonts w:cs="Arial"/>
                <w:b/>
                <w:rPrChange w:id="915" w:author="CRUZ PORTILLA MAURICIO" w:date="2019-04-07T19:39:00Z">
                  <w:rPr>
                    <w:rFonts w:cs="Arial"/>
                  </w:rPr>
                </w:rPrChange>
              </w:rPr>
              <w:t xml:space="preserve"> Datos incompletos</w:t>
            </w:r>
          </w:p>
          <w:p w14:paraId="279CB339" w14:textId="3ADB7462" w:rsidR="002E50A0" w:rsidDel="005D6FF4" w:rsidRDefault="6D049109" w:rsidP="00ED3EA4">
            <w:pPr>
              <w:pStyle w:val="Prrafodelista"/>
              <w:numPr>
                <w:ilvl w:val="0"/>
                <w:numId w:val="6"/>
              </w:numPr>
              <w:rPr>
                <w:del w:id="916" w:author="CRUZ PORTILLA MAURICIO" w:date="2019-04-09T16:18:00Z"/>
                <w:szCs w:val="24"/>
              </w:rPr>
            </w:pPr>
            <w:r w:rsidRPr="6D049109">
              <w:rPr>
                <w:rFonts w:cs="Arial"/>
              </w:rPr>
              <w:t>El sistema muestra el mensaje “Se deben completar todos los campos</w:t>
            </w:r>
            <w:del w:id="917" w:author="CRUZ PORTILLA MAURICIO" w:date="2019-04-09T16:18:00Z">
              <w:r w:rsidRPr="6D049109" w:rsidDel="005D6FF4">
                <w:rPr>
                  <w:rFonts w:cs="Arial"/>
                </w:rPr>
                <w:delText>”.</w:delText>
              </w:r>
            </w:del>
          </w:p>
          <w:p w14:paraId="661BE409" w14:textId="1F853588" w:rsidR="002E50A0" w:rsidRDefault="6D049109" w:rsidP="00E30A9B">
            <w:pPr>
              <w:pStyle w:val="Prrafodelista"/>
              <w:numPr>
                <w:ilvl w:val="0"/>
                <w:numId w:val="6"/>
              </w:numPr>
              <w:rPr>
                <w:szCs w:val="24"/>
              </w:rPr>
            </w:pPr>
            <w:del w:id="918" w:author="CRUZ PORTILLA MAURICIO" w:date="2019-04-09T16:18:00Z">
              <w:r w:rsidRPr="6D049109" w:rsidDel="005D6FF4">
                <w:rPr>
                  <w:rFonts w:cs="Arial"/>
                </w:rPr>
                <w:delText>El FA continúa en el paso 2 del FN</w:delText>
              </w:r>
            </w:del>
            <w:ins w:id="919" w:author="CRUZ PORTILLA MAURICIO" w:date="2019-04-09T16:18:00Z">
              <w:r w:rsidR="005D6FF4">
                <w:rPr>
                  <w:rFonts w:cs="Arial"/>
                </w:rPr>
                <w:t>” y vuelva al paso</w:t>
              </w:r>
            </w:ins>
            <w:ins w:id="920" w:author="CRUZ PORTILLA MAURICIO" w:date="2019-04-09T16:19:00Z">
              <w:r w:rsidR="005D6FF4">
                <w:rPr>
                  <w:rFonts w:cs="Arial"/>
                </w:rPr>
                <w:t xml:space="preserve"> 2 del flujo normal.</w:t>
              </w:r>
            </w:ins>
          </w:p>
        </w:tc>
      </w:tr>
      <w:tr w:rsidR="002E50A0" w14:paraId="5A711C5D" w14:textId="77777777" w:rsidTr="75E0F1F2">
        <w:tc>
          <w:tcPr>
            <w:tcW w:w="2137" w:type="dxa"/>
          </w:tcPr>
          <w:p w14:paraId="6C869200" w14:textId="77777777" w:rsidR="002E50A0" w:rsidRPr="009345F2" w:rsidRDefault="002E50A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1FD496EC" w14:textId="261829E3" w:rsidR="008755C7" w:rsidRDefault="008755C7" w:rsidP="6D049109">
            <w:pPr>
              <w:rPr>
                <w:ins w:id="921" w:author="CRUZ PORTILLA MAURICIO" w:date="2019-04-09T16:37:00Z"/>
                <w:rFonts w:cs="Arial"/>
                <w:b/>
              </w:rPr>
            </w:pPr>
            <w:ins w:id="922" w:author="CRUZ PORTILLA MAURICIO" w:date="2019-04-09T16:37:00Z">
              <w:r>
                <w:rPr>
                  <w:rFonts w:cs="Arial"/>
                  <w:b/>
                </w:rPr>
                <w:t xml:space="preserve">EX1. </w:t>
              </w:r>
              <w:r w:rsidR="004B34E4">
                <w:rPr>
                  <w:rFonts w:cs="Arial"/>
                  <w:b/>
                </w:rPr>
                <w:t>Se pierde conexión con la base de datos</w:t>
              </w:r>
            </w:ins>
          </w:p>
          <w:p w14:paraId="44C3AADB" w14:textId="2940CFE8" w:rsidR="004B34E4" w:rsidRDefault="004B34E4" w:rsidP="004B34E4">
            <w:pPr>
              <w:pStyle w:val="Prrafodelista"/>
              <w:numPr>
                <w:ilvl w:val="0"/>
                <w:numId w:val="126"/>
              </w:numPr>
              <w:rPr>
                <w:ins w:id="923" w:author="CRUZ PORTILLA MAURICIO" w:date="2019-04-09T16:37:00Z"/>
                <w:rFonts w:cs="Arial"/>
              </w:rPr>
            </w:pPr>
            <w:ins w:id="924" w:author="CRUZ PORTILLA MAURICIO" w:date="2019-04-09T16:37:00Z">
              <w:r>
                <w:rPr>
                  <w:rFonts w:cs="Arial"/>
                </w:rPr>
                <w:t>El sistema muestra un mensaje “Ocurrió un error al cargar las fechas de entrega”.</w:t>
              </w:r>
            </w:ins>
          </w:p>
          <w:p w14:paraId="383FDE30" w14:textId="6CE0DA67" w:rsidR="004B34E4" w:rsidRPr="004B34E4" w:rsidRDefault="004B34E4">
            <w:pPr>
              <w:pStyle w:val="Prrafodelista"/>
              <w:numPr>
                <w:ilvl w:val="0"/>
                <w:numId w:val="126"/>
              </w:numPr>
              <w:rPr>
                <w:ins w:id="925" w:author="CRUZ PORTILLA MAURICIO" w:date="2019-04-09T16:37:00Z"/>
                <w:rFonts w:cs="Arial"/>
                <w:rPrChange w:id="926" w:author="CRUZ PORTILLA MAURICIO" w:date="2019-04-09T16:37:00Z">
                  <w:rPr>
                    <w:ins w:id="927" w:author="CRUZ PORTILLA MAURICIO" w:date="2019-04-09T16:37:00Z"/>
                    <w:rFonts w:cs="Arial"/>
                    <w:b/>
                  </w:rPr>
                </w:rPrChange>
              </w:rPr>
              <w:pPrChange w:id="928" w:author="CRUZ PORTILLA MAURICIO" w:date="2019-04-09T16:37:00Z">
                <w:pPr/>
              </w:pPrChange>
            </w:pPr>
            <w:ins w:id="929" w:author="CRUZ PORTILLA MAURICIO" w:date="2019-04-09T16:37:00Z">
              <w:r>
                <w:rPr>
                  <w:rFonts w:cs="Arial"/>
                </w:rPr>
                <w:t>Termina el caso de uso.</w:t>
              </w:r>
            </w:ins>
          </w:p>
          <w:p w14:paraId="14E30A3E" w14:textId="4F08CE06" w:rsidR="002E50A0" w:rsidRDefault="6D049109" w:rsidP="6D049109">
            <w:pPr>
              <w:rPr>
                <w:ins w:id="930" w:author="CRUZ PORTILLA MAURICIO" w:date="2019-04-07T19:39:00Z"/>
                <w:rFonts w:cs="Arial"/>
                <w:b/>
              </w:rPr>
            </w:pPr>
            <w:r w:rsidRPr="005F6CCC">
              <w:rPr>
                <w:rFonts w:cs="Arial"/>
                <w:b/>
                <w:rPrChange w:id="931" w:author="CRUZ PORTILLA MAURICIO" w:date="2019-04-07T19:39:00Z">
                  <w:rPr>
                    <w:rFonts w:cs="Arial"/>
                  </w:rPr>
                </w:rPrChange>
              </w:rPr>
              <w:t>EX</w:t>
            </w:r>
            <w:ins w:id="932" w:author="CRUZ PORTILLA MAURICIO" w:date="2019-04-09T16:37:00Z">
              <w:r w:rsidR="008755C7">
                <w:rPr>
                  <w:rFonts w:cs="Arial"/>
                  <w:b/>
                </w:rPr>
                <w:t>2</w:t>
              </w:r>
            </w:ins>
            <w:del w:id="933" w:author="CRUZ PORTILLA MAURICIO" w:date="2019-04-09T16:37:00Z">
              <w:r w:rsidRPr="005F6CCC" w:rsidDel="008755C7">
                <w:rPr>
                  <w:rFonts w:cs="Arial"/>
                  <w:b/>
                  <w:rPrChange w:id="934" w:author="CRUZ PORTILLA MAURICIO" w:date="2019-04-07T19:39:00Z">
                    <w:rPr>
                      <w:rFonts w:cs="Arial"/>
                    </w:rPr>
                  </w:rPrChange>
                </w:rPr>
                <w:delText>1</w:delText>
              </w:r>
            </w:del>
            <w:r w:rsidRPr="005F6CCC">
              <w:rPr>
                <w:rFonts w:cs="Arial"/>
                <w:b/>
                <w:rPrChange w:id="935" w:author="CRUZ PORTILLA MAURICIO" w:date="2019-04-07T19:39:00Z">
                  <w:rPr>
                    <w:rFonts w:cs="Arial"/>
                  </w:rPr>
                </w:rPrChange>
              </w:rPr>
              <w:t>. Se pierde conexión con la base de datos</w:t>
            </w:r>
          </w:p>
          <w:p w14:paraId="5D7D9A7C" w14:textId="77777777" w:rsidR="005F6CCC" w:rsidRDefault="005F6CCC" w:rsidP="005F6CCC">
            <w:pPr>
              <w:pStyle w:val="Prrafodelista"/>
              <w:numPr>
                <w:ilvl w:val="0"/>
                <w:numId w:val="105"/>
              </w:numPr>
              <w:rPr>
                <w:ins w:id="936" w:author="CRUZ PORTILLA MAURICIO" w:date="2019-04-07T19:40:00Z"/>
                <w:rFonts w:cs="Arial"/>
              </w:rPr>
            </w:pPr>
            <w:ins w:id="937" w:author="CRUZ PORTILLA MAURICIO" w:date="2019-04-07T19:39:00Z">
              <w:r>
                <w:rPr>
                  <w:rFonts w:cs="Arial"/>
                </w:rPr>
                <w:t xml:space="preserve">El sistema muestra un mensaje “Ocurrió un error al guardar </w:t>
              </w:r>
            </w:ins>
            <w:ins w:id="938" w:author="CRUZ PORTILLA MAURICIO" w:date="2019-04-07T19:40:00Z">
              <w:r>
                <w:rPr>
                  <w:rFonts w:cs="Arial"/>
                </w:rPr>
                <w:t>los datos”.</w:t>
              </w:r>
            </w:ins>
          </w:p>
          <w:p w14:paraId="019C0B7B" w14:textId="5C5F50AD" w:rsidR="005F6CCC" w:rsidRPr="005F6CCC" w:rsidRDefault="005F6CCC">
            <w:pPr>
              <w:pStyle w:val="Prrafodelista"/>
              <w:numPr>
                <w:ilvl w:val="0"/>
                <w:numId w:val="105"/>
              </w:numPr>
              <w:rPr>
                <w:rFonts w:cs="Arial"/>
              </w:rPr>
              <w:pPrChange w:id="939" w:author="CRUZ PORTILLA MAURICIO" w:date="2019-04-07T19:39:00Z">
                <w:pPr/>
              </w:pPrChange>
            </w:pPr>
            <w:ins w:id="940" w:author="CRUZ PORTILLA MAURICIO" w:date="2019-04-07T19:40:00Z">
              <w:r>
                <w:rPr>
                  <w:rFonts w:cs="Arial"/>
                </w:rPr>
                <w:t>Termina el caso de uso.</w:t>
              </w:r>
            </w:ins>
          </w:p>
        </w:tc>
      </w:tr>
      <w:tr w:rsidR="002E50A0" w14:paraId="6BB9A8A2" w14:textId="77777777" w:rsidTr="75E0F1F2">
        <w:tc>
          <w:tcPr>
            <w:tcW w:w="2137" w:type="dxa"/>
          </w:tcPr>
          <w:p w14:paraId="4059FBD8" w14:textId="77777777" w:rsidR="002E50A0" w:rsidRPr="009345F2" w:rsidRDefault="002E50A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571F6D87" w14:textId="4A774ADD" w:rsidR="002E50A0" w:rsidRDefault="6D049109" w:rsidP="6D049109">
            <w:pPr>
              <w:rPr>
                <w:rFonts w:cs="Arial"/>
              </w:rPr>
            </w:pPr>
            <w:r w:rsidRPr="6D049109">
              <w:rPr>
                <w:rFonts w:cs="Arial"/>
              </w:rPr>
              <w:t>El reporte se ha registrado con éxito.</w:t>
            </w:r>
          </w:p>
        </w:tc>
      </w:tr>
      <w:tr w:rsidR="002E50A0" w14:paraId="030E42D3" w14:textId="77777777" w:rsidTr="75E0F1F2">
        <w:tc>
          <w:tcPr>
            <w:tcW w:w="2137" w:type="dxa"/>
          </w:tcPr>
          <w:p w14:paraId="4C8751D3" w14:textId="77777777" w:rsidR="002E50A0" w:rsidRPr="009345F2" w:rsidRDefault="002E50A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7E5AF8F8" w14:textId="19541609" w:rsidR="002E50A0" w:rsidRPr="001B7DFD" w:rsidRDefault="001B7DFD" w:rsidP="001B7DFD">
            <w:pPr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E50A0" w14:paraId="3187034A" w14:textId="77777777" w:rsidTr="75E0F1F2">
        <w:tc>
          <w:tcPr>
            <w:tcW w:w="2137" w:type="dxa"/>
          </w:tcPr>
          <w:p w14:paraId="55264E86" w14:textId="77777777" w:rsidR="002E50A0" w:rsidRPr="009345F2" w:rsidRDefault="002E50A0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399F5B86" w14:textId="6BF1AFEB" w:rsidR="002E50A0" w:rsidRPr="00324D5E" w:rsidRDefault="00F95248">
            <w:pPr>
              <w:rPr>
                <w:rFonts w:cs="Arial"/>
              </w:rPr>
              <w:pPrChange w:id="941" w:author="CRUZ PORTILLA MAURICIO" w:date="2019-04-07T20:28:00Z">
                <w:pPr>
                  <w:pStyle w:val="Prrafodelista"/>
                  <w:numPr>
                    <w:numId w:val="53"/>
                  </w:numPr>
                  <w:ind w:left="360" w:hanging="360"/>
                </w:pPr>
              </w:pPrChange>
            </w:pPr>
            <w:ins w:id="942" w:author="CRUZ PORTILLA MAURICIO" w:date="2019-04-07T20:28:00Z">
              <w:r>
                <w:rPr>
                  <w:rFonts w:cs="Arial"/>
                </w:rPr>
                <w:t>Ninguna</w:t>
              </w:r>
            </w:ins>
            <w:del w:id="943" w:author="CRUZ PORTILLA MAURICIO" w:date="2019-04-07T20:28:00Z">
              <w:r w:rsidR="001B7DFD" w:rsidRPr="00F95248" w:rsidDel="00F95248">
                <w:rPr>
                  <w:rFonts w:cs="Arial"/>
                </w:rPr>
                <w:delText>CU-13: Subir archivo</w:delText>
              </w:r>
            </w:del>
          </w:p>
        </w:tc>
      </w:tr>
    </w:tbl>
    <w:p w14:paraId="077BDB26" w14:textId="77777777" w:rsidR="002E50A0" w:rsidRDefault="002E50A0">
      <w:pPr>
        <w:rPr>
          <w:rFonts w:cs="Arial"/>
        </w:rPr>
      </w:pPr>
    </w:p>
    <w:p w14:paraId="64F3FFBE" w14:textId="77777777" w:rsidR="002E50A0" w:rsidRDefault="002E50A0">
      <w:pPr>
        <w:rPr>
          <w:rFonts w:cs="Arial"/>
        </w:rPr>
      </w:pPr>
    </w:p>
    <w:p w14:paraId="19A861C2" w14:textId="77777777" w:rsidR="009042AA" w:rsidRDefault="009042AA">
      <w:r>
        <w:br w:type="page"/>
      </w:r>
    </w:p>
    <w:p w14:paraId="4FC3CF97" w14:textId="281B3891" w:rsidR="00F116B9" w:rsidRDefault="00F116B9" w:rsidP="00F116B9">
      <w:pPr>
        <w:pStyle w:val="Ttulo2"/>
      </w:pPr>
      <w:bookmarkStart w:id="944" w:name="_Toc5188695"/>
      <w:bookmarkStart w:id="945" w:name="_Toc5565172"/>
      <w:bookmarkStart w:id="946" w:name="_Toc5694321"/>
      <w:bookmarkStart w:id="947" w:name="_Toc5721505"/>
      <w:r>
        <w:lastRenderedPageBreak/>
        <w:t>4.1</w:t>
      </w:r>
      <w:ins w:id="948" w:author="CRUZ PORTILLA MAURICIO" w:date="2019-04-07T21:31:00Z">
        <w:r w:rsidR="008A6F81">
          <w:t>2</w:t>
        </w:r>
      </w:ins>
      <w:del w:id="949" w:author="CRUZ PORTILLA MAURICIO" w:date="2019-04-07T21:31:00Z">
        <w:r w:rsidDel="008A6F81">
          <w:delText>3</w:delText>
        </w:r>
      </w:del>
      <w:r w:rsidR="002E2927">
        <w:tab/>
      </w:r>
      <w:r>
        <w:t>CU-1</w:t>
      </w:r>
      <w:ins w:id="950" w:author="CRUZ PORTILLA MAURICIO" w:date="2019-04-07T19:43:00Z">
        <w:r w:rsidR="006E7657">
          <w:t>2</w:t>
        </w:r>
      </w:ins>
      <w:del w:id="951" w:author="CRUZ PORTILLA MAURICIO" w:date="2019-04-07T19:43:00Z">
        <w:r w:rsidDel="006E7657">
          <w:delText>3</w:delText>
        </w:r>
      </w:del>
      <w:r>
        <w:t>: Subir archivo</w:t>
      </w:r>
      <w:bookmarkEnd w:id="944"/>
      <w:bookmarkEnd w:id="945"/>
      <w:bookmarkEnd w:id="946"/>
      <w:bookmarkEnd w:id="9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0C064B" w14:paraId="57B1BB52" w14:textId="77777777" w:rsidTr="6D049109">
        <w:tc>
          <w:tcPr>
            <w:tcW w:w="2137" w:type="dxa"/>
          </w:tcPr>
          <w:p w14:paraId="495354E9" w14:textId="2871326E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1CED53BA" w14:textId="4481BE18" w:rsidR="000C064B" w:rsidRDefault="00C70EC2" w:rsidP="00C70EC2">
            <w:pPr>
              <w:rPr>
                <w:rFonts w:cs="Arial"/>
              </w:rPr>
            </w:pPr>
            <w:r>
              <w:rPr>
                <w:rFonts w:cs="Arial"/>
              </w:rPr>
              <w:t>CU-1</w:t>
            </w:r>
            <w:ins w:id="952" w:author="BRUNO ANTONIO" w:date="2019-04-07T23:09:00Z">
              <w:r w:rsidR="00BF2D25">
                <w:rPr>
                  <w:rFonts w:cs="Arial"/>
                </w:rPr>
                <w:t>2</w:t>
              </w:r>
            </w:ins>
            <w:del w:id="953" w:author="BRUNO ANTONIO" w:date="2019-04-07T23:09:00Z">
              <w:r w:rsidR="002E50A0" w:rsidDel="00BF2D25">
                <w:rPr>
                  <w:rFonts w:cs="Arial"/>
                </w:rPr>
                <w:delText>3</w:delText>
              </w:r>
            </w:del>
          </w:p>
        </w:tc>
      </w:tr>
      <w:tr w:rsidR="000C064B" w14:paraId="05F49149" w14:textId="77777777" w:rsidTr="6D049109">
        <w:tc>
          <w:tcPr>
            <w:tcW w:w="2137" w:type="dxa"/>
          </w:tcPr>
          <w:p w14:paraId="586C0DD5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445B8470" w14:textId="537BEDBE" w:rsidR="000C064B" w:rsidRDefault="00C201DD" w:rsidP="00C70EC2">
            <w:pPr>
              <w:rPr>
                <w:rFonts w:cs="Arial"/>
              </w:rPr>
            </w:pPr>
            <w:r>
              <w:rPr>
                <w:rFonts w:cs="Arial"/>
              </w:rPr>
              <w:t>Subir archivo</w:t>
            </w:r>
            <w:r w:rsidR="001B7DFD">
              <w:rPr>
                <w:rFonts w:cs="Arial"/>
              </w:rPr>
              <w:t xml:space="preserve"> – que </w:t>
            </w:r>
            <w:del w:id="954" w:author="CRUZ PORTILLA MAURICIO" w:date="2019-04-07T20:29:00Z">
              <w:r w:rsidR="001B7DFD" w:rsidDel="00353259">
                <w:rPr>
                  <w:rFonts w:cs="Arial"/>
                </w:rPr>
                <w:delText>inclu</w:delText>
              </w:r>
              <w:r w:rsidR="009A42C1" w:rsidDel="00353259">
                <w:rPr>
                  <w:rFonts w:cs="Arial"/>
                </w:rPr>
                <w:delText>ye</w:delText>
              </w:r>
              <w:r w:rsidR="001B7DFD" w:rsidDel="00353259">
                <w:rPr>
                  <w:rFonts w:cs="Arial"/>
                </w:rPr>
                <w:delText xml:space="preserve"> </w:delText>
              </w:r>
            </w:del>
            <w:ins w:id="955" w:author="CRUZ PORTILLA MAURICIO" w:date="2019-04-07T20:29:00Z">
              <w:r w:rsidR="00353259">
                <w:rPr>
                  <w:rFonts w:cs="Arial"/>
                </w:rPr>
                <w:t>extiende de</w:t>
              </w:r>
            </w:ins>
            <w:del w:id="956" w:author="CRUZ PORTILLA MAURICIO" w:date="2019-04-07T20:29:00Z">
              <w:r w:rsidR="009A42C1" w:rsidDel="00353259">
                <w:rPr>
                  <w:rFonts w:cs="Arial"/>
                </w:rPr>
                <w:delText>a</w:delText>
              </w:r>
            </w:del>
            <w:r w:rsidR="009A42C1">
              <w:rPr>
                <w:rFonts w:cs="Arial"/>
              </w:rPr>
              <w:t xml:space="preserve"> CU-1</w:t>
            </w:r>
            <w:ins w:id="957" w:author="CRUZ PORTILLA MAURICIO" w:date="2019-04-07T20:29:00Z">
              <w:r w:rsidR="00353259">
                <w:rPr>
                  <w:rFonts w:cs="Arial"/>
                </w:rPr>
                <w:t>9</w:t>
              </w:r>
            </w:ins>
            <w:del w:id="958" w:author="CRUZ PORTILLA MAURICIO" w:date="2019-04-07T20:29:00Z">
              <w:r w:rsidR="009A42C1" w:rsidDel="00353259">
                <w:rPr>
                  <w:rFonts w:cs="Arial"/>
                </w:rPr>
                <w:delText>2</w:delText>
              </w:r>
            </w:del>
            <w:r w:rsidR="009A42C1">
              <w:rPr>
                <w:rFonts w:cs="Arial"/>
              </w:rPr>
              <w:t xml:space="preserve">: </w:t>
            </w:r>
            <w:del w:id="959" w:author="CRUZ PORTILLA MAURICIO" w:date="2019-04-07T20:29:00Z">
              <w:r w:rsidR="009A42C1" w:rsidDel="00353259">
                <w:rPr>
                  <w:rFonts w:cs="Arial"/>
                </w:rPr>
                <w:delText>Registrar reporte mensual</w:delText>
              </w:r>
            </w:del>
            <w:ins w:id="960" w:author="CRUZ PORTILLA MAURICIO" w:date="2019-04-07T20:29:00Z">
              <w:r w:rsidR="00353259">
                <w:rPr>
                  <w:rFonts w:cs="Arial"/>
                </w:rPr>
                <w:t>Visualizar reporte del alumno</w:t>
              </w:r>
            </w:ins>
            <w:ins w:id="961" w:author="CRUZ PORTILLA MAURICIO" w:date="2019-04-07T20:32:00Z">
              <w:r w:rsidR="004D6E6E">
                <w:rPr>
                  <w:rFonts w:cs="Arial"/>
                </w:rPr>
                <w:t xml:space="preserve"> – que extiende </w:t>
              </w:r>
            </w:ins>
            <w:ins w:id="962" w:author="CRUZ PORTILLA MAURICIO" w:date="2019-04-07T20:33:00Z">
              <w:r w:rsidR="004D6E6E">
                <w:rPr>
                  <w:rFonts w:cs="Arial"/>
                </w:rPr>
                <w:t xml:space="preserve">de CU-13: </w:t>
              </w:r>
            </w:ins>
            <w:ins w:id="963" w:author="CRUZ PORTILLA MAURICIO" w:date="2019-04-08T20:48:00Z">
              <w:r w:rsidR="00E24A28">
                <w:rPr>
                  <w:rFonts w:cs="Arial"/>
                </w:rPr>
                <w:t>Consultar</w:t>
              </w:r>
            </w:ins>
            <w:ins w:id="964" w:author="CRUZ PORTILLA MAURICIO" w:date="2019-04-07T20:33:00Z">
              <w:r w:rsidR="004D6E6E">
                <w:rPr>
                  <w:rFonts w:cs="Arial"/>
                </w:rPr>
                <w:t xml:space="preserve"> archivos del alumno</w:t>
              </w:r>
            </w:ins>
          </w:p>
        </w:tc>
      </w:tr>
      <w:tr w:rsidR="000C064B" w14:paraId="07F4B60C" w14:textId="77777777" w:rsidTr="6D049109">
        <w:tc>
          <w:tcPr>
            <w:tcW w:w="2137" w:type="dxa"/>
          </w:tcPr>
          <w:p w14:paraId="127653C5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60787386" w14:textId="2C3A0729" w:rsidR="000C064B" w:rsidRDefault="7A120451" w:rsidP="7A120451">
            <w:pPr>
              <w:rPr>
                <w:rFonts w:cs="Arial"/>
              </w:rPr>
            </w:pPr>
            <w:del w:id="965" w:author="CRUZ PORTILLA MAURICIO" w:date="2019-04-07T19:48:00Z">
              <w:r w:rsidRPr="7A120451" w:rsidDel="00F13E1E">
                <w:rPr>
                  <w:rFonts w:cs="Arial"/>
                </w:rPr>
                <w:delText>El coordinador puede subir el pdf del reporte mensual del alumno.</w:delText>
              </w:r>
            </w:del>
            <w:ins w:id="966" w:author="CRUZ PORTILLA MAURICIO" w:date="2019-04-07T19:48:00Z">
              <w:r w:rsidR="00F13E1E">
                <w:rPr>
                  <w:rFonts w:cs="Arial"/>
                </w:rPr>
                <w:t xml:space="preserve">Permite al coordinador y al técnico académico subir un archivo </w:t>
              </w:r>
            </w:ins>
            <w:ins w:id="967" w:author="CRUZ PORTILLA MAURICIO" w:date="2019-04-07T19:49:00Z">
              <w:r w:rsidR="001B7F52">
                <w:rPr>
                  <w:rFonts w:cs="Arial"/>
                </w:rPr>
                <w:t xml:space="preserve">de un alumno </w:t>
              </w:r>
            </w:ins>
            <w:ins w:id="968" w:author="CRUZ PORTILLA MAURICIO" w:date="2019-04-07T19:48:00Z">
              <w:r w:rsidR="00F13E1E">
                <w:rPr>
                  <w:rFonts w:cs="Arial"/>
                </w:rPr>
                <w:t>al sistema</w:t>
              </w:r>
            </w:ins>
          </w:p>
        </w:tc>
      </w:tr>
      <w:tr w:rsidR="000C064B" w14:paraId="1B79E09F" w14:textId="77777777" w:rsidTr="6D049109">
        <w:tc>
          <w:tcPr>
            <w:tcW w:w="2137" w:type="dxa"/>
          </w:tcPr>
          <w:p w14:paraId="51F8A015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4A222889" w14:textId="56AA894F" w:rsidR="000C064B" w:rsidRDefault="7A120451" w:rsidP="08A229DA">
            <w:pPr>
              <w:spacing w:line="259" w:lineRule="auto"/>
              <w:rPr>
                <w:rFonts w:cs="Arial"/>
              </w:rPr>
            </w:pPr>
            <w:r w:rsidRPr="7A120451">
              <w:rPr>
                <w:rFonts w:cs="Arial"/>
              </w:rPr>
              <w:t>González Hernández</w:t>
            </w:r>
            <w:r w:rsidR="08A229DA" w:rsidRPr="08A229DA">
              <w:rPr>
                <w:rFonts w:cs="Arial"/>
              </w:rPr>
              <w:t xml:space="preserve"> María Saarayim</w:t>
            </w:r>
          </w:p>
        </w:tc>
      </w:tr>
      <w:tr w:rsidR="000C064B" w14:paraId="6DDF1350" w14:textId="77777777" w:rsidTr="6D049109">
        <w:tc>
          <w:tcPr>
            <w:tcW w:w="2137" w:type="dxa"/>
          </w:tcPr>
          <w:p w14:paraId="2DAAE6DD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1067817B" w14:textId="71F9822A" w:rsidR="000C064B" w:rsidRDefault="7A120451" w:rsidP="7A120451">
            <w:pPr>
              <w:rPr>
                <w:rFonts w:cs="Arial"/>
              </w:rPr>
            </w:pPr>
            <w:r w:rsidRPr="7A120451">
              <w:rPr>
                <w:rFonts w:cs="Arial"/>
              </w:rPr>
              <w:t>Coordinador, Técnico Académico</w:t>
            </w:r>
          </w:p>
        </w:tc>
      </w:tr>
      <w:tr w:rsidR="000C064B" w14:paraId="64DE65D0" w14:textId="77777777" w:rsidTr="6D049109">
        <w:tc>
          <w:tcPr>
            <w:tcW w:w="2137" w:type="dxa"/>
          </w:tcPr>
          <w:p w14:paraId="21F4D6C8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392F1ADE" w14:textId="55BADDE1" w:rsidR="000C064B" w:rsidRDefault="7A120451">
            <w:pPr>
              <w:pStyle w:val="Prrafodelista"/>
              <w:numPr>
                <w:ilvl w:val="0"/>
                <w:numId w:val="18"/>
              </w:numPr>
              <w:rPr>
                <w:szCs w:val="24"/>
              </w:rPr>
            </w:pPr>
            <w:r w:rsidRPr="7A120451">
              <w:rPr>
                <w:rFonts w:cs="Arial"/>
              </w:rPr>
              <w:t>El reporte debe estar registrado</w:t>
            </w:r>
          </w:p>
          <w:p w14:paraId="48E06DBA" w14:textId="4547C7F0" w:rsidR="000C064B" w:rsidRDefault="7A120451">
            <w:pPr>
              <w:pStyle w:val="Prrafodelista"/>
              <w:numPr>
                <w:ilvl w:val="0"/>
                <w:numId w:val="18"/>
              </w:numPr>
              <w:rPr>
                <w:szCs w:val="24"/>
              </w:rPr>
            </w:pPr>
            <w:r w:rsidRPr="7A120451">
              <w:rPr>
                <w:rFonts w:cs="Arial"/>
              </w:rPr>
              <w:t>El alumno debe estar registrado en el sistema.</w:t>
            </w:r>
          </w:p>
        </w:tc>
      </w:tr>
      <w:tr w:rsidR="000C064B" w14:paraId="2DA7042B" w14:textId="77777777" w:rsidTr="6D049109">
        <w:tc>
          <w:tcPr>
            <w:tcW w:w="2137" w:type="dxa"/>
          </w:tcPr>
          <w:p w14:paraId="42F4D652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7487C344" w14:textId="778EBA4D" w:rsidR="6D049109" w:rsidDel="00EE21F5" w:rsidRDefault="6D049109" w:rsidP="00ED3EA4">
            <w:pPr>
              <w:pStyle w:val="Prrafodelista"/>
              <w:numPr>
                <w:ilvl w:val="0"/>
                <w:numId w:val="17"/>
              </w:numPr>
              <w:rPr>
                <w:del w:id="969" w:author="CRUZ PORTILLA MAURICIO" w:date="2019-04-07T20:33:00Z"/>
              </w:rPr>
            </w:pPr>
            <w:del w:id="970" w:author="CRUZ PORTILLA MAURICIO" w:date="2019-04-07T20:33:00Z">
              <w:r w:rsidRPr="6D049109" w:rsidDel="00EE21F5">
                <w:rPr>
                  <w:rFonts w:cs="Arial"/>
                </w:rPr>
                <w:delText>El sistema muestra una lista de ALUMNO registrados en el sistema, junto con un botón “Cancelar”.</w:delText>
              </w:r>
            </w:del>
          </w:p>
          <w:p w14:paraId="18A20CC2" w14:textId="1BF87ACE" w:rsidR="6D049109" w:rsidDel="00EE21F5" w:rsidRDefault="6D049109" w:rsidP="00ED3EA4">
            <w:pPr>
              <w:pStyle w:val="Prrafodelista"/>
              <w:numPr>
                <w:ilvl w:val="0"/>
                <w:numId w:val="17"/>
              </w:numPr>
              <w:rPr>
                <w:del w:id="971" w:author="CRUZ PORTILLA MAURICIO" w:date="2019-04-07T20:33:00Z"/>
              </w:rPr>
            </w:pPr>
            <w:del w:id="972" w:author="CRUZ PORTILLA MAURICIO" w:date="2019-04-07T20:33:00Z">
              <w:r w:rsidRPr="6D049109" w:rsidDel="00EE21F5">
                <w:rPr>
                  <w:rFonts w:cs="Arial"/>
                </w:rPr>
                <w:delText>El coordinador da clic en el ALUMNO del que desee subir el archivo.</w:delText>
              </w:r>
            </w:del>
          </w:p>
          <w:p w14:paraId="04F5F4F0" w14:textId="64642454" w:rsidR="000C064B" w:rsidDel="00EE21F5" w:rsidRDefault="6D049109" w:rsidP="00ED3EA4">
            <w:pPr>
              <w:pStyle w:val="Prrafodelista"/>
              <w:numPr>
                <w:ilvl w:val="0"/>
                <w:numId w:val="17"/>
              </w:numPr>
              <w:rPr>
                <w:del w:id="973" w:author="CRUZ PORTILLA MAURICIO" w:date="2019-04-07T20:33:00Z"/>
              </w:rPr>
            </w:pPr>
            <w:del w:id="974" w:author="CRUZ PORTILLA MAURICIO" w:date="2019-04-07T20:33:00Z">
              <w:r w:rsidRPr="6D049109" w:rsidDel="00EE21F5">
                <w:rPr>
                  <w:rFonts w:cs="Arial"/>
                </w:rPr>
                <w:delText>El sistema muestra la lista de archivos registrados, junto con un botón “Cancelar”.</w:delText>
              </w:r>
            </w:del>
          </w:p>
          <w:p w14:paraId="4DF73675" w14:textId="582F1D17" w:rsidR="000C064B" w:rsidDel="00EE21F5" w:rsidRDefault="6D049109" w:rsidP="00ED3EA4">
            <w:pPr>
              <w:pStyle w:val="Prrafodelista"/>
              <w:numPr>
                <w:ilvl w:val="0"/>
                <w:numId w:val="17"/>
              </w:numPr>
              <w:rPr>
                <w:del w:id="975" w:author="CRUZ PORTILLA MAURICIO" w:date="2019-04-07T20:33:00Z"/>
              </w:rPr>
            </w:pPr>
            <w:del w:id="976" w:author="CRUZ PORTILLA MAURICIO" w:date="2019-04-07T20:33:00Z">
              <w:r w:rsidRPr="6D049109" w:rsidDel="00EE21F5">
                <w:rPr>
                  <w:rFonts w:cs="Arial"/>
                </w:rPr>
                <w:delText>El coordinador da clic en el reporte que desee</w:delText>
              </w:r>
            </w:del>
          </w:p>
          <w:p w14:paraId="1162F974" w14:textId="04DEB134" w:rsidR="000C064B" w:rsidDel="00EE21F5" w:rsidRDefault="6D049109" w:rsidP="00ED3EA4">
            <w:pPr>
              <w:pStyle w:val="Prrafodelista"/>
              <w:numPr>
                <w:ilvl w:val="0"/>
                <w:numId w:val="17"/>
              </w:numPr>
              <w:rPr>
                <w:del w:id="977" w:author="CRUZ PORTILLA MAURICIO" w:date="2019-04-07T20:33:00Z"/>
              </w:rPr>
            </w:pPr>
            <w:del w:id="978" w:author="CRUZ PORTILLA MAURICIO" w:date="2019-04-07T20:33:00Z">
              <w:r w:rsidRPr="6D049109" w:rsidDel="00EE21F5">
                <w:rPr>
                  <w:rFonts w:cs="Arial"/>
                </w:rPr>
                <w:delText>El sistema muestra las características del reporte, un botón de “Subir archivo” y “Cancelar”</w:delText>
              </w:r>
            </w:del>
          </w:p>
          <w:p w14:paraId="7286D0CB" w14:textId="1B6B7355" w:rsidR="000C064B" w:rsidDel="00EE21F5" w:rsidRDefault="6D049109" w:rsidP="00ED3EA4">
            <w:pPr>
              <w:pStyle w:val="Prrafodelista"/>
              <w:numPr>
                <w:ilvl w:val="0"/>
                <w:numId w:val="17"/>
              </w:numPr>
              <w:rPr>
                <w:del w:id="979" w:author="CRUZ PORTILLA MAURICIO" w:date="2019-04-07T20:33:00Z"/>
              </w:rPr>
            </w:pPr>
            <w:del w:id="980" w:author="CRUZ PORTILLA MAURICIO" w:date="2019-04-07T20:33:00Z">
              <w:r w:rsidRPr="6D049109" w:rsidDel="00EE21F5">
                <w:rPr>
                  <w:rFonts w:cs="Arial"/>
                </w:rPr>
                <w:delText xml:space="preserve">El coordinador </w:delText>
              </w:r>
            </w:del>
            <w:del w:id="981" w:author="CRUZ PORTILLA MAURICIO" w:date="2019-04-07T20:28:00Z">
              <w:r w:rsidRPr="6D049109" w:rsidDel="00F95248">
                <w:rPr>
                  <w:rFonts w:cs="Arial"/>
                </w:rPr>
                <w:delText>c</w:delText>
              </w:r>
            </w:del>
            <w:del w:id="982" w:author="CRUZ PORTILLA MAURICIO" w:date="2019-04-07T20:33:00Z">
              <w:r w:rsidRPr="6D049109" w:rsidDel="00EE21F5">
                <w:rPr>
                  <w:rFonts w:cs="Arial"/>
                </w:rPr>
                <w:delText>a clic en “Subir archivo”</w:delText>
              </w:r>
            </w:del>
          </w:p>
          <w:p w14:paraId="6E29AB3A" w14:textId="4C30F708" w:rsidR="000C064B" w:rsidRDefault="6D049109" w:rsidP="00ED3EA4">
            <w:pPr>
              <w:pStyle w:val="Prrafodelista"/>
              <w:numPr>
                <w:ilvl w:val="0"/>
                <w:numId w:val="17"/>
              </w:numPr>
              <w:rPr>
                <w:del w:id="983" w:author="CRUZ PORTILLA MAURICIO" w:date="2019-04-08T12:44:00Z"/>
              </w:rPr>
            </w:pPr>
            <w:del w:id="984" w:author="CRUZ PORTILLA MAURICIO" w:date="2019-04-08T12:44:00Z">
              <w:r w:rsidRPr="6D049109">
                <w:rPr>
                  <w:rFonts w:cs="Arial"/>
                </w:rPr>
                <w:delText>El sistema abre una ventana en donde se muestran los diferentes archivos que se pueden seleccionar.  También incluye los botones de “</w:delText>
              </w:r>
            </w:del>
            <w:del w:id="985" w:author="CRUZ PORTILLA MAURICIO" w:date="2019-04-07T20:34:00Z">
              <w:r w:rsidRPr="6D049109" w:rsidDel="00575A90">
                <w:rPr>
                  <w:rFonts w:cs="Arial"/>
                </w:rPr>
                <w:delText>a</w:delText>
              </w:r>
            </w:del>
            <w:ins w:id="986" w:author="CRUZ PORTILLA MAURICIO" w:date="2019-04-07T20:34:00Z">
              <w:del w:id="987" w:author="CRUZ PORTILLA MAURICIO" w:date="2019-04-08T12:44:00Z">
                <w:r w:rsidR="00575A90">
                  <w:rPr>
                    <w:rFonts w:cs="Arial"/>
                  </w:rPr>
                  <w:delText>A</w:delText>
                </w:r>
              </w:del>
            </w:ins>
            <w:del w:id="988" w:author="CRUZ PORTILLA MAURICIO" w:date="2019-04-08T12:44:00Z">
              <w:r w:rsidRPr="6D049109">
                <w:rPr>
                  <w:rFonts w:cs="Arial"/>
                </w:rPr>
                <w:delText>brir” y “</w:delText>
              </w:r>
            </w:del>
            <w:del w:id="989" w:author="CRUZ PORTILLA MAURICIO" w:date="2019-04-07T20:34:00Z">
              <w:r w:rsidRPr="6D049109" w:rsidDel="00575A90">
                <w:rPr>
                  <w:rFonts w:cs="Arial"/>
                </w:rPr>
                <w:delText>c</w:delText>
              </w:r>
            </w:del>
            <w:ins w:id="990" w:author="CRUZ PORTILLA MAURICIO" w:date="2019-04-07T20:34:00Z">
              <w:del w:id="991" w:author="CRUZ PORTILLA MAURICIO" w:date="2019-04-08T12:44:00Z">
                <w:r w:rsidR="00575A90">
                  <w:rPr>
                    <w:rFonts w:cs="Arial"/>
                  </w:rPr>
                  <w:delText>C</w:delText>
                </w:r>
              </w:del>
            </w:ins>
            <w:del w:id="992" w:author="CRUZ PORTILLA MAURICIO" w:date="2019-04-08T12:44:00Z">
              <w:r w:rsidRPr="6D049109">
                <w:rPr>
                  <w:rFonts w:cs="Arial"/>
                </w:rPr>
                <w:delText>ancelar”.</w:delText>
              </w:r>
            </w:del>
          </w:p>
          <w:p w14:paraId="1D82B835" w14:textId="54BF81D5" w:rsidR="009B5B1D" w:rsidRPr="00324D5E" w:rsidRDefault="009B5B1D">
            <w:pPr>
              <w:pStyle w:val="Prrafodelista"/>
              <w:numPr>
                <w:ilvl w:val="0"/>
                <w:numId w:val="17"/>
              </w:numPr>
              <w:rPr>
                <w:ins w:id="993" w:author="CRUZ PORTILLA MAURICIO" w:date="2019-04-08T12:44:00Z"/>
              </w:rPr>
            </w:pPr>
            <w:ins w:id="994" w:author="CRUZ PORTILLA MAURICIO" w:date="2019-04-08T12:44:00Z">
              <w:r>
                <w:rPr>
                  <w:rFonts w:cs="Arial"/>
                </w:rPr>
                <w:t xml:space="preserve">El sistema muestra una ventana con un campo de texto para ingresar el título del </w:t>
              </w:r>
            </w:ins>
            <w:ins w:id="995" w:author="CRUZ PORTILLA MAURICIO" w:date="2019-04-09T16:44:00Z">
              <w:r w:rsidR="003D62EE">
                <w:rPr>
                  <w:rFonts w:cs="Arial"/>
                </w:rPr>
                <w:t>ARCHIVO</w:t>
              </w:r>
            </w:ins>
            <w:ins w:id="996" w:author="CRUZ PORTILLA MAURICIO" w:date="2019-04-08T12:44:00Z">
              <w:r>
                <w:rPr>
                  <w:rFonts w:cs="Arial"/>
                </w:rPr>
                <w:t>, un botón de Examinar, un botón de Subir y otro de Cancelar.</w:t>
              </w:r>
            </w:ins>
          </w:p>
          <w:p w14:paraId="177DCDF7" w14:textId="641BFE29" w:rsidR="009B5B1D" w:rsidRPr="00324D5E" w:rsidRDefault="009B5B1D">
            <w:pPr>
              <w:pStyle w:val="Prrafodelista"/>
              <w:numPr>
                <w:ilvl w:val="0"/>
                <w:numId w:val="17"/>
              </w:numPr>
              <w:rPr>
                <w:ins w:id="997" w:author="CRUZ PORTILLA MAURICIO" w:date="2019-04-08T12:44:00Z"/>
              </w:rPr>
            </w:pPr>
            <w:ins w:id="998" w:author="CRUZ PORTILLA MAURICIO" w:date="2019-04-08T12:44:00Z">
              <w:r>
                <w:rPr>
                  <w:rFonts w:cs="Arial"/>
                </w:rPr>
                <w:t xml:space="preserve">El coordinador/técnico académico </w:t>
              </w:r>
            </w:ins>
            <w:ins w:id="999" w:author="CRUZ PORTILLA MAURICIO" w:date="2019-04-08T12:45:00Z">
              <w:r>
                <w:rPr>
                  <w:rFonts w:cs="Arial"/>
                </w:rPr>
                <w:t>ingresa el título y da clic en Examinar.</w:t>
              </w:r>
            </w:ins>
          </w:p>
          <w:p w14:paraId="67DB1B23" w14:textId="7318943F" w:rsidR="009B5B1D" w:rsidRPr="00324D5E" w:rsidRDefault="009B5B1D">
            <w:pPr>
              <w:pStyle w:val="Prrafodelista"/>
              <w:numPr>
                <w:ilvl w:val="0"/>
                <w:numId w:val="17"/>
              </w:numPr>
              <w:rPr>
                <w:ins w:id="1000" w:author="CRUZ PORTILLA MAURICIO" w:date="2019-04-08T12:43:00Z"/>
              </w:rPr>
            </w:pPr>
            <w:ins w:id="1001" w:author="CRUZ PORTILLA MAURICIO" w:date="2019-04-08T12:43:00Z">
              <w:r w:rsidRPr="6D049109">
                <w:rPr>
                  <w:rFonts w:cs="Arial"/>
                </w:rPr>
                <w:t>El sistema abre una ventana en donde se muestran los diferentes archivos que se pueden selecci</w:t>
              </w:r>
              <w:r>
                <w:rPr>
                  <w:rFonts w:cs="Arial"/>
                </w:rPr>
                <w:t>onar</w:t>
              </w:r>
            </w:ins>
            <w:ins w:id="1002" w:author="CRUZ PORTILLA MAURICIO" w:date="2019-04-08T12:46:00Z">
              <w:r>
                <w:rPr>
                  <w:rFonts w:cs="Arial"/>
                </w:rPr>
                <w:t xml:space="preserve">. </w:t>
              </w:r>
            </w:ins>
            <w:ins w:id="1003" w:author="CRUZ PORTILLA MAURICIO" w:date="2019-04-08T12:43:00Z">
              <w:r w:rsidRPr="6D049109">
                <w:rPr>
                  <w:rFonts w:cs="Arial"/>
                </w:rPr>
                <w:t>También incluye los botones de “</w:t>
              </w:r>
              <w:r>
                <w:rPr>
                  <w:rFonts w:cs="Arial"/>
                </w:rPr>
                <w:t>A</w:t>
              </w:r>
              <w:r w:rsidRPr="6D049109">
                <w:rPr>
                  <w:rFonts w:cs="Arial"/>
                </w:rPr>
                <w:t>brir” y “</w:t>
              </w:r>
              <w:r>
                <w:rPr>
                  <w:rFonts w:cs="Arial"/>
                </w:rPr>
                <w:t>C</w:t>
              </w:r>
              <w:r w:rsidRPr="6D049109">
                <w:rPr>
                  <w:rFonts w:cs="Arial"/>
                </w:rPr>
                <w:t>ancelar”.</w:t>
              </w:r>
            </w:ins>
          </w:p>
          <w:p w14:paraId="6AF2ED1F" w14:textId="15D4EA74" w:rsidR="000C064B" w:rsidRDefault="6D049109" w:rsidP="00ED3EA4">
            <w:pPr>
              <w:pStyle w:val="Prrafodelista"/>
              <w:numPr>
                <w:ilvl w:val="0"/>
                <w:numId w:val="17"/>
              </w:numPr>
            </w:pPr>
            <w:r w:rsidRPr="6D049109">
              <w:rPr>
                <w:rFonts w:cs="Arial"/>
              </w:rPr>
              <w:t xml:space="preserve">El coordinador elige el </w:t>
            </w:r>
            <w:del w:id="1004" w:author="CRUZ PORTILLA MAURICIO" w:date="2019-04-09T16:44:00Z">
              <w:r w:rsidRPr="6D049109" w:rsidDel="003D62EE">
                <w:rPr>
                  <w:rFonts w:cs="Arial"/>
                </w:rPr>
                <w:delText xml:space="preserve">archivo </w:delText>
              </w:r>
            </w:del>
            <w:ins w:id="1005" w:author="CRUZ PORTILLA MAURICIO" w:date="2019-04-09T16:45:00Z">
              <w:r w:rsidR="003D62EE">
                <w:rPr>
                  <w:rFonts w:cs="Arial"/>
                </w:rPr>
                <w:t>archivo</w:t>
              </w:r>
            </w:ins>
            <w:ins w:id="1006" w:author="CRUZ PORTILLA MAURICIO" w:date="2019-04-09T16:44:00Z">
              <w:r w:rsidR="003D62EE" w:rsidRPr="6D049109">
                <w:rPr>
                  <w:rFonts w:cs="Arial"/>
                </w:rPr>
                <w:t xml:space="preserve"> </w:t>
              </w:r>
            </w:ins>
            <w:r w:rsidRPr="6D049109">
              <w:rPr>
                <w:rFonts w:cs="Arial"/>
              </w:rPr>
              <w:t xml:space="preserve">y da clic en </w:t>
            </w:r>
            <w:ins w:id="1007" w:author="CRUZ PORTILLA MAURICIO" w:date="2019-04-08T12:46:00Z">
              <w:r w:rsidR="009B5B1D">
                <w:rPr>
                  <w:rFonts w:cs="Arial"/>
                </w:rPr>
                <w:t>Abrir</w:t>
              </w:r>
            </w:ins>
            <w:del w:id="1008" w:author="CRUZ PORTILLA MAURICIO" w:date="2019-04-08T12:46:00Z">
              <w:r w:rsidRPr="6D049109">
                <w:rPr>
                  <w:rFonts w:cs="Arial"/>
                </w:rPr>
                <w:delText>aceptar</w:delText>
              </w:r>
            </w:del>
            <w:r w:rsidRPr="6D049109">
              <w:rPr>
                <w:rFonts w:cs="Arial"/>
              </w:rPr>
              <w:t>.</w:t>
            </w:r>
          </w:p>
          <w:p w14:paraId="27FADF75" w14:textId="77777777" w:rsidR="009B5B1D" w:rsidRPr="00324D5E" w:rsidRDefault="6D049109" w:rsidP="00ED3EA4">
            <w:pPr>
              <w:pStyle w:val="Prrafodelista"/>
              <w:numPr>
                <w:ilvl w:val="0"/>
                <w:numId w:val="17"/>
              </w:numPr>
              <w:rPr>
                <w:ins w:id="1009" w:author="CRUZ PORTILLA MAURICIO" w:date="2019-04-08T12:46:00Z"/>
              </w:rPr>
            </w:pPr>
            <w:r w:rsidRPr="6D049109">
              <w:rPr>
                <w:rFonts w:cs="Arial"/>
              </w:rPr>
              <w:t>El sistema carga el archivo</w:t>
            </w:r>
            <w:ins w:id="1010" w:author="CRUZ PORTILLA MAURICIO" w:date="2019-04-08T12:46:00Z">
              <w:r w:rsidR="009B5B1D">
                <w:rPr>
                  <w:rFonts w:cs="Arial"/>
                </w:rPr>
                <w:t>.</w:t>
              </w:r>
            </w:ins>
          </w:p>
          <w:p w14:paraId="5A774609" w14:textId="77777777" w:rsidR="009B5B1D" w:rsidRPr="00324D5E" w:rsidRDefault="009B5B1D" w:rsidP="00ED3EA4">
            <w:pPr>
              <w:pStyle w:val="Prrafodelista"/>
              <w:numPr>
                <w:ilvl w:val="0"/>
                <w:numId w:val="17"/>
              </w:numPr>
              <w:rPr>
                <w:ins w:id="1011" w:author="CRUZ PORTILLA MAURICIO" w:date="2019-04-08T12:46:00Z"/>
              </w:rPr>
            </w:pPr>
            <w:ins w:id="1012" w:author="CRUZ PORTILLA MAURICIO" w:date="2019-04-08T12:46:00Z">
              <w:r>
                <w:rPr>
                  <w:rFonts w:cs="Arial"/>
                </w:rPr>
                <w:t>El coordinador da clic en Subir.</w:t>
              </w:r>
            </w:ins>
          </w:p>
          <w:p w14:paraId="27AC0D54" w14:textId="568CB09E" w:rsidR="000C064B" w:rsidRDefault="009B5B1D" w:rsidP="00ED3EA4">
            <w:pPr>
              <w:pStyle w:val="Prrafodelista"/>
              <w:numPr>
                <w:ilvl w:val="0"/>
                <w:numId w:val="17"/>
              </w:numPr>
            </w:pPr>
            <w:ins w:id="1013" w:author="CRUZ PORTILLA MAURICIO" w:date="2019-04-08T12:46:00Z">
              <w:r>
                <w:rPr>
                  <w:rFonts w:cs="Arial"/>
                </w:rPr>
                <w:t xml:space="preserve">El sistema </w:t>
              </w:r>
            </w:ins>
            <w:ins w:id="1014" w:author="CRUZ PORTILLA MAURICIO" w:date="2019-04-09T16:20:00Z">
              <w:r w:rsidR="00142064">
                <w:rPr>
                  <w:rFonts w:cs="Arial"/>
                </w:rPr>
                <w:t xml:space="preserve">verifica que los campos estén completos y que se haya seleccionado un archivo, </w:t>
              </w:r>
            </w:ins>
            <w:ins w:id="1015" w:author="CRUZ PORTILLA MAURICIO" w:date="2019-04-08T12:46:00Z">
              <w:r>
                <w:rPr>
                  <w:rFonts w:cs="Arial"/>
                </w:rPr>
                <w:t>guarda los datos del ARCHIVO en la base de datos</w:t>
              </w:r>
            </w:ins>
            <w:ins w:id="1016" w:author="CRUZ PORTILLA MAURICIO" w:date="2019-04-09T16:19:00Z">
              <w:r w:rsidR="002C4845">
                <w:rPr>
                  <w:rFonts w:cs="Arial"/>
                </w:rPr>
                <w:t xml:space="preserve"> y muestra un mensaje “Archivo subido </w:t>
              </w:r>
              <w:r w:rsidR="00BE7FB4">
                <w:rPr>
                  <w:rFonts w:cs="Arial"/>
                </w:rPr>
                <w:t>con éxito</w:t>
              </w:r>
              <w:r w:rsidR="002C4845">
                <w:rPr>
                  <w:rFonts w:cs="Arial"/>
                </w:rPr>
                <w:t>”</w:t>
              </w:r>
            </w:ins>
            <w:ins w:id="1017" w:author="CRUZ PORTILLA MAURICIO" w:date="2019-04-08T12:46:00Z">
              <w:r>
                <w:rPr>
                  <w:rFonts w:cs="Arial"/>
                </w:rPr>
                <w:t>.</w:t>
              </w:r>
            </w:ins>
            <w:ins w:id="1018" w:author="CRUZ PORTILLA MAURICIO" w:date="2019-04-08T12:48:00Z">
              <w:r>
                <w:rPr>
                  <w:rFonts w:cs="Arial"/>
                </w:rPr>
                <w:t xml:space="preserve"> EX1</w:t>
              </w:r>
            </w:ins>
            <w:del w:id="1019" w:author="CRUZ PORTILLA MAURICIO" w:date="2019-04-08T12:46:00Z">
              <w:r w:rsidR="6D049109" w:rsidRPr="6D049109">
                <w:rPr>
                  <w:rFonts w:cs="Arial"/>
                </w:rPr>
                <w:delText xml:space="preserve"> </w:delText>
              </w:r>
            </w:del>
            <w:ins w:id="1020" w:author="CRUZ PORTILLA MAURICIO" w:date="2019-04-07T19:35:00Z">
              <w:del w:id="1021" w:author="CRUZ PORTILLA MAURICIO" w:date="2019-04-08T12:46:00Z">
                <w:r w:rsidR="00E65515">
                  <w:rPr>
                    <w:rFonts w:cs="Arial"/>
                  </w:rPr>
                  <w:delText>y guarda sus datos en la base de datos. EX1</w:delText>
                </w:r>
              </w:del>
            </w:ins>
          </w:p>
          <w:p w14:paraId="45CEE7FF" w14:textId="4C98E249" w:rsidR="000C064B" w:rsidRDefault="6D049109" w:rsidP="00ED3EA4">
            <w:pPr>
              <w:pStyle w:val="Prrafodelista"/>
              <w:numPr>
                <w:ilvl w:val="0"/>
                <w:numId w:val="17"/>
              </w:numPr>
            </w:pPr>
            <w:r w:rsidRPr="6D049109">
              <w:rPr>
                <w:rFonts w:cs="Arial"/>
              </w:rPr>
              <w:t>Termina el caso de uso</w:t>
            </w:r>
          </w:p>
        </w:tc>
      </w:tr>
      <w:tr w:rsidR="000C064B" w14:paraId="2B09CC95" w14:textId="77777777" w:rsidTr="6D049109">
        <w:tc>
          <w:tcPr>
            <w:tcW w:w="2137" w:type="dxa"/>
          </w:tcPr>
          <w:p w14:paraId="7B57B9FD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4F87DE39" w14:textId="2AC21DE0" w:rsidR="000C064B" w:rsidRPr="00157320" w:rsidRDefault="00B30D3E" w:rsidP="6D049109">
            <w:pPr>
              <w:rPr>
                <w:rFonts w:cs="Arial"/>
                <w:b/>
                <w:rPrChange w:id="1022" w:author="CRUZ PORTILLA MAURICIO" w:date="2019-04-07T19:33:00Z">
                  <w:rPr>
                    <w:rFonts w:cs="Arial"/>
                  </w:rPr>
                </w:rPrChange>
              </w:rPr>
            </w:pPr>
            <w:ins w:id="1023" w:author="CRUZ PORTILLA MAURICIO" w:date="2019-04-07T20:33:00Z">
              <w:r>
                <w:rPr>
                  <w:rFonts w:cs="Arial"/>
                  <w:b/>
                </w:rPr>
                <w:t xml:space="preserve">2.1 </w:t>
              </w:r>
            </w:ins>
            <w:del w:id="1024" w:author="CRUZ PORTILLA MAURICIO" w:date="2019-04-07T20:33:00Z">
              <w:r w:rsidR="6D049109" w:rsidRPr="00157320" w:rsidDel="00B30D3E">
                <w:rPr>
                  <w:rFonts w:cs="Arial"/>
                  <w:b/>
                  <w:rPrChange w:id="1025" w:author="CRUZ PORTILLA MAURICIO" w:date="2019-04-07T19:33:00Z">
                    <w:rPr>
                      <w:rFonts w:cs="Arial"/>
                    </w:rPr>
                  </w:rPrChange>
                </w:rPr>
                <w:delText xml:space="preserve">1.1, 3.1, 5.1, 7.1 </w:delText>
              </w:r>
            </w:del>
            <w:r w:rsidR="6D049109" w:rsidRPr="00157320">
              <w:rPr>
                <w:rFonts w:cs="Arial"/>
                <w:b/>
                <w:rPrChange w:id="1026" w:author="CRUZ PORTILLA MAURICIO" w:date="2019-04-07T19:33:00Z">
                  <w:rPr>
                    <w:rFonts w:cs="Arial"/>
                  </w:rPr>
                </w:rPrChange>
              </w:rPr>
              <w:t xml:space="preserve">Clic en </w:t>
            </w:r>
            <w:ins w:id="1027" w:author="CRUZ PORTILLA MAURICIO" w:date="2019-04-07T20:34:00Z">
              <w:r w:rsidR="00D83B1E">
                <w:rPr>
                  <w:rFonts w:cs="Arial"/>
                  <w:b/>
                </w:rPr>
                <w:t>C</w:t>
              </w:r>
            </w:ins>
            <w:del w:id="1028" w:author="CRUZ PORTILLA MAURICIO" w:date="2019-04-07T20:34:00Z">
              <w:r w:rsidR="6D049109" w:rsidRPr="00157320" w:rsidDel="00D83B1E">
                <w:rPr>
                  <w:rFonts w:cs="Arial"/>
                  <w:b/>
                  <w:rPrChange w:id="1029" w:author="CRUZ PORTILLA MAURICIO" w:date="2019-04-07T19:33:00Z">
                    <w:rPr>
                      <w:rFonts w:cs="Arial"/>
                    </w:rPr>
                  </w:rPrChange>
                </w:rPr>
                <w:delText>c</w:delText>
              </w:r>
            </w:del>
            <w:r w:rsidR="6D049109" w:rsidRPr="00157320">
              <w:rPr>
                <w:rFonts w:cs="Arial"/>
                <w:b/>
                <w:rPrChange w:id="1030" w:author="CRUZ PORTILLA MAURICIO" w:date="2019-04-07T19:33:00Z">
                  <w:rPr>
                    <w:rFonts w:cs="Arial"/>
                  </w:rPr>
                </w:rPrChange>
              </w:rPr>
              <w:t>ancelar.</w:t>
            </w:r>
          </w:p>
          <w:p w14:paraId="2F7A19C6" w14:textId="77777777" w:rsidR="000C064B" w:rsidRPr="00E30A9B" w:rsidRDefault="6D049109" w:rsidP="00ED3EA4">
            <w:pPr>
              <w:pStyle w:val="Prrafodelista"/>
              <w:numPr>
                <w:ilvl w:val="0"/>
                <w:numId w:val="5"/>
              </w:numPr>
              <w:rPr>
                <w:ins w:id="1031" w:author="CRUZ PORTILLA MAURICIO" w:date="2019-04-09T16:20:00Z"/>
                <w:szCs w:val="24"/>
              </w:rPr>
            </w:pPr>
            <w:r w:rsidRPr="6D049109">
              <w:rPr>
                <w:rFonts w:cs="Arial"/>
              </w:rPr>
              <w:t>Termina el caso de uso.</w:t>
            </w:r>
          </w:p>
          <w:p w14:paraId="06D56362" w14:textId="5FF3DFCA" w:rsidR="00BE7FB4" w:rsidRDefault="00794D8E" w:rsidP="00BE7FB4">
            <w:pPr>
              <w:rPr>
                <w:ins w:id="1032" w:author="CRUZ PORTILLA MAURICIO" w:date="2019-04-09T16:20:00Z"/>
                <w:b/>
                <w:szCs w:val="24"/>
              </w:rPr>
            </w:pPr>
            <w:ins w:id="1033" w:author="CRUZ PORTILLA MAURICIO" w:date="2019-04-09T16:39:00Z">
              <w:r>
                <w:rPr>
                  <w:b/>
                  <w:szCs w:val="24"/>
                </w:rPr>
                <w:t>7</w:t>
              </w:r>
            </w:ins>
            <w:ins w:id="1034" w:author="CRUZ PORTILLA MAURICIO" w:date="2019-04-09T16:20:00Z">
              <w:r w:rsidR="00BE7FB4">
                <w:rPr>
                  <w:b/>
                  <w:szCs w:val="24"/>
                </w:rPr>
                <w:t>.1 Campos incompletos</w:t>
              </w:r>
            </w:ins>
          </w:p>
          <w:p w14:paraId="6F870CFA" w14:textId="2FBE7904" w:rsidR="00BE7FB4" w:rsidRPr="00E30A9B" w:rsidRDefault="00BE7FB4">
            <w:pPr>
              <w:pStyle w:val="Prrafodelista"/>
              <w:numPr>
                <w:ilvl w:val="0"/>
                <w:numId w:val="121"/>
              </w:numPr>
              <w:rPr>
                <w:szCs w:val="24"/>
              </w:rPr>
              <w:pPrChange w:id="1035" w:author="CRUZ PORTILLA MAURICIO" w:date="2019-04-09T16:20:00Z">
                <w:pPr>
                  <w:pStyle w:val="Prrafodelista"/>
                  <w:numPr>
                    <w:numId w:val="5"/>
                  </w:numPr>
                  <w:ind w:left="720" w:hanging="360"/>
                </w:pPr>
              </w:pPrChange>
            </w:pPr>
            <w:ins w:id="1036" w:author="CRUZ PORTILLA MAURICIO" w:date="2019-04-09T16:20:00Z">
              <w:r>
                <w:rPr>
                  <w:szCs w:val="24"/>
                </w:rPr>
                <w:t xml:space="preserve">El sistema muestra un mensaje “Faltan campos por completar” y vuelve al paso </w:t>
              </w:r>
              <w:r w:rsidR="00142064">
                <w:rPr>
                  <w:szCs w:val="24"/>
                </w:rPr>
                <w:t>2 del flujo normal.</w:t>
              </w:r>
            </w:ins>
          </w:p>
        </w:tc>
      </w:tr>
      <w:tr w:rsidR="000C064B" w14:paraId="62D0832B" w14:textId="77777777" w:rsidTr="6D049109">
        <w:tc>
          <w:tcPr>
            <w:tcW w:w="2137" w:type="dxa"/>
          </w:tcPr>
          <w:p w14:paraId="31FA2A0D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1DDBFD4B" w14:textId="77777777" w:rsidR="000C064B" w:rsidRDefault="6D049109" w:rsidP="6D049109">
            <w:pPr>
              <w:rPr>
                <w:ins w:id="1037" w:author="CRUZ PORTILLA MAURICIO" w:date="2019-04-07T19:33:00Z"/>
                <w:rFonts w:cs="Arial"/>
                <w:b/>
              </w:rPr>
            </w:pPr>
            <w:r w:rsidRPr="00157320">
              <w:rPr>
                <w:rFonts w:cs="Arial"/>
                <w:b/>
                <w:rPrChange w:id="1038" w:author="CRUZ PORTILLA MAURICIO" w:date="2019-04-07T19:33:00Z">
                  <w:rPr>
                    <w:rFonts w:cs="Arial"/>
                  </w:rPr>
                </w:rPrChange>
              </w:rPr>
              <w:t>EX1. Se pierde la conexión con la base de datos.</w:t>
            </w:r>
          </w:p>
          <w:p w14:paraId="7A3E1C98" w14:textId="77777777" w:rsidR="00157320" w:rsidRDefault="00B75589" w:rsidP="00B75589">
            <w:pPr>
              <w:pStyle w:val="Prrafodelista"/>
              <w:numPr>
                <w:ilvl w:val="0"/>
                <w:numId w:val="104"/>
              </w:numPr>
              <w:rPr>
                <w:ins w:id="1039" w:author="CRUZ PORTILLA MAURICIO" w:date="2019-04-07T19:35:00Z"/>
                <w:rFonts w:cs="Arial"/>
              </w:rPr>
            </w:pPr>
            <w:ins w:id="1040" w:author="CRUZ PORTILLA MAURICIO" w:date="2019-04-07T19:34:00Z">
              <w:r>
                <w:rPr>
                  <w:rFonts w:cs="Arial"/>
                </w:rPr>
                <w:t>El sistema muestra un mensaje “</w:t>
              </w:r>
              <w:r w:rsidR="004D62A9">
                <w:rPr>
                  <w:rFonts w:cs="Arial"/>
                </w:rPr>
                <w:t xml:space="preserve">Ocurrió un error al </w:t>
              </w:r>
            </w:ins>
            <w:ins w:id="1041" w:author="CRUZ PORTILLA MAURICIO" w:date="2019-04-07T19:35:00Z">
              <w:r w:rsidR="00D01B1A">
                <w:rPr>
                  <w:rFonts w:cs="Arial"/>
                </w:rPr>
                <w:t>guardar los datos”</w:t>
              </w:r>
              <w:r w:rsidR="00E65515">
                <w:rPr>
                  <w:rFonts w:cs="Arial"/>
                </w:rPr>
                <w:t>.</w:t>
              </w:r>
            </w:ins>
          </w:p>
          <w:p w14:paraId="652BF7DB" w14:textId="7BBD9179" w:rsidR="00E65515" w:rsidRPr="00B75589" w:rsidRDefault="00E65515">
            <w:pPr>
              <w:pStyle w:val="Prrafodelista"/>
              <w:numPr>
                <w:ilvl w:val="0"/>
                <w:numId w:val="104"/>
              </w:numPr>
              <w:rPr>
                <w:rFonts w:cs="Arial"/>
              </w:rPr>
              <w:pPrChange w:id="1042" w:author="CRUZ PORTILLA MAURICIO" w:date="2019-04-07T19:34:00Z">
                <w:pPr/>
              </w:pPrChange>
            </w:pPr>
            <w:ins w:id="1043" w:author="CRUZ PORTILLA MAURICIO" w:date="2019-04-07T19:35:00Z">
              <w:r>
                <w:rPr>
                  <w:rFonts w:cs="Arial"/>
                </w:rPr>
                <w:t>Termina el caso de uso.</w:t>
              </w:r>
            </w:ins>
          </w:p>
        </w:tc>
      </w:tr>
      <w:tr w:rsidR="000C064B" w14:paraId="34C93988" w14:textId="77777777" w:rsidTr="6D049109">
        <w:tc>
          <w:tcPr>
            <w:tcW w:w="2137" w:type="dxa"/>
          </w:tcPr>
          <w:p w14:paraId="7444F710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14C716FA" w14:textId="35304D80" w:rsidR="000C064B" w:rsidRDefault="6D049109" w:rsidP="6D049109">
            <w:pPr>
              <w:rPr>
                <w:rFonts w:cs="Arial"/>
              </w:rPr>
            </w:pPr>
            <w:r w:rsidRPr="6D049109">
              <w:rPr>
                <w:rFonts w:cs="Arial"/>
              </w:rPr>
              <w:t>El archivo se ha subido correctamente.</w:t>
            </w:r>
          </w:p>
        </w:tc>
      </w:tr>
      <w:tr w:rsidR="000C064B" w14:paraId="42CA73B9" w14:textId="77777777" w:rsidTr="6D049109">
        <w:tc>
          <w:tcPr>
            <w:tcW w:w="2137" w:type="dxa"/>
          </w:tcPr>
          <w:p w14:paraId="26B0DF8A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6A7C6F65" w14:textId="7B50C8A7" w:rsidR="000C064B" w:rsidRDefault="00F13E1E" w:rsidP="00EE0B32">
            <w:pPr>
              <w:rPr>
                <w:rFonts w:cs="Arial"/>
              </w:rPr>
            </w:pPr>
            <w:ins w:id="1044" w:author="CRUZ PORTILLA MAURICIO" w:date="2019-04-07T19:48:00Z">
              <w:r>
                <w:rPr>
                  <w:rFonts w:cs="Arial"/>
                </w:rPr>
                <w:t>Ninguna</w:t>
              </w:r>
            </w:ins>
          </w:p>
        </w:tc>
      </w:tr>
      <w:tr w:rsidR="000C064B" w14:paraId="58565B31" w14:textId="77777777" w:rsidTr="6D049109">
        <w:tc>
          <w:tcPr>
            <w:tcW w:w="2137" w:type="dxa"/>
          </w:tcPr>
          <w:p w14:paraId="6BC6479D" w14:textId="77777777" w:rsidR="000C064B" w:rsidRPr="009345F2" w:rsidRDefault="000C064B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30B62FD9" w14:textId="78A47DA1" w:rsidR="000C064B" w:rsidRDefault="00F13E1E" w:rsidP="00C70EC2">
            <w:pPr>
              <w:rPr>
                <w:rFonts w:cs="Arial"/>
              </w:rPr>
            </w:pPr>
            <w:ins w:id="1045" w:author="CRUZ PORTILLA MAURICIO" w:date="2019-04-07T19:48:00Z">
              <w:r>
                <w:rPr>
                  <w:rFonts w:cs="Arial"/>
                </w:rPr>
                <w:t>Ninguna</w:t>
              </w:r>
            </w:ins>
          </w:p>
        </w:tc>
      </w:tr>
    </w:tbl>
    <w:p w14:paraId="6A8A16A0" w14:textId="3C3ED8CE" w:rsidR="000C064B" w:rsidRDefault="000C064B">
      <w:pPr>
        <w:rPr>
          <w:rFonts w:cs="Arial"/>
        </w:rPr>
      </w:pPr>
    </w:p>
    <w:p w14:paraId="260B0F7F" w14:textId="77777777" w:rsidR="009042AA" w:rsidRDefault="009042AA">
      <w:r>
        <w:br w:type="page"/>
      </w:r>
    </w:p>
    <w:p w14:paraId="0AC24CDB" w14:textId="45FE2890" w:rsidR="00F116B9" w:rsidRDefault="00F116B9" w:rsidP="00F116B9">
      <w:pPr>
        <w:pStyle w:val="Ttulo2"/>
      </w:pPr>
      <w:bookmarkStart w:id="1046" w:name="_Toc5188696"/>
      <w:bookmarkStart w:id="1047" w:name="_Toc5565173"/>
      <w:bookmarkStart w:id="1048" w:name="_Toc5694322"/>
      <w:bookmarkStart w:id="1049" w:name="_Toc5721506"/>
      <w:r>
        <w:lastRenderedPageBreak/>
        <w:t>4.</w:t>
      </w:r>
      <w:del w:id="1050" w:author="CRUZ PORTILLA MAURICIO" w:date="2019-04-07T21:31:00Z">
        <w:r>
          <w:delText>14</w:delText>
        </w:r>
      </w:del>
      <w:ins w:id="1051" w:author="CRUZ PORTILLA MAURICIO" w:date="2019-04-07T21:31:00Z">
        <w:r w:rsidR="008A6F81">
          <w:t>13</w:t>
        </w:r>
      </w:ins>
      <w:r w:rsidR="002E2927">
        <w:tab/>
      </w:r>
      <w:r>
        <w:t>CU-</w:t>
      </w:r>
      <w:del w:id="1052" w:author="CRUZ PORTILLA MAURICIO" w:date="2019-04-07T19:43:00Z">
        <w:r w:rsidDel="006E7657">
          <w:delText>14</w:delText>
        </w:r>
      </w:del>
      <w:ins w:id="1053" w:author="CRUZ PORTILLA MAURICIO" w:date="2019-04-07T19:43:00Z">
        <w:r w:rsidR="006E7657">
          <w:t>13</w:t>
        </w:r>
      </w:ins>
      <w:r>
        <w:t xml:space="preserve">: </w:t>
      </w:r>
      <w:del w:id="1054" w:author="CRUZ PORTILLA MAURICIO" w:date="2019-04-08T11:37:00Z">
        <w:r>
          <w:delText xml:space="preserve">Visualizar </w:delText>
        </w:r>
      </w:del>
      <w:ins w:id="1055" w:author="CRUZ PORTILLA MAURICIO" w:date="2019-04-08T11:37:00Z">
        <w:r w:rsidR="005D0ECA">
          <w:t xml:space="preserve">Consultar </w:t>
        </w:r>
      </w:ins>
      <w:r>
        <w:t>archivo</w:t>
      </w:r>
      <w:bookmarkEnd w:id="1046"/>
      <w:ins w:id="1056" w:author="CRUZ PORTILLA MAURICIO" w:date="2019-04-07T12:01:00Z">
        <w:r w:rsidR="00E2066E">
          <w:t>s del alumno</w:t>
        </w:r>
      </w:ins>
      <w:bookmarkEnd w:id="1047"/>
      <w:bookmarkEnd w:id="1048"/>
      <w:bookmarkEnd w:id="10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C70EC2" w14:paraId="69DF76F2" w14:textId="77777777" w:rsidTr="55E7E338">
        <w:tc>
          <w:tcPr>
            <w:tcW w:w="2137" w:type="dxa"/>
          </w:tcPr>
          <w:p w14:paraId="7BFC699D" w14:textId="0B2BAFFC" w:rsidR="00C70EC2" w:rsidRPr="009345F2" w:rsidRDefault="00C70EC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1D6C96BC" w14:textId="067DC1FC" w:rsidR="00C70EC2" w:rsidRDefault="00EE0B32" w:rsidP="00C70EC2">
            <w:pPr>
              <w:rPr>
                <w:rFonts w:cs="Arial"/>
              </w:rPr>
            </w:pPr>
            <w:r>
              <w:rPr>
                <w:rFonts w:cs="Arial"/>
              </w:rPr>
              <w:t>CU-1</w:t>
            </w:r>
            <w:ins w:id="1057" w:author="BRUNO ANTONIO" w:date="2019-04-07T23:09:00Z">
              <w:r w:rsidR="00BF2D25">
                <w:rPr>
                  <w:rFonts w:cs="Arial"/>
                </w:rPr>
                <w:t>3</w:t>
              </w:r>
            </w:ins>
            <w:del w:id="1058" w:author="BRUNO ANTONIO" w:date="2019-04-07T23:09:00Z">
              <w:r w:rsidR="00C201DD" w:rsidDel="00BF2D25">
                <w:rPr>
                  <w:rFonts w:cs="Arial"/>
                </w:rPr>
                <w:delText>4</w:delText>
              </w:r>
            </w:del>
          </w:p>
        </w:tc>
      </w:tr>
      <w:tr w:rsidR="00C70EC2" w14:paraId="4F280499" w14:textId="77777777" w:rsidTr="55E7E338">
        <w:tc>
          <w:tcPr>
            <w:tcW w:w="2137" w:type="dxa"/>
          </w:tcPr>
          <w:p w14:paraId="3CE31B26" w14:textId="77777777" w:rsidR="00C70EC2" w:rsidRPr="009345F2" w:rsidRDefault="00C70EC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6F955698" w14:textId="530BA15F" w:rsidR="00C70EC2" w:rsidRDefault="005D0ECA" w:rsidP="6E7E980A">
            <w:pPr>
              <w:rPr>
                <w:rFonts w:cs="Arial"/>
              </w:rPr>
            </w:pPr>
            <w:ins w:id="1059" w:author="CRUZ PORTILLA MAURICIO" w:date="2019-04-08T11:37:00Z">
              <w:r>
                <w:rPr>
                  <w:rFonts w:cs="Arial"/>
                </w:rPr>
                <w:t>Consultar</w:t>
              </w:r>
            </w:ins>
            <w:del w:id="1060" w:author="CRUZ PORTILLA MAURICIO" w:date="2019-04-08T11:37:00Z">
              <w:r w:rsidR="6E7E980A" w:rsidRPr="6E7E980A">
                <w:rPr>
                  <w:rFonts w:cs="Arial"/>
                </w:rPr>
                <w:delText>Visualiz</w:delText>
              </w:r>
            </w:del>
            <w:del w:id="1061" w:author="CRUZ PORTILLA MAURICIO" w:date="2019-04-08T11:36:00Z">
              <w:r w:rsidR="6E7E980A" w:rsidRPr="6E7E980A">
                <w:rPr>
                  <w:rFonts w:cs="Arial"/>
                </w:rPr>
                <w:delText>ar</w:delText>
              </w:r>
            </w:del>
            <w:r w:rsidR="6E7E980A" w:rsidRPr="6E7E980A">
              <w:rPr>
                <w:rFonts w:cs="Arial"/>
              </w:rPr>
              <w:t xml:space="preserve"> archivo</w:t>
            </w:r>
            <w:ins w:id="1062" w:author="GONZALEZ HERNANDEZ MARIA SAARAYIM" w:date="2019-04-07T00:54:00Z">
              <w:r w:rsidR="55E7E338" w:rsidRPr="6E7E980A">
                <w:rPr>
                  <w:rFonts w:cs="Arial"/>
                </w:rPr>
                <w:t>s del alumno</w:t>
              </w:r>
            </w:ins>
            <w:r w:rsidR="6E7E980A" w:rsidRPr="6E7E980A">
              <w:rPr>
                <w:rFonts w:cs="Arial"/>
              </w:rPr>
              <w:t xml:space="preserve"> – extendido de CU-</w:t>
            </w:r>
            <w:ins w:id="1063" w:author="GONZALEZ HERNANDEZ MARIA SAARAYIM" w:date="2019-04-07T00:53:00Z">
              <w:r w:rsidR="0F8BCBA5" w:rsidRPr="6E7E980A">
                <w:rPr>
                  <w:rFonts w:cs="Arial"/>
                </w:rPr>
                <w:t>2</w:t>
              </w:r>
            </w:ins>
            <w:ins w:id="1064" w:author="CRUZ PORTILLA MAURICIO" w:date="2019-04-08T20:47:00Z">
              <w:r w:rsidR="008F2634">
                <w:rPr>
                  <w:rFonts w:cs="Arial"/>
                </w:rPr>
                <w:t>2</w:t>
              </w:r>
            </w:ins>
            <w:ins w:id="1065" w:author="GONZALEZ HERNANDEZ MARIA SAARAYIM" w:date="2019-04-07T00:53:00Z">
              <w:del w:id="1066" w:author="CRUZ PORTILLA MAURICIO" w:date="2019-04-08T20:47:00Z">
                <w:r w:rsidR="0F8BCBA5" w:rsidRPr="6E7E980A" w:rsidDel="008F2634">
                  <w:rPr>
                    <w:rFonts w:cs="Arial"/>
                  </w:rPr>
                  <w:delText>3</w:delText>
                </w:r>
              </w:del>
            </w:ins>
            <w:ins w:id="1067" w:author="CRUZ PORTILLA MAURICIO" w:date="2019-04-08T11:56:00Z">
              <w:r w:rsidR="00C016CF">
                <w:rPr>
                  <w:rFonts w:cs="Arial"/>
                </w:rPr>
                <w:t>:</w:t>
              </w:r>
            </w:ins>
            <w:ins w:id="1068" w:author="GONZALEZ HERNANDEZ MARIA SAARAYIM" w:date="2019-04-07T00:54:00Z">
              <w:r w:rsidR="3292A900" w:rsidRPr="6E7E980A">
                <w:rPr>
                  <w:rFonts w:cs="Arial"/>
                </w:rPr>
                <w:t xml:space="preserve"> Consultar expediente del</w:t>
              </w:r>
              <w:r w:rsidR="55E7E338" w:rsidRPr="6E7E980A">
                <w:rPr>
                  <w:rFonts w:cs="Arial"/>
                </w:rPr>
                <w:t xml:space="preserve"> alumno</w:t>
              </w:r>
            </w:ins>
            <w:ins w:id="1069" w:author="CRUZ PORTILLA MAURICIO" w:date="2019-04-08T11:56:00Z">
              <w:r w:rsidR="00C016CF">
                <w:rPr>
                  <w:rFonts w:cs="Arial"/>
                </w:rPr>
                <w:t xml:space="preserve"> – extendido de CU-2</w:t>
              </w:r>
            </w:ins>
            <w:ins w:id="1070" w:author="CRUZ PORTILLA MAURICIO" w:date="2019-04-08T20:47:00Z">
              <w:r w:rsidR="008F2634">
                <w:rPr>
                  <w:rFonts w:cs="Arial"/>
                </w:rPr>
                <w:t>1</w:t>
              </w:r>
            </w:ins>
            <w:ins w:id="1071" w:author="CRUZ PORTILLA MAURICIO" w:date="2019-04-08T11:56:00Z">
              <w:r w:rsidR="00C016CF">
                <w:rPr>
                  <w:rFonts w:cs="Arial"/>
                </w:rPr>
                <w:t>: Consultar alumnos registrados</w:t>
              </w:r>
            </w:ins>
          </w:p>
        </w:tc>
      </w:tr>
      <w:tr w:rsidR="00C70EC2" w14:paraId="09EE447C" w14:textId="77777777" w:rsidTr="55E7E338">
        <w:tc>
          <w:tcPr>
            <w:tcW w:w="2137" w:type="dxa"/>
          </w:tcPr>
          <w:p w14:paraId="4D453354" w14:textId="77777777" w:rsidR="00C70EC2" w:rsidRPr="009345F2" w:rsidRDefault="00C70EC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72CEFDDF" w14:textId="7F83514C" w:rsidR="00C70EC2" w:rsidRDefault="30150BB8" w:rsidP="30150BB8">
            <w:pPr>
              <w:rPr>
                <w:rFonts w:cs="Arial"/>
              </w:rPr>
            </w:pPr>
            <w:r w:rsidRPr="30150BB8">
              <w:rPr>
                <w:rFonts w:cs="Arial"/>
              </w:rPr>
              <w:t>Permite al coordinador</w:t>
            </w:r>
            <w:ins w:id="1072" w:author="CRUZ PORTILLA MAURICIO" w:date="2019-04-08T11:37:00Z">
              <w:r w:rsidR="005D0ECA">
                <w:rPr>
                  <w:rFonts w:cs="Arial"/>
                </w:rPr>
                <w:t>/técnico académico</w:t>
              </w:r>
            </w:ins>
            <w:r w:rsidRPr="30150BB8">
              <w:rPr>
                <w:rFonts w:cs="Arial"/>
              </w:rPr>
              <w:t xml:space="preserve"> </w:t>
            </w:r>
            <w:del w:id="1073" w:author="CRUZ PORTILLA MAURICIO" w:date="2019-04-08T11:37:00Z">
              <w:r w:rsidRPr="30150BB8">
                <w:rPr>
                  <w:rFonts w:cs="Arial"/>
                </w:rPr>
                <w:delText xml:space="preserve">visualizar </w:delText>
              </w:r>
            </w:del>
            <w:ins w:id="1074" w:author="CRUZ PORTILLA MAURICIO" w:date="2019-04-08T11:37:00Z">
              <w:r w:rsidR="005D0ECA">
                <w:rPr>
                  <w:rFonts w:cs="Arial"/>
                </w:rPr>
                <w:t>consultar</w:t>
              </w:r>
              <w:r w:rsidR="005D0ECA" w:rsidRPr="30150BB8">
                <w:rPr>
                  <w:rFonts w:cs="Arial"/>
                </w:rPr>
                <w:t xml:space="preserve"> </w:t>
              </w:r>
            </w:ins>
            <w:ins w:id="1075" w:author="CRUZ PORTILLA MAURICIO" w:date="2019-04-08T11:39:00Z">
              <w:r w:rsidR="005D0ECA">
                <w:rPr>
                  <w:rFonts w:cs="Arial"/>
                </w:rPr>
                <w:t>los archivos del alumno.</w:t>
              </w:r>
            </w:ins>
            <w:del w:id="1076" w:author="CRUZ PORTILLA MAURICIO" w:date="2019-04-08T11:39:00Z">
              <w:r w:rsidRPr="30150BB8">
                <w:rPr>
                  <w:rFonts w:cs="Arial"/>
                </w:rPr>
                <w:delText>el archivo que fue subido por el Alumno.</w:delText>
              </w:r>
            </w:del>
          </w:p>
        </w:tc>
      </w:tr>
      <w:tr w:rsidR="00C70EC2" w14:paraId="70A177FB" w14:textId="77777777" w:rsidTr="55E7E338">
        <w:tc>
          <w:tcPr>
            <w:tcW w:w="2137" w:type="dxa"/>
          </w:tcPr>
          <w:p w14:paraId="14C5EEE3" w14:textId="77777777" w:rsidR="00C70EC2" w:rsidRPr="009345F2" w:rsidRDefault="00C70EC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086A49E4" w14:textId="14B93D07" w:rsidR="00C70EC2" w:rsidRDefault="30150BB8" w:rsidP="08A229DA">
            <w:pPr>
              <w:spacing w:line="259" w:lineRule="auto"/>
              <w:rPr>
                <w:rFonts w:cs="Arial"/>
              </w:rPr>
            </w:pPr>
            <w:r w:rsidRPr="30150BB8">
              <w:rPr>
                <w:rFonts w:cs="Arial"/>
              </w:rPr>
              <w:t>González Hernández</w:t>
            </w:r>
            <w:r w:rsidR="3161979B" w:rsidRPr="3161979B">
              <w:rPr>
                <w:rFonts w:cs="Arial"/>
              </w:rPr>
              <w:t xml:space="preserve"> María Saarayim</w:t>
            </w:r>
          </w:p>
        </w:tc>
      </w:tr>
      <w:tr w:rsidR="00C70EC2" w14:paraId="2E7F53E8" w14:textId="77777777" w:rsidTr="55E7E338">
        <w:tc>
          <w:tcPr>
            <w:tcW w:w="2137" w:type="dxa"/>
          </w:tcPr>
          <w:p w14:paraId="7D84D54F" w14:textId="77777777" w:rsidR="00C70EC2" w:rsidRPr="009345F2" w:rsidRDefault="00C70EC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6BF84516" w14:textId="1D24F0C7" w:rsidR="00C70EC2" w:rsidRDefault="0069249B" w:rsidP="00C70EC2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  <w:ins w:id="1077" w:author="CRUZ PORTILLA MAURICIO" w:date="2019-04-08T11:39:00Z">
              <w:r w:rsidR="005D0ECA">
                <w:rPr>
                  <w:rFonts w:cs="Arial"/>
                </w:rPr>
                <w:t>, Técnico Académico</w:t>
              </w:r>
            </w:ins>
          </w:p>
        </w:tc>
      </w:tr>
      <w:tr w:rsidR="00C70EC2" w14:paraId="3CFEAE53" w14:textId="77777777" w:rsidTr="55E7E338">
        <w:tc>
          <w:tcPr>
            <w:tcW w:w="2137" w:type="dxa"/>
          </w:tcPr>
          <w:p w14:paraId="65C2A8F2" w14:textId="77777777" w:rsidR="00C70EC2" w:rsidRPr="009345F2" w:rsidRDefault="00C70EC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77D8388F" w14:textId="0BA2E767" w:rsidR="00C70EC2" w:rsidRDefault="00C60E42" w:rsidP="30150BB8">
            <w:pPr>
              <w:rPr>
                <w:rFonts w:cs="Arial"/>
              </w:rPr>
            </w:pPr>
            <w:ins w:id="1078" w:author="CRUZ PORTILLA MAURICIO" w:date="2019-04-08T11:59:00Z">
              <w:r>
                <w:rPr>
                  <w:rFonts w:cs="Arial"/>
                </w:rPr>
                <w:t>El alumno debe estar validado.</w:t>
              </w:r>
            </w:ins>
            <w:del w:id="1079" w:author="CRUZ PORTILLA MAURICIO" w:date="2019-04-08T11:59:00Z">
              <w:r w:rsidR="30150BB8" w:rsidRPr="30150BB8">
                <w:rPr>
                  <w:rFonts w:cs="Arial"/>
                </w:rPr>
                <w:delText>Debe existir un archivo.</w:delText>
              </w:r>
            </w:del>
          </w:p>
        </w:tc>
      </w:tr>
      <w:tr w:rsidR="00C70EC2" w14:paraId="0D955BC7" w14:textId="77777777" w:rsidTr="55E7E338">
        <w:tc>
          <w:tcPr>
            <w:tcW w:w="2137" w:type="dxa"/>
          </w:tcPr>
          <w:p w14:paraId="1172810B" w14:textId="77777777" w:rsidR="00C70EC2" w:rsidRPr="009345F2" w:rsidRDefault="00C70EC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5709F8EB" w14:textId="3DECF047" w:rsidR="30150BB8" w:rsidDel="7A618275" w:rsidRDefault="6E7E980A" w:rsidP="00ED3EA4">
            <w:pPr>
              <w:pStyle w:val="Prrafodelista"/>
              <w:numPr>
                <w:ilvl w:val="0"/>
                <w:numId w:val="30"/>
              </w:numPr>
              <w:rPr>
                <w:del w:id="1080" w:author="GONZALEZ HERNANDEZ MARIA SAARAYIM" w:date="2019-04-06T16:20:00Z"/>
                <w:szCs w:val="24"/>
              </w:rPr>
            </w:pPr>
            <w:del w:id="1081" w:author="GONZALEZ HERNANDEZ MARIA SAARAYIM" w:date="2019-04-06T16:20:00Z">
              <w:r w:rsidRPr="6E7E980A" w:rsidDel="7A618275">
                <w:rPr>
                  <w:rFonts w:cs="Arial"/>
                </w:rPr>
                <w:delText>El sistema muestra una lista de ALUMNO realizando el servicio social</w:delText>
              </w:r>
            </w:del>
          </w:p>
          <w:p w14:paraId="5C26E443" w14:textId="25578250" w:rsidR="30150BB8" w:rsidDel="7A618275" w:rsidRDefault="6E7E980A" w:rsidP="00ED3EA4">
            <w:pPr>
              <w:pStyle w:val="Prrafodelista"/>
              <w:numPr>
                <w:ilvl w:val="0"/>
                <w:numId w:val="30"/>
              </w:numPr>
              <w:rPr>
                <w:del w:id="1082" w:author="GONZALEZ HERNANDEZ MARIA SAARAYIM" w:date="2019-04-06T16:20:00Z"/>
              </w:rPr>
            </w:pPr>
            <w:del w:id="1083" w:author="GONZALEZ HERNANDEZ MARIA SAARAYIM" w:date="2019-04-06T16:20:00Z">
              <w:r w:rsidRPr="6E7E980A" w:rsidDel="7A618275">
                <w:rPr>
                  <w:rFonts w:cs="Arial"/>
                </w:rPr>
                <w:delText xml:space="preserve">El coordinador da clic en el ALUMNO del que se desee </w:delText>
              </w:r>
              <w:r w:rsidR="3161979B" w:rsidRPr="3161979B" w:rsidDel="7A618275">
                <w:rPr>
                  <w:rFonts w:cs="Arial"/>
                </w:rPr>
                <w:delText xml:space="preserve"> </w:delText>
              </w:r>
              <w:r w:rsidRPr="6E7E980A" w:rsidDel="7A618275">
                <w:rPr>
                  <w:rFonts w:cs="Arial"/>
                </w:rPr>
                <w:delText>ver los archivos.</w:delText>
              </w:r>
            </w:del>
          </w:p>
          <w:p w14:paraId="31AAD55B" w14:textId="7CCBA556" w:rsidR="00C70EC2" w:rsidRDefault="6E7E980A">
            <w:pPr>
              <w:pStyle w:val="Prrafodelista"/>
              <w:numPr>
                <w:ilvl w:val="0"/>
                <w:numId w:val="30"/>
              </w:numPr>
            </w:pPr>
            <w:r w:rsidRPr="6E7E980A">
              <w:rPr>
                <w:rFonts w:cs="Arial"/>
              </w:rPr>
              <w:t xml:space="preserve">El sistema muestra en pantalla </w:t>
            </w:r>
            <w:ins w:id="1084" w:author="CRUZ PORTILLA MAURICIO" w:date="2019-04-07T19:30:00Z">
              <w:r w:rsidR="00604641">
                <w:rPr>
                  <w:rFonts w:cs="Arial"/>
                </w:rPr>
                <w:t xml:space="preserve">una tabla con los datos </w:t>
              </w:r>
              <w:r w:rsidR="00057B49">
                <w:rPr>
                  <w:rFonts w:cs="Arial"/>
                </w:rPr>
                <w:t>de</w:t>
              </w:r>
            </w:ins>
            <w:ins w:id="1085" w:author="CRUZ PORTILLA MAURICIO" w:date="2019-04-07T21:33:00Z">
              <w:r w:rsidR="00CE10D4">
                <w:rPr>
                  <w:rFonts w:cs="Arial"/>
                </w:rPr>
                <w:t xml:space="preserve"> todos los</w:t>
              </w:r>
            </w:ins>
            <w:ins w:id="1086" w:author="CRUZ PORTILLA MAURICIO" w:date="2019-04-07T19:30:00Z">
              <w:r w:rsidR="00057B49">
                <w:rPr>
                  <w:rFonts w:cs="Arial"/>
                </w:rPr>
                <w:t xml:space="preserve"> ARCHIVO (</w:t>
              </w:r>
            </w:ins>
            <w:ins w:id="1087" w:author="CRUZ PORTILLA MAURICIO" w:date="2019-04-07T19:31:00Z">
              <w:r w:rsidR="00057B49">
                <w:rPr>
                  <w:rFonts w:cs="Arial"/>
                </w:rPr>
                <w:t>título y estado)</w:t>
              </w:r>
            </w:ins>
            <w:del w:id="1088" w:author="CRUZ PORTILLA MAURICIO" w:date="2019-04-07T19:31:00Z">
              <w:r w:rsidRPr="6E7E980A" w:rsidDel="00057B49">
                <w:rPr>
                  <w:rFonts w:cs="Arial"/>
                </w:rPr>
                <w:delText>el nombre del archivo</w:delText>
              </w:r>
              <w:r w:rsidRPr="6E7E980A" w:rsidDel="008C4394">
                <w:rPr>
                  <w:rFonts w:cs="Arial"/>
                </w:rPr>
                <w:delText>, junto con</w:delText>
              </w:r>
            </w:del>
            <w:ins w:id="1089" w:author="CRUZ PORTILLA MAURICIO" w:date="2019-04-07T19:31:00Z">
              <w:r w:rsidR="008C4394">
                <w:rPr>
                  <w:rFonts w:cs="Arial"/>
                </w:rPr>
                <w:t xml:space="preserve"> y</w:t>
              </w:r>
            </w:ins>
            <w:r w:rsidRPr="6E7E980A">
              <w:rPr>
                <w:rFonts w:cs="Arial"/>
              </w:rPr>
              <w:t xml:space="preserve"> </w:t>
            </w:r>
            <w:ins w:id="1090" w:author="CRUZ PORTILLA MAURICIO" w:date="2019-04-08T11:39:00Z">
              <w:r w:rsidR="005D0ECA">
                <w:rPr>
                  <w:rFonts w:cs="Arial"/>
                </w:rPr>
                <w:t xml:space="preserve">el botón de </w:t>
              </w:r>
            </w:ins>
            <w:ins w:id="1091" w:author="CRUZ PORTILLA MAURICIO" w:date="2019-04-08T11:40:00Z">
              <w:r w:rsidR="005D0ECA">
                <w:rPr>
                  <w:rFonts w:cs="Arial"/>
                </w:rPr>
                <w:t>“Subir archivo”. Si el consultor es un coordinador, muestra un botón de “</w:t>
              </w:r>
            </w:ins>
            <w:ins w:id="1092" w:author="CRUZ PORTILLA MAURICIO" w:date="2019-04-08T11:41:00Z">
              <w:r w:rsidR="005D0ECA">
                <w:rPr>
                  <w:rFonts w:cs="Arial"/>
                </w:rPr>
                <w:t>Abrir”</w:t>
              </w:r>
            </w:ins>
            <w:ins w:id="1093" w:author="CRUZ PORTILLA MAURICIO" w:date="2019-04-08T14:56:00Z">
              <w:r w:rsidR="00B53140">
                <w:rPr>
                  <w:rFonts w:cs="Arial"/>
                </w:rPr>
                <w:t xml:space="preserve">, </w:t>
              </w:r>
            </w:ins>
            <w:ins w:id="1094" w:author="CRUZ PORTILLA MAURICIO" w:date="2019-04-09T16:16:00Z">
              <w:r w:rsidR="00AF2B0B">
                <w:rPr>
                  <w:rFonts w:cs="Arial"/>
                </w:rPr>
                <w:t>un botón</w:t>
              </w:r>
            </w:ins>
            <w:ins w:id="1095" w:author="CRUZ PORTILLA MAURICIO" w:date="2019-04-08T11:41:00Z">
              <w:r w:rsidR="005D0ECA">
                <w:rPr>
                  <w:rFonts w:cs="Arial"/>
                </w:rPr>
                <w:t xml:space="preserve"> de “Validar”</w:t>
              </w:r>
            </w:ins>
            <w:ins w:id="1096" w:author="CRUZ PORTILLA MAURICIO" w:date="2019-04-08T14:56:00Z">
              <w:r w:rsidR="00B53140">
                <w:rPr>
                  <w:rFonts w:cs="Arial"/>
                </w:rPr>
                <w:t xml:space="preserve"> y </w:t>
              </w:r>
            </w:ins>
            <w:ins w:id="1097" w:author="CRUZ PORTILLA MAURICIO" w:date="2019-04-09T16:16:00Z">
              <w:r w:rsidR="00AF2B0B">
                <w:rPr>
                  <w:rFonts w:cs="Arial"/>
                </w:rPr>
                <w:t>un botón</w:t>
              </w:r>
            </w:ins>
            <w:ins w:id="1098" w:author="CRUZ PORTILLA MAURICIO" w:date="2019-04-08T14:56:00Z">
              <w:r w:rsidR="00B53140">
                <w:rPr>
                  <w:rFonts w:cs="Arial"/>
                </w:rPr>
                <w:t xml:space="preserve"> de “Reemplazar”</w:t>
              </w:r>
            </w:ins>
            <w:ins w:id="1099" w:author="CRUZ PORTILLA MAURICIO" w:date="2019-04-08T11:41:00Z">
              <w:r w:rsidR="005D0ECA">
                <w:rPr>
                  <w:rFonts w:cs="Arial"/>
                </w:rPr>
                <w:t xml:space="preserve">. </w:t>
              </w:r>
            </w:ins>
            <w:del w:id="1100" w:author="CRUZ PORTILLA MAURICIO" w:date="2019-04-08T11:39:00Z">
              <w:r w:rsidRPr="6E7E980A">
                <w:rPr>
                  <w:rFonts w:cs="Arial"/>
                </w:rPr>
                <w:delText>los botones de “Abrir</w:delText>
              </w:r>
            </w:del>
            <w:ins w:id="1101" w:author="CRUZ PORTILLA MAURICIO" w:date="2019-04-07T20:32:00Z">
              <w:del w:id="1102" w:author="CRUZ PORTILLA MAURICIO" w:date="2019-04-08T11:39:00Z">
                <w:r w:rsidR="00DC1076">
                  <w:rPr>
                    <w:rFonts w:cs="Arial"/>
                  </w:rPr>
                  <w:delText>”</w:delText>
                </w:r>
              </w:del>
            </w:ins>
            <w:ins w:id="1103" w:author="CRUZ PORTILLA MAURICIO" w:date="2019-04-07T22:07:00Z">
              <w:del w:id="1104" w:author="CRUZ PORTILLA MAURICIO" w:date="2019-04-08T11:39:00Z">
                <w:r w:rsidR="009102E7">
                  <w:rPr>
                    <w:rFonts w:cs="Arial"/>
                  </w:rPr>
                  <w:delText>,</w:delText>
                </w:r>
              </w:del>
            </w:ins>
            <w:ins w:id="1105" w:author="CRUZ PORTILLA MAURICIO" w:date="2019-04-07T20:32:00Z">
              <w:del w:id="1106" w:author="CRUZ PORTILLA MAURICIO" w:date="2019-04-08T11:39:00Z">
                <w:r w:rsidR="00DC1076">
                  <w:rPr>
                    <w:rFonts w:cs="Arial"/>
                  </w:rPr>
                  <w:delText xml:space="preserve"> </w:delText>
                </w:r>
              </w:del>
            </w:ins>
            <w:del w:id="1107" w:author="CRUZ PORTILLA MAURICIO" w:date="2019-04-07T20:32:00Z">
              <w:r w:rsidRPr="6E7E980A" w:rsidDel="00DC1076">
                <w:rPr>
                  <w:rFonts w:cs="Arial"/>
                </w:rPr>
                <w:delText>”</w:delText>
              </w:r>
            </w:del>
            <w:del w:id="1108" w:author="CRUZ PORTILLA MAURICIO" w:date="2019-04-07T20:31:00Z">
              <w:r w:rsidRPr="6E7E980A" w:rsidDel="00711DF3">
                <w:rPr>
                  <w:rFonts w:cs="Arial"/>
                </w:rPr>
                <w:delText xml:space="preserve"> y</w:delText>
              </w:r>
            </w:del>
            <w:del w:id="1109" w:author="CRUZ PORTILLA MAURICIO" w:date="2019-04-07T20:32:00Z">
              <w:r w:rsidRPr="6E7E980A" w:rsidDel="00DC1076">
                <w:rPr>
                  <w:rFonts w:cs="Arial"/>
                </w:rPr>
                <w:delText xml:space="preserve"> “Volver”</w:delText>
              </w:r>
            </w:del>
            <w:ins w:id="1110" w:author="CRUZ PORTILLA MAURICIO" w:date="2019-04-07T20:31:00Z">
              <w:del w:id="1111" w:author="CRUZ PORTILLA MAURICIO" w:date="2019-04-08T11:39:00Z">
                <w:r w:rsidR="00711DF3">
                  <w:rPr>
                    <w:rFonts w:cs="Arial"/>
                  </w:rPr>
                  <w:delText>“Subir archivo”</w:delText>
                </w:r>
              </w:del>
            </w:ins>
            <w:ins w:id="1112" w:author="CRUZ PORTILLA MAURICIO" w:date="2019-04-07T22:07:00Z">
              <w:del w:id="1113" w:author="CRUZ PORTILLA MAURICIO" w:date="2019-04-08T11:39:00Z">
                <w:r w:rsidR="009102E7">
                  <w:rPr>
                    <w:rFonts w:cs="Arial"/>
                  </w:rPr>
                  <w:delText xml:space="preserve"> y “Validar”</w:delText>
                </w:r>
              </w:del>
            </w:ins>
            <w:del w:id="1114" w:author="CRUZ PORTILLA MAURICIO" w:date="2019-04-08T11:39:00Z">
              <w:r w:rsidRPr="6E7E980A">
                <w:rPr>
                  <w:rFonts w:cs="Arial"/>
                </w:rPr>
                <w:delText xml:space="preserve">. </w:delText>
              </w:r>
            </w:del>
            <w:r w:rsidRPr="6E7E980A">
              <w:rPr>
                <w:rFonts w:cs="Arial"/>
              </w:rPr>
              <w:t>EX1</w:t>
            </w:r>
          </w:p>
          <w:p w14:paraId="558CE18E" w14:textId="45955B46" w:rsidR="00C70EC2" w:rsidRDefault="6E7E980A">
            <w:pPr>
              <w:pStyle w:val="Prrafodelista"/>
              <w:numPr>
                <w:ilvl w:val="0"/>
                <w:numId w:val="30"/>
              </w:numPr>
            </w:pPr>
            <w:r w:rsidRPr="6E7E980A">
              <w:rPr>
                <w:rFonts w:cs="Arial"/>
              </w:rPr>
              <w:t>El coordinador</w:t>
            </w:r>
            <w:ins w:id="1115" w:author="CRUZ PORTILLA MAURICIO" w:date="2019-04-08T11:58:00Z">
              <w:r w:rsidR="00C60E42">
                <w:rPr>
                  <w:rFonts w:cs="Arial"/>
                </w:rPr>
                <w:t>/técnico académico</w:t>
              </w:r>
            </w:ins>
            <w:r w:rsidRPr="6E7E980A">
              <w:rPr>
                <w:rFonts w:cs="Arial"/>
              </w:rPr>
              <w:t xml:space="preserve"> </w:t>
            </w:r>
            <w:ins w:id="1116" w:author="CRUZ PORTILLA MAURICIO" w:date="2019-04-07T21:33:00Z">
              <w:del w:id="1117" w:author="CRUZ PORTILLA MAURICIO" w:date="2019-04-08T11:42:00Z">
                <w:r w:rsidR="00CE10D4">
                  <w:rPr>
                    <w:rFonts w:cs="Arial"/>
                  </w:rPr>
                  <w:delText>selecciona el ARCHIVO a visualizar</w:delText>
                </w:r>
                <w:r w:rsidR="00F52ECA">
                  <w:rPr>
                    <w:rFonts w:cs="Arial"/>
                  </w:rPr>
                  <w:delText xml:space="preserve"> y </w:delText>
                </w:r>
              </w:del>
            </w:ins>
            <w:del w:id="1118" w:author="CRUZ PORTILLA MAURICIO" w:date="2019-04-08T11:42:00Z">
              <w:r w:rsidRPr="6E7E980A">
                <w:rPr>
                  <w:rFonts w:cs="Arial"/>
                </w:rPr>
                <w:delText>da clic en el botón “Abrir”</w:delText>
              </w:r>
            </w:del>
            <w:ins w:id="1119" w:author="CRUZ PORTILLA MAURICIO" w:date="2019-04-07T21:33:00Z">
              <w:del w:id="1120" w:author="CRUZ PORTILLA MAURICIO" w:date="2019-04-08T11:42:00Z">
                <w:r w:rsidR="00B86856">
                  <w:rPr>
                    <w:rFonts w:cs="Arial"/>
                  </w:rPr>
                  <w:delText>.</w:delText>
                </w:r>
              </w:del>
            </w:ins>
            <w:ins w:id="1121" w:author="CRUZ PORTILLA MAURICIO" w:date="2019-04-08T11:42:00Z">
              <w:r w:rsidR="005D0ECA">
                <w:rPr>
                  <w:rFonts w:cs="Arial"/>
                </w:rPr>
                <w:t>da clic en Cerrar.</w:t>
              </w:r>
            </w:ins>
          </w:p>
          <w:p w14:paraId="3A29FAE2" w14:textId="15C15B1E" w:rsidR="00C70EC2" w:rsidRDefault="30150BB8">
            <w:pPr>
              <w:pStyle w:val="Prrafodelista"/>
              <w:numPr>
                <w:ilvl w:val="0"/>
                <w:numId w:val="30"/>
              </w:numPr>
              <w:rPr>
                <w:del w:id="1122" w:author="CRUZ PORTILLA MAURICIO" w:date="2019-04-08T12:01:00Z"/>
              </w:rPr>
            </w:pPr>
            <w:del w:id="1123" w:author="CRUZ PORTILLA MAURICIO" w:date="2019-04-08T12:01:00Z">
              <w:r w:rsidRPr="30150BB8">
                <w:rPr>
                  <w:rFonts w:cs="Arial"/>
                </w:rPr>
                <w:delText>El sistema muestra el archivo en pantalla</w:delText>
              </w:r>
            </w:del>
            <w:ins w:id="1124" w:author="CRUZ PORTILLA MAURICIO" w:date="2019-04-07T21:33:00Z">
              <w:del w:id="1125" w:author="CRUZ PORTILLA MAURICIO" w:date="2019-04-08T12:01:00Z">
                <w:r w:rsidR="00B86856">
                  <w:rPr>
                    <w:rFonts w:cs="Arial"/>
                  </w:rPr>
                  <w:delText>.</w:delText>
                </w:r>
              </w:del>
            </w:ins>
          </w:p>
          <w:p w14:paraId="70CD4322" w14:textId="05BFECDA" w:rsidR="00C70EC2" w:rsidRDefault="30150BB8">
            <w:pPr>
              <w:pStyle w:val="Prrafodelista"/>
              <w:numPr>
                <w:ilvl w:val="0"/>
                <w:numId w:val="30"/>
              </w:numPr>
            </w:pPr>
            <w:r w:rsidRPr="30150BB8">
              <w:rPr>
                <w:rFonts w:cs="Arial"/>
              </w:rPr>
              <w:t>Termina el caso de uso</w:t>
            </w:r>
            <w:ins w:id="1126" w:author="CRUZ PORTILLA MAURICIO" w:date="2019-04-07T21:33:00Z">
              <w:r w:rsidR="00B86856">
                <w:rPr>
                  <w:rFonts w:cs="Arial"/>
                </w:rPr>
                <w:t>.</w:t>
              </w:r>
            </w:ins>
          </w:p>
        </w:tc>
      </w:tr>
      <w:tr w:rsidR="00C70EC2" w14:paraId="7ADD0DBB" w14:textId="77777777" w:rsidTr="55E7E338">
        <w:tc>
          <w:tcPr>
            <w:tcW w:w="2137" w:type="dxa"/>
          </w:tcPr>
          <w:p w14:paraId="35EE8E7A" w14:textId="77777777" w:rsidR="00C70EC2" w:rsidRPr="009345F2" w:rsidRDefault="00C70EC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25CDBC64" w14:textId="6DD0F39A" w:rsidR="002A77D9" w:rsidRDefault="002A77D9" w:rsidP="002A77D9">
            <w:pPr>
              <w:rPr>
                <w:ins w:id="1127" w:author="CRUZ PORTILLA MAURICIO" w:date="2019-04-07T19:32:00Z"/>
                <w:del w:id="1128" w:author="CRUZ PORTILLA MAURICIO" w:date="2019-04-08T11:59:00Z"/>
                <w:rFonts w:cs="Arial"/>
                <w:b/>
                <w:bCs/>
              </w:rPr>
            </w:pPr>
            <w:ins w:id="1129" w:author="CRUZ PORTILLA MAURICIO" w:date="2019-04-07T19:32:00Z">
              <w:del w:id="1130" w:author="CRUZ PORTILLA MAURICIO" w:date="2019-04-08T11:59:00Z">
                <w:r>
                  <w:rPr>
                    <w:rFonts w:cs="Arial"/>
                    <w:b/>
                    <w:bCs/>
                  </w:rPr>
                  <w:delText>1</w:delText>
                </w:r>
                <w:r w:rsidRPr="30150BB8">
                  <w:rPr>
                    <w:rFonts w:cs="Arial"/>
                    <w:b/>
                    <w:bCs/>
                  </w:rPr>
                  <w:delText>.1 No hay archivos</w:delText>
                </w:r>
              </w:del>
            </w:ins>
          </w:p>
          <w:p w14:paraId="03FC4653" w14:textId="570EA166" w:rsidR="002A77D9" w:rsidRDefault="002A77D9" w:rsidP="002A77D9">
            <w:pPr>
              <w:pStyle w:val="Prrafodelista"/>
              <w:numPr>
                <w:ilvl w:val="0"/>
                <w:numId w:val="102"/>
              </w:numPr>
              <w:rPr>
                <w:ins w:id="1131" w:author="CRUZ PORTILLA MAURICIO" w:date="2019-04-07T19:32:00Z"/>
                <w:del w:id="1132" w:author="CRUZ PORTILLA MAURICIO" w:date="2019-04-08T11:59:00Z"/>
                <w:rFonts w:cs="Arial"/>
              </w:rPr>
            </w:pPr>
            <w:ins w:id="1133" w:author="CRUZ PORTILLA MAURICIO" w:date="2019-04-07T19:32:00Z">
              <w:del w:id="1134" w:author="CRUZ PORTILLA MAURICIO" w:date="2019-04-08T11:59:00Z">
                <w:r>
                  <w:rPr>
                    <w:rFonts w:cs="Arial"/>
                  </w:rPr>
                  <w:delText>El sistema muestra un mensaje “No hay archivos por mostrar”.</w:delText>
                </w:r>
              </w:del>
            </w:ins>
          </w:p>
          <w:p w14:paraId="3E38D846" w14:textId="69A450A7" w:rsidR="002A77D9" w:rsidRPr="002A77D9" w:rsidRDefault="002A77D9">
            <w:pPr>
              <w:pStyle w:val="Prrafodelista"/>
              <w:numPr>
                <w:ilvl w:val="0"/>
                <w:numId w:val="102"/>
              </w:numPr>
              <w:rPr>
                <w:ins w:id="1135" w:author="CRUZ PORTILLA MAURICIO" w:date="2019-04-07T19:32:00Z"/>
                <w:del w:id="1136" w:author="CRUZ PORTILLA MAURICIO" w:date="2019-04-08T11:59:00Z"/>
                <w:rFonts w:cs="Arial"/>
                <w:rPrChange w:id="1137" w:author="CRUZ PORTILLA MAURICIO" w:date="2019-04-07T19:32:00Z">
                  <w:rPr>
                    <w:ins w:id="1138" w:author="CRUZ PORTILLA MAURICIO" w:date="2019-04-07T19:32:00Z"/>
                    <w:del w:id="1139" w:author="CRUZ PORTILLA MAURICIO" w:date="2019-04-08T11:59:00Z"/>
                    <w:b/>
                    <w:bCs/>
                  </w:rPr>
                </w:rPrChange>
              </w:rPr>
              <w:pPrChange w:id="1140" w:author="CRUZ PORTILLA MAURICIO" w:date="2019-04-07T19:32:00Z">
                <w:pPr/>
              </w:pPrChange>
            </w:pPr>
            <w:ins w:id="1141" w:author="CRUZ PORTILLA MAURICIO" w:date="2019-04-07T19:32:00Z">
              <w:del w:id="1142" w:author="CRUZ PORTILLA MAURICIO" w:date="2019-04-08T11:59:00Z">
                <w:r w:rsidRPr="002A77D9">
                  <w:rPr>
                    <w:rFonts w:cs="Arial"/>
                  </w:rPr>
                  <w:delText>Termina el caso de uso.</w:delText>
                </w:r>
              </w:del>
            </w:ins>
          </w:p>
          <w:p w14:paraId="3F0CB34D" w14:textId="1BB78CC1" w:rsidR="00C70EC2" w:rsidRDefault="00711DF3" w:rsidP="30150BB8">
            <w:pPr>
              <w:rPr>
                <w:rFonts w:cs="Arial"/>
              </w:rPr>
            </w:pPr>
            <w:ins w:id="1143" w:author="CRUZ PORTILLA MAURICIO" w:date="2019-04-07T20:31:00Z">
              <w:r>
                <w:rPr>
                  <w:rFonts w:cs="Arial"/>
                  <w:b/>
                  <w:bCs/>
                </w:rPr>
                <w:t>2</w:t>
              </w:r>
            </w:ins>
            <w:del w:id="1144" w:author="CRUZ PORTILLA MAURICIO" w:date="2019-04-07T20:31:00Z">
              <w:r w:rsidR="30150BB8" w:rsidRPr="30150BB8" w:rsidDel="00711DF3">
                <w:rPr>
                  <w:rFonts w:cs="Arial"/>
                  <w:b/>
                  <w:bCs/>
                </w:rPr>
                <w:delText>4</w:delText>
              </w:r>
            </w:del>
            <w:r w:rsidR="30150BB8" w:rsidRPr="30150BB8">
              <w:rPr>
                <w:rFonts w:cs="Arial"/>
                <w:b/>
                <w:bCs/>
              </w:rPr>
              <w:t>.1 Se da clic en el botón “</w:t>
            </w:r>
            <w:del w:id="1145" w:author="CRUZ PORTILLA MAURICIO" w:date="2019-04-07T20:32:00Z">
              <w:r w:rsidR="30150BB8" w:rsidRPr="30150BB8" w:rsidDel="00DC1076">
                <w:rPr>
                  <w:rFonts w:cs="Arial"/>
                  <w:b/>
                  <w:bCs/>
                </w:rPr>
                <w:delText>Volver</w:delText>
              </w:r>
            </w:del>
            <w:ins w:id="1146" w:author="CRUZ PORTILLA MAURICIO" w:date="2019-04-07T20:32:00Z">
              <w:r w:rsidR="00DC1076">
                <w:rPr>
                  <w:rFonts w:cs="Arial"/>
                  <w:b/>
                  <w:bCs/>
                </w:rPr>
                <w:t>Subir archivo</w:t>
              </w:r>
            </w:ins>
            <w:r w:rsidR="30150BB8" w:rsidRPr="30150BB8">
              <w:rPr>
                <w:rFonts w:cs="Arial"/>
                <w:b/>
                <w:bCs/>
              </w:rPr>
              <w:t>”</w:t>
            </w:r>
          </w:p>
          <w:p w14:paraId="1CC3BD73" w14:textId="77777777" w:rsidR="00C70EC2" w:rsidRPr="00C71C7C" w:rsidRDefault="30150BB8" w:rsidP="00ED3EA4">
            <w:pPr>
              <w:pStyle w:val="Prrafodelista"/>
              <w:numPr>
                <w:ilvl w:val="0"/>
                <w:numId w:val="29"/>
              </w:numPr>
              <w:rPr>
                <w:ins w:id="1147" w:author="CRUZ PORTILLA MAURICIO" w:date="2019-04-07T22:07:00Z"/>
                <w:szCs w:val="24"/>
              </w:rPr>
            </w:pPr>
            <w:del w:id="1148" w:author="CRUZ PORTILLA MAURICIO" w:date="2019-04-07T20:32:00Z">
              <w:r w:rsidRPr="30150BB8" w:rsidDel="004E3AA2">
                <w:rPr>
                  <w:rFonts w:cs="Arial"/>
                </w:rPr>
                <w:delText>El flujo alterno continúa en el punto 1 del flujo normal.</w:delText>
              </w:r>
            </w:del>
            <w:ins w:id="1149" w:author="CRUZ PORTILLA MAURICIO" w:date="2019-04-07T20:32:00Z">
              <w:r w:rsidR="004E3AA2">
                <w:rPr>
                  <w:rFonts w:cs="Arial"/>
                </w:rPr>
                <w:t>El sistema extiende al caso de uso “</w:t>
              </w:r>
              <w:r w:rsidR="004D6E6E">
                <w:rPr>
                  <w:rFonts w:cs="Arial"/>
                </w:rPr>
                <w:t>Subir archivo”.</w:t>
              </w:r>
            </w:ins>
          </w:p>
          <w:p w14:paraId="4E63A7D2" w14:textId="77777777" w:rsidR="00C71C7C" w:rsidRDefault="00C71C7C" w:rsidP="00C71C7C">
            <w:pPr>
              <w:rPr>
                <w:ins w:id="1150" w:author="CRUZ PORTILLA MAURICIO" w:date="2019-04-07T22:08:00Z"/>
                <w:b/>
                <w:szCs w:val="24"/>
              </w:rPr>
            </w:pPr>
            <w:ins w:id="1151" w:author="CRUZ PORTILLA MAURICIO" w:date="2019-04-07T22:07:00Z">
              <w:r>
                <w:rPr>
                  <w:b/>
                  <w:szCs w:val="24"/>
                </w:rPr>
                <w:t xml:space="preserve">2.2 Se da clic en </w:t>
              </w:r>
              <w:r w:rsidR="00710BB5">
                <w:rPr>
                  <w:b/>
                  <w:szCs w:val="24"/>
                </w:rPr>
                <w:t xml:space="preserve">el botón </w:t>
              </w:r>
            </w:ins>
            <w:ins w:id="1152" w:author="CRUZ PORTILLA MAURICIO" w:date="2019-04-07T22:08:00Z">
              <w:r w:rsidR="00710BB5">
                <w:rPr>
                  <w:b/>
                  <w:szCs w:val="24"/>
                </w:rPr>
                <w:t>“Validar”</w:t>
              </w:r>
            </w:ins>
          </w:p>
          <w:p w14:paraId="130481F5" w14:textId="77777777" w:rsidR="00C70EC2" w:rsidRDefault="00710BB5">
            <w:pPr>
              <w:pStyle w:val="Prrafodelista"/>
              <w:numPr>
                <w:ilvl w:val="0"/>
                <w:numId w:val="109"/>
              </w:numPr>
              <w:rPr>
                <w:ins w:id="1153" w:author="CRUZ PORTILLA MAURICIO" w:date="2019-04-08T12:00:00Z"/>
                <w:szCs w:val="24"/>
              </w:rPr>
              <w:pPrChange w:id="1154" w:author="CRUZ PORTILLA MAURICIO" w:date="2019-04-07T23:08:00Z">
                <w:pPr>
                  <w:pStyle w:val="Prrafodelista"/>
                  <w:numPr>
                    <w:numId w:val="29"/>
                  </w:numPr>
                  <w:ind w:left="720" w:hanging="360"/>
                </w:pPr>
              </w:pPrChange>
            </w:pPr>
            <w:ins w:id="1155" w:author="CRUZ PORTILLA MAURICIO" w:date="2019-04-07T22:08:00Z">
              <w:r>
                <w:rPr>
                  <w:szCs w:val="24"/>
                </w:rPr>
                <w:t>El sistema extiende al caso de uso “Validar archivo”.</w:t>
              </w:r>
            </w:ins>
          </w:p>
          <w:p w14:paraId="3D0F39FC" w14:textId="77777777" w:rsidR="00C60E42" w:rsidRDefault="00C60E42">
            <w:pPr>
              <w:rPr>
                <w:ins w:id="1156" w:author="CRUZ PORTILLA MAURICIO" w:date="2019-04-08T12:00:00Z"/>
                <w:szCs w:val="24"/>
              </w:rPr>
              <w:pPrChange w:id="1157" w:author="CRUZ PORTILLA MAURICIO" w:date="2019-04-08T12:00:00Z">
                <w:pPr>
                  <w:pStyle w:val="Prrafodelista"/>
                  <w:numPr>
                    <w:numId w:val="29"/>
                  </w:numPr>
                  <w:ind w:left="720" w:hanging="360"/>
                </w:pPr>
              </w:pPrChange>
            </w:pPr>
            <w:ins w:id="1158" w:author="CRUZ PORTILLA MAURICIO" w:date="2019-04-08T12:00:00Z">
              <w:r>
                <w:rPr>
                  <w:b/>
                  <w:szCs w:val="24"/>
                </w:rPr>
                <w:t>2.3 Se da clic en el botón “Abrir”</w:t>
              </w:r>
            </w:ins>
          </w:p>
          <w:p w14:paraId="50A08489" w14:textId="77777777" w:rsidR="00C70EC2" w:rsidRDefault="00C60E42">
            <w:pPr>
              <w:pStyle w:val="Prrafodelista"/>
              <w:numPr>
                <w:ilvl w:val="0"/>
                <w:numId w:val="110"/>
              </w:numPr>
              <w:rPr>
                <w:ins w:id="1159" w:author="CRUZ PORTILLA MAURICIO" w:date="2019-04-08T14:56:00Z"/>
                <w:szCs w:val="24"/>
              </w:rPr>
            </w:pPr>
            <w:ins w:id="1160" w:author="CRUZ PORTILLA MAURICIO" w:date="2019-04-08T12:00:00Z">
              <w:r>
                <w:rPr>
                  <w:szCs w:val="24"/>
                </w:rPr>
                <w:t>El sistema muestra en pantalla el archivo.</w:t>
              </w:r>
            </w:ins>
          </w:p>
          <w:p w14:paraId="7F4B678D" w14:textId="77777777" w:rsidR="00B53140" w:rsidRDefault="00B53140" w:rsidP="00B53140">
            <w:pPr>
              <w:rPr>
                <w:ins w:id="1161" w:author="CRUZ PORTILLA MAURICIO" w:date="2019-04-08T14:56:00Z"/>
                <w:b/>
                <w:szCs w:val="24"/>
              </w:rPr>
            </w:pPr>
            <w:ins w:id="1162" w:author="CRUZ PORTILLA MAURICIO" w:date="2019-04-08T14:56:00Z">
              <w:r>
                <w:rPr>
                  <w:b/>
                  <w:szCs w:val="24"/>
                </w:rPr>
                <w:t>2.4 Se da clic en el botón “Reemplazar”</w:t>
              </w:r>
            </w:ins>
          </w:p>
          <w:p w14:paraId="1BDCA61B" w14:textId="3BDDDA22" w:rsidR="00B53140" w:rsidRPr="00324D5E" w:rsidRDefault="00B53140">
            <w:pPr>
              <w:pStyle w:val="Prrafodelista"/>
              <w:numPr>
                <w:ilvl w:val="0"/>
                <w:numId w:val="116"/>
              </w:numPr>
              <w:rPr>
                <w:szCs w:val="24"/>
              </w:rPr>
              <w:pPrChange w:id="1163" w:author="CRUZ PORTILLA MAURICIO" w:date="2019-04-08T14:56:00Z">
                <w:pPr>
                  <w:pStyle w:val="Prrafodelista"/>
                  <w:numPr>
                    <w:numId w:val="29"/>
                  </w:numPr>
                  <w:ind w:left="720" w:hanging="360"/>
                </w:pPr>
              </w:pPrChange>
            </w:pPr>
            <w:ins w:id="1164" w:author="CRUZ PORTILLA MAURICIO" w:date="2019-04-08T14:56:00Z">
              <w:r>
                <w:rPr>
                  <w:szCs w:val="24"/>
                </w:rPr>
                <w:t>El sistema extiende al caso de uso “Reemplazar archivo”.</w:t>
              </w:r>
            </w:ins>
          </w:p>
        </w:tc>
      </w:tr>
      <w:tr w:rsidR="00C70EC2" w14:paraId="61D4673E" w14:textId="77777777" w:rsidTr="55E7E338">
        <w:tc>
          <w:tcPr>
            <w:tcW w:w="2137" w:type="dxa"/>
          </w:tcPr>
          <w:p w14:paraId="0D64BA6B" w14:textId="77777777" w:rsidR="00C70EC2" w:rsidRPr="009345F2" w:rsidRDefault="00C70EC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3CA97876" w14:textId="77777777" w:rsidR="002A77D9" w:rsidRDefault="00510DB2" w:rsidP="00510DB2">
            <w:pPr>
              <w:rPr>
                <w:ins w:id="1165" w:author="CRUZ PORTILLA MAURICIO" w:date="2019-04-07T19:33:00Z"/>
                <w:rFonts w:cs="Arial"/>
                <w:b/>
                <w:bCs/>
              </w:rPr>
            </w:pPr>
            <w:ins w:id="1166" w:author="CRUZ PORTILLA MAURICIO" w:date="2019-04-07T19:32:00Z">
              <w:r>
                <w:rPr>
                  <w:rFonts w:cs="Arial"/>
                  <w:b/>
                  <w:bCs/>
                </w:rPr>
                <w:t>EX</w:t>
              </w:r>
              <w:r w:rsidR="004235CA">
                <w:rPr>
                  <w:rFonts w:cs="Arial"/>
                  <w:b/>
                  <w:bCs/>
                </w:rPr>
                <w:t xml:space="preserve">1. </w:t>
              </w:r>
              <w:r w:rsidR="00220771">
                <w:rPr>
                  <w:rFonts w:cs="Arial"/>
                  <w:b/>
                  <w:bCs/>
                </w:rPr>
                <w:t>Se perdió la conexión con la bas</w:t>
              </w:r>
            </w:ins>
            <w:ins w:id="1167" w:author="CRUZ PORTILLA MAURICIO" w:date="2019-04-07T19:33:00Z">
              <w:r w:rsidR="00220771">
                <w:rPr>
                  <w:rFonts w:cs="Arial"/>
                  <w:b/>
                  <w:bCs/>
                </w:rPr>
                <w:t>e de datos.</w:t>
              </w:r>
            </w:ins>
            <w:del w:id="1168" w:author="CRUZ PORTILLA MAURICIO" w:date="2019-04-07T19:32:00Z">
              <w:r w:rsidR="30150BB8" w:rsidRPr="00510DB2" w:rsidDel="002A77D9">
                <w:rPr>
                  <w:rFonts w:cs="Arial"/>
                  <w:b/>
                  <w:bCs/>
                  <w:rPrChange w:id="1169" w:author="CRUZ PORTILLA MAURICIO" w:date="2019-04-07T19:32:00Z">
                    <w:rPr/>
                  </w:rPrChange>
                </w:rPr>
                <w:delText>Ex 3.1 No hay archivos</w:delText>
              </w:r>
            </w:del>
          </w:p>
          <w:p w14:paraId="10E5AF10" w14:textId="77777777" w:rsidR="00220771" w:rsidRDefault="00220771" w:rsidP="00220771">
            <w:pPr>
              <w:pStyle w:val="Prrafodelista"/>
              <w:numPr>
                <w:ilvl w:val="0"/>
                <w:numId w:val="103"/>
              </w:numPr>
              <w:rPr>
                <w:ins w:id="1170" w:author="CRUZ PORTILLA MAURICIO" w:date="2019-04-07T19:33:00Z"/>
                <w:rFonts w:cs="Arial"/>
              </w:rPr>
            </w:pPr>
            <w:ins w:id="1171" w:author="CRUZ PORTILLA MAURICIO" w:date="2019-04-07T19:33:00Z">
              <w:r>
                <w:rPr>
                  <w:rFonts w:cs="Arial"/>
                </w:rPr>
                <w:t>El sistema muestra un mensaje “Ocurrió un error al cargar los archivos</w:t>
              </w:r>
              <w:r w:rsidR="00157320">
                <w:rPr>
                  <w:rFonts w:cs="Arial"/>
                </w:rPr>
                <w:t xml:space="preserve"> del alumno</w:t>
              </w:r>
              <w:r>
                <w:rPr>
                  <w:rFonts w:cs="Arial"/>
                </w:rPr>
                <w:t>”.</w:t>
              </w:r>
            </w:ins>
          </w:p>
          <w:p w14:paraId="6C505B88" w14:textId="7FDB0C62" w:rsidR="00157320" w:rsidRPr="00220771" w:rsidRDefault="00157320">
            <w:pPr>
              <w:pStyle w:val="Prrafodelista"/>
              <w:numPr>
                <w:ilvl w:val="0"/>
                <w:numId w:val="103"/>
              </w:numPr>
              <w:rPr>
                <w:rFonts w:cs="Arial"/>
              </w:rPr>
              <w:pPrChange w:id="1172" w:author="CRUZ PORTILLA MAURICIO" w:date="2019-04-07T19:33:00Z">
                <w:pPr/>
              </w:pPrChange>
            </w:pPr>
            <w:ins w:id="1173" w:author="CRUZ PORTILLA MAURICIO" w:date="2019-04-07T19:33:00Z">
              <w:r>
                <w:rPr>
                  <w:rFonts w:cs="Arial"/>
                </w:rPr>
                <w:t>Termina el caso de uso.</w:t>
              </w:r>
            </w:ins>
          </w:p>
        </w:tc>
      </w:tr>
      <w:tr w:rsidR="00C70EC2" w14:paraId="182AF916" w14:textId="77777777" w:rsidTr="55E7E338">
        <w:tc>
          <w:tcPr>
            <w:tcW w:w="2137" w:type="dxa"/>
          </w:tcPr>
          <w:p w14:paraId="2C8992A9" w14:textId="77777777" w:rsidR="00C70EC2" w:rsidRPr="009345F2" w:rsidRDefault="00C70EC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34CC2EC5" w14:textId="4D8C11A3" w:rsidR="00C70EC2" w:rsidRDefault="30150BB8" w:rsidP="30150BB8">
            <w:pPr>
              <w:rPr>
                <w:rFonts w:cs="Arial"/>
              </w:rPr>
            </w:pPr>
            <w:del w:id="1174" w:author="CRUZ PORTILLA MAURICIO" w:date="2019-04-08T12:36:00Z">
              <w:r w:rsidRPr="30150BB8">
                <w:rPr>
                  <w:rFonts w:cs="Arial"/>
                </w:rPr>
                <w:delText>El archivo se abrió con éxito.</w:delText>
              </w:r>
            </w:del>
            <w:ins w:id="1175" w:author="CRUZ PORTILLA MAURICIO" w:date="2019-04-08T12:36:00Z">
              <w:r w:rsidR="00645300">
                <w:rPr>
                  <w:rFonts w:cs="Arial"/>
                </w:rPr>
                <w:t>Lista de archivos mostrada con éxito.</w:t>
              </w:r>
            </w:ins>
          </w:p>
        </w:tc>
      </w:tr>
      <w:tr w:rsidR="00C70EC2" w14:paraId="1DC779FD" w14:textId="77777777" w:rsidTr="55E7E338">
        <w:tc>
          <w:tcPr>
            <w:tcW w:w="2137" w:type="dxa"/>
          </w:tcPr>
          <w:p w14:paraId="43A27957" w14:textId="77777777" w:rsidR="00C70EC2" w:rsidRPr="009345F2" w:rsidRDefault="00C70EC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78118871" w14:textId="77777777" w:rsidR="00C70EC2" w:rsidRDefault="004D6E6E" w:rsidP="004D6E6E">
            <w:pPr>
              <w:pStyle w:val="Prrafodelista"/>
              <w:numPr>
                <w:ilvl w:val="0"/>
                <w:numId w:val="68"/>
              </w:numPr>
              <w:rPr>
                <w:ins w:id="1176" w:author="CRUZ PORTILLA MAURICIO" w:date="2019-04-07T22:07:00Z"/>
                <w:rFonts w:cs="Arial"/>
              </w:rPr>
            </w:pPr>
            <w:ins w:id="1177" w:author="CRUZ PORTILLA MAURICIO" w:date="2019-04-07T20:32:00Z">
              <w:r>
                <w:rPr>
                  <w:rFonts w:cs="Arial"/>
                </w:rPr>
                <w:t>CU-12: Subir archivo</w:t>
              </w:r>
            </w:ins>
          </w:p>
          <w:p w14:paraId="7B8DEF56" w14:textId="77777777" w:rsidR="00C70EC2" w:rsidRDefault="009102E7">
            <w:pPr>
              <w:pStyle w:val="Prrafodelista"/>
              <w:numPr>
                <w:ilvl w:val="0"/>
                <w:numId w:val="68"/>
              </w:numPr>
              <w:rPr>
                <w:ins w:id="1178" w:author="CRUZ PORTILLA MAURICIO" w:date="2019-04-08T14:57:00Z"/>
                <w:rFonts w:cs="Arial"/>
              </w:rPr>
            </w:pPr>
            <w:ins w:id="1179" w:author="CRUZ PORTILLA MAURICIO" w:date="2019-04-07T22:07:00Z">
              <w:r>
                <w:rPr>
                  <w:rFonts w:cs="Arial"/>
                </w:rPr>
                <w:t>CU-14: Validar archivo</w:t>
              </w:r>
            </w:ins>
          </w:p>
          <w:p w14:paraId="4B15C8DC" w14:textId="3C078BF9" w:rsidR="008D10ED" w:rsidRPr="004D6E6E" w:rsidRDefault="008D10ED">
            <w:pPr>
              <w:pStyle w:val="Prrafodelista"/>
              <w:numPr>
                <w:ilvl w:val="0"/>
                <w:numId w:val="68"/>
              </w:numPr>
              <w:rPr>
                <w:rFonts w:cs="Arial"/>
              </w:rPr>
              <w:pPrChange w:id="1180" w:author="CRUZ PORTILLA MAURICIO" w:date="2019-04-07T20:32:00Z">
                <w:pPr/>
              </w:pPrChange>
            </w:pPr>
            <w:ins w:id="1181" w:author="CRUZ PORTILLA MAURICIO" w:date="2019-04-08T14:57:00Z">
              <w:r>
                <w:rPr>
                  <w:rFonts w:cs="Arial"/>
                </w:rPr>
                <w:t>CU-18: Reemplazar archivo</w:t>
              </w:r>
            </w:ins>
          </w:p>
        </w:tc>
      </w:tr>
      <w:tr w:rsidR="00C70EC2" w14:paraId="4BD0E504" w14:textId="77777777" w:rsidTr="55E7E338">
        <w:tc>
          <w:tcPr>
            <w:tcW w:w="2137" w:type="dxa"/>
          </w:tcPr>
          <w:p w14:paraId="089F9F21" w14:textId="77777777" w:rsidR="00C70EC2" w:rsidRPr="009345F2" w:rsidRDefault="00C70EC2" w:rsidP="00C70EC2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6EA85BA6" w14:textId="2B5832C9" w:rsidR="00C70EC2" w:rsidRDefault="004B7457" w:rsidP="00C70EC2">
            <w:pPr>
              <w:rPr>
                <w:rFonts w:cs="Arial"/>
              </w:rPr>
            </w:pPr>
            <w:ins w:id="1182" w:author="CRUZ PORTILLA MAURICIO" w:date="2019-04-07T19:29:00Z">
              <w:r>
                <w:rPr>
                  <w:rFonts w:cs="Arial"/>
                </w:rPr>
                <w:t>N</w:t>
              </w:r>
            </w:ins>
            <w:ins w:id="1183" w:author="CRUZ PORTILLA MAURICIO" w:date="2019-04-07T19:30:00Z">
              <w:r>
                <w:rPr>
                  <w:rFonts w:cs="Arial"/>
                </w:rPr>
                <w:t>inguna</w:t>
              </w:r>
            </w:ins>
          </w:p>
        </w:tc>
      </w:tr>
    </w:tbl>
    <w:p w14:paraId="521031A6" w14:textId="15E14C88" w:rsidR="00C70EC2" w:rsidRDefault="00C70EC2">
      <w:pPr>
        <w:rPr>
          <w:rFonts w:cs="Arial"/>
        </w:rPr>
      </w:pPr>
    </w:p>
    <w:p w14:paraId="65740B9A" w14:textId="77777777" w:rsidR="009042AA" w:rsidRDefault="009042AA">
      <w:r>
        <w:br w:type="page"/>
      </w:r>
    </w:p>
    <w:p w14:paraId="35014164" w14:textId="5074C792" w:rsidR="002E2927" w:rsidRDefault="00997DBE" w:rsidP="00997DBE">
      <w:pPr>
        <w:pStyle w:val="Ttulo2"/>
      </w:pPr>
      <w:bookmarkStart w:id="1184" w:name="_Toc5188697"/>
      <w:bookmarkStart w:id="1185" w:name="_Toc5565174"/>
      <w:bookmarkStart w:id="1186" w:name="_Toc5694323"/>
      <w:bookmarkStart w:id="1187" w:name="_Toc5721507"/>
      <w:r>
        <w:lastRenderedPageBreak/>
        <w:t>4.</w:t>
      </w:r>
      <w:del w:id="1188" w:author="CRUZ PORTILLA MAURICIO" w:date="2019-04-07T21:31:00Z">
        <w:r>
          <w:delText>15</w:delText>
        </w:r>
      </w:del>
      <w:ins w:id="1189" w:author="CRUZ PORTILLA MAURICIO" w:date="2019-04-07T21:31:00Z">
        <w:r w:rsidR="008A6F81">
          <w:t>14</w:t>
        </w:r>
      </w:ins>
      <w:r>
        <w:tab/>
        <w:t>CU-</w:t>
      </w:r>
      <w:del w:id="1190" w:author="CRUZ PORTILLA MAURICIO" w:date="2019-04-07T19:43:00Z">
        <w:r w:rsidDel="006E7657">
          <w:delText>15</w:delText>
        </w:r>
      </w:del>
      <w:ins w:id="1191" w:author="CRUZ PORTILLA MAURICIO" w:date="2019-04-07T19:43:00Z">
        <w:r w:rsidR="006E7657">
          <w:t>14</w:t>
        </w:r>
      </w:ins>
      <w:r>
        <w:t>: Validar archivo</w:t>
      </w:r>
      <w:bookmarkEnd w:id="1184"/>
      <w:bookmarkEnd w:id="1185"/>
      <w:bookmarkEnd w:id="1186"/>
      <w:bookmarkEnd w:id="118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EE0B32" w14:paraId="42509E1D" w14:textId="77777777" w:rsidTr="2307DD23">
        <w:tc>
          <w:tcPr>
            <w:tcW w:w="2137" w:type="dxa"/>
          </w:tcPr>
          <w:p w14:paraId="1601086C" w14:textId="115E306A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40ACDABF" w14:textId="0569A067" w:rsidR="00EE0B32" w:rsidRDefault="00EE0B32" w:rsidP="00636FA6">
            <w:pPr>
              <w:rPr>
                <w:rFonts w:cs="Arial"/>
              </w:rPr>
            </w:pPr>
            <w:r>
              <w:rPr>
                <w:rFonts w:cs="Arial"/>
              </w:rPr>
              <w:t>CU-1</w:t>
            </w:r>
            <w:ins w:id="1192" w:author="BRUNO ANTONIO" w:date="2019-04-07T23:09:00Z">
              <w:r w:rsidR="00BF2D25">
                <w:rPr>
                  <w:rFonts w:cs="Arial"/>
                </w:rPr>
                <w:t>4</w:t>
              </w:r>
            </w:ins>
            <w:del w:id="1193" w:author="BRUNO ANTONIO" w:date="2019-04-07T23:09:00Z">
              <w:r w:rsidR="00C201DD" w:rsidDel="00BF2D25">
                <w:rPr>
                  <w:rFonts w:cs="Arial"/>
                </w:rPr>
                <w:delText>5</w:delText>
              </w:r>
            </w:del>
          </w:p>
        </w:tc>
      </w:tr>
      <w:tr w:rsidR="00EE0B32" w14:paraId="3F291040" w14:textId="77777777" w:rsidTr="2307DD23">
        <w:tc>
          <w:tcPr>
            <w:tcW w:w="2137" w:type="dxa"/>
          </w:tcPr>
          <w:p w14:paraId="29CE9860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75B86C8B" w14:textId="302A969D" w:rsidR="00EE0B32" w:rsidRDefault="00C201DD" w:rsidP="00636FA6">
            <w:pPr>
              <w:rPr>
                <w:rFonts w:cs="Arial"/>
              </w:rPr>
            </w:pPr>
            <w:r>
              <w:rPr>
                <w:rFonts w:cs="Arial"/>
              </w:rPr>
              <w:t>Validar archivo</w:t>
            </w:r>
            <w:ins w:id="1194" w:author="CRUZ PORTILLA MAURICIO" w:date="2019-04-07T19:10:00Z">
              <w:r w:rsidR="009B5C23">
                <w:rPr>
                  <w:rFonts w:cs="Arial"/>
                </w:rPr>
                <w:t xml:space="preserve"> – extendido de CU-1</w:t>
              </w:r>
            </w:ins>
            <w:ins w:id="1195" w:author="CRUZ PORTILLA MAURICIO" w:date="2019-04-08T20:47:00Z">
              <w:r w:rsidR="00E24A28">
                <w:rPr>
                  <w:rFonts w:cs="Arial"/>
                </w:rPr>
                <w:t>3</w:t>
              </w:r>
            </w:ins>
            <w:ins w:id="1196" w:author="CRUZ PORTILLA MAURICIO" w:date="2019-04-07T19:10:00Z">
              <w:r w:rsidR="009B5C23">
                <w:rPr>
                  <w:rFonts w:cs="Arial"/>
                </w:rPr>
                <w:t xml:space="preserve">: </w:t>
              </w:r>
            </w:ins>
            <w:ins w:id="1197" w:author="CRUZ PORTILLA MAURICIO" w:date="2019-04-08T20:47:00Z">
              <w:r w:rsidR="00E24A28">
                <w:rPr>
                  <w:rFonts w:cs="Arial"/>
                </w:rPr>
                <w:t>Consultar</w:t>
              </w:r>
            </w:ins>
            <w:ins w:id="1198" w:author="CRUZ PORTILLA MAURICIO" w:date="2019-04-07T19:11:00Z">
              <w:r w:rsidR="009B5C23">
                <w:rPr>
                  <w:rFonts w:cs="Arial"/>
                </w:rPr>
                <w:t xml:space="preserve"> archivos del alumno</w:t>
              </w:r>
            </w:ins>
          </w:p>
        </w:tc>
      </w:tr>
      <w:tr w:rsidR="00EE0B32" w14:paraId="290BEFC6" w14:textId="77777777" w:rsidTr="2307DD23">
        <w:tc>
          <w:tcPr>
            <w:tcW w:w="2137" w:type="dxa"/>
          </w:tcPr>
          <w:p w14:paraId="2561358D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1D5034F2" w14:textId="3F2D68CA" w:rsidR="00EE0B32" w:rsidRDefault="2307DD23" w:rsidP="2307DD23">
            <w:pPr>
              <w:rPr>
                <w:rFonts w:cs="Arial"/>
              </w:rPr>
            </w:pPr>
            <w:r w:rsidRPr="2307DD23">
              <w:rPr>
                <w:rFonts w:cs="Arial"/>
              </w:rPr>
              <w:t xml:space="preserve">Permite al coordinador validar </w:t>
            </w:r>
            <w:del w:id="1199" w:author="CRUZ PORTILLA MAURICIO" w:date="2019-04-09T15:19:00Z">
              <w:r w:rsidRPr="2307DD23" w:rsidDel="00B26445">
                <w:rPr>
                  <w:rFonts w:cs="Arial"/>
                </w:rPr>
                <w:delText>el archivo que fue subido por el Alumno anteriormente.</w:delText>
              </w:r>
            </w:del>
            <w:ins w:id="1200" w:author="CRUZ PORTILLA MAURICIO" w:date="2019-04-09T15:19:00Z">
              <w:r w:rsidR="00B26445">
                <w:rPr>
                  <w:rFonts w:cs="Arial"/>
                </w:rPr>
                <w:t>un archivo subido al sistema.</w:t>
              </w:r>
            </w:ins>
          </w:p>
        </w:tc>
      </w:tr>
      <w:tr w:rsidR="00EE0B32" w14:paraId="6B4FDBB4" w14:textId="77777777" w:rsidTr="2307DD23">
        <w:tc>
          <w:tcPr>
            <w:tcW w:w="2137" w:type="dxa"/>
          </w:tcPr>
          <w:p w14:paraId="49FA39D3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1F8924A7" w14:textId="428E3D4D" w:rsidR="00EE0B32" w:rsidRDefault="6BDF6BD4" w:rsidP="6BDF6BD4">
            <w:pPr>
              <w:rPr>
                <w:rFonts w:cs="Arial"/>
              </w:rPr>
            </w:pPr>
            <w:r w:rsidRPr="6BDF6BD4">
              <w:rPr>
                <w:rFonts w:cs="Arial"/>
              </w:rPr>
              <w:t>Hernández Molinos María José</w:t>
            </w:r>
          </w:p>
        </w:tc>
      </w:tr>
      <w:tr w:rsidR="00EE0B32" w14:paraId="413FBEF8" w14:textId="77777777" w:rsidTr="2307DD23">
        <w:tc>
          <w:tcPr>
            <w:tcW w:w="2137" w:type="dxa"/>
          </w:tcPr>
          <w:p w14:paraId="71AC7BB4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01129737" w14:textId="4282E706" w:rsidR="00EE0B32" w:rsidRDefault="009744B0" w:rsidP="00636FA6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</w:p>
        </w:tc>
      </w:tr>
      <w:tr w:rsidR="00EE0B32" w14:paraId="24A6099A" w14:textId="77777777" w:rsidTr="2307DD23">
        <w:tc>
          <w:tcPr>
            <w:tcW w:w="2137" w:type="dxa"/>
          </w:tcPr>
          <w:p w14:paraId="458E0D75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70029E9B" w14:textId="77777777" w:rsidR="00EE0B32" w:rsidRDefault="6BDF6BD4" w:rsidP="00656DAA">
            <w:pPr>
              <w:pStyle w:val="Prrafodelista"/>
              <w:numPr>
                <w:ilvl w:val="0"/>
                <w:numId w:val="53"/>
              </w:numPr>
              <w:rPr>
                <w:ins w:id="1201" w:author="CRUZ PORTILLA MAURICIO" w:date="2019-04-07T19:11:00Z"/>
                <w:rFonts w:cs="Arial"/>
              </w:rPr>
            </w:pPr>
            <w:r w:rsidRPr="00656DAA">
              <w:rPr>
                <w:rFonts w:cs="Arial"/>
                <w:rPrChange w:id="1202" w:author="CRUZ PORTILLA MAURICIO" w:date="2019-04-07T19:11:00Z">
                  <w:rPr/>
                </w:rPrChange>
              </w:rPr>
              <w:t>Debe existir un archivo para que éste pueda ser validado.</w:t>
            </w:r>
          </w:p>
          <w:p w14:paraId="75A70CE1" w14:textId="51EBD9C2" w:rsidR="00656DAA" w:rsidRPr="00656DAA" w:rsidRDefault="00656DAA">
            <w:pPr>
              <w:pStyle w:val="Prrafodelista"/>
              <w:numPr>
                <w:ilvl w:val="0"/>
                <w:numId w:val="53"/>
              </w:numPr>
              <w:rPr>
                <w:rFonts w:cs="Arial"/>
              </w:rPr>
              <w:pPrChange w:id="1203" w:author="CRUZ PORTILLA MAURICIO" w:date="2019-04-07T19:11:00Z">
                <w:pPr/>
              </w:pPrChange>
            </w:pPr>
            <w:ins w:id="1204" w:author="CRUZ PORTILLA MAURICIO" w:date="2019-04-07T19:11:00Z">
              <w:r>
                <w:rPr>
                  <w:rFonts w:cs="Arial"/>
                </w:rPr>
                <w:t>El archivo no debe estar validado.</w:t>
              </w:r>
            </w:ins>
          </w:p>
        </w:tc>
      </w:tr>
      <w:tr w:rsidR="00EE0B32" w14:paraId="2FC61538" w14:textId="77777777" w:rsidTr="2307DD23">
        <w:tc>
          <w:tcPr>
            <w:tcW w:w="2137" w:type="dxa"/>
          </w:tcPr>
          <w:p w14:paraId="10CB2826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0722B83C" w14:textId="1F0F1C80" w:rsidR="00EE0B32" w:rsidRDefault="6BDF6BD4" w:rsidP="00ED3EA4">
            <w:pPr>
              <w:pStyle w:val="Prrafodelista"/>
              <w:numPr>
                <w:ilvl w:val="0"/>
                <w:numId w:val="31"/>
              </w:numPr>
              <w:rPr>
                <w:szCs w:val="24"/>
              </w:rPr>
            </w:pPr>
            <w:r w:rsidRPr="6BDF6BD4">
              <w:rPr>
                <w:rFonts w:cs="Arial"/>
              </w:rPr>
              <w:t xml:space="preserve">El sistema muestra el </w:t>
            </w:r>
            <w:del w:id="1205" w:author="CRUZ PORTILLA MAURICIO" w:date="2019-04-09T16:44:00Z">
              <w:r w:rsidRPr="6BDF6BD4" w:rsidDel="003D62EE">
                <w:rPr>
                  <w:rFonts w:cs="Arial"/>
                </w:rPr>
                <w:delText xml:space="preserve">archivo </w:delText>
              </w:r>
            </w:del>
            <w:ins w:id="1206" w:author="CRUZ PORTILLA MAURICIO" w:date="2019-04-09T16:44:00Z">
              <w:r w:rsidR="003D62EE">
                <w:rPr>
                  <w:rFonts w:cs="Arial"/>
                </w:rPr>
                <w:t>ARCHIVO</w:t>
              </w:r>
              <w:r w:rsidR="003D62EE" w:rsidRPr="6BDF6BD4">
                <w:rPr>
                  <w:rFonts w:cs="Arial"/>
                </w:rPr>
                <w:t xml:space="preserve"> </w:t>
              </w:r>
            </w:ins>
            <w:r w:rsidRPr="6BDF6BD4">
              <w:rPr>
                <w:rFonts w:cs="Arial"/>
              </w:rPr>
              <w:t>y dos botones “Validar Archivo” y “Volver”.</w:t>
            </w:r>
          </w:p>
          <w:p w14:paraId="6B006DD8" w14:textId="3DEA2739" w:rsidR="00EE0B32" w:rsidRDefault="2307DD23" w:rsidP="00ED3EA4">
            <w:pPr>
              <w:pStyle w:val="Prrafodelista"/>
              <w:numPr>
                <w:ilvl w:val="0"/>
                <w:numId w:val="31"/>
              </w:numPr>
            </w:pPr>
            <w:r w:rsidRPr="2307DD23">
              <w:rPr>
                <w:rFonts w:cs="Arial"/>
              </w:rPr>
              <w:t>El coordinador pulsa el botón “Validar Archivo”.</w:t>
            </w:r>
          </w:p>
          <w:p w14:paraId="356730AE" w14:textId="5F368C9C" w:rsidR="00EE0B32" w:rsidRDefault="6BDF6BD4" w:rsidP="00ED3EA4">
            <w:pPr>
              <w:pStyle w:val="Prrafodelista"/>
              <w:numPr>
                <w:ilvl w:val="0"/>
                <w:numId w:val="31"/>
              </w:numPr>
              <w:rPr>
                <w:szCs w:val="24"/>
              </w:rPr>
            </w:pPr>
            <w:r w:rsidRPr="6BDF6BD4">
              <w:rPr>
                <w:rFonts w:cs="Arial"/>
              </w:rPr>
              <w:t xml:space="preserve">El sistema </w:t>
            </w:r>
            <w:del w:id="1207" w:author="CRUZ PORTILLA MAURICIO" w:date="2019-04-07T19:07:00Z">
              <w:r w:rsidRPr="6BDF6BD4" w:rsidDel="00133E74">
                <w:rPr>
                  <w:rFonts w:cs="Arial"/>
                </w:rPr>
                <w:delText>guarda los cambios</w:delText>
              </w:r>
            </w:del>
            <w:ins w:id="1208" w:author="CRUZ PORTILLA MAURICIO" w:date="2019-04-07T19:07:00Z">
              <w:r w:rsidR="00133E74">
                <w:rPr>
                  <w:rFonts w:cs="Arial"/>
                </w:rPr>
                <w:t xml:space="preserve">cambia el estado del </w:t>
              </w:r>
            </w:ins>
            <w:ins w:id="1209" w:author="CRUZ PORTILLA MAURICIO" w:date="2019-04-09T16:44:00Z">
              <w:r w:rsidR="003D62EE">
                <w:rPr>
                  <w:rFonts w:cs="Arial"/>
                </w:rPr>
                <w:t>ARCHIVO</w:t>
              </w:r>
            </w:ins>
            <w:ins w:id="1210" w:author="CRUZ PORTILLA MAURICIO" w:date="2019-04-07T19:07:00Z">
              <w:r w:rsidR="00133E74">
                <w:rPr>
                  <w:rFonts w:cs="Arial"/>
                </w:rPr>
                <w:t xml:space="preserve"> a “Validado”, guarda los cambios en la base de </w:t>
              </w:r>
            </w:ins>
            <w:del w:id="1211" w:author="CRUZ PORTILLA MAURICIO" w:date="2019-04-07T19:11:00Z">
              <w:r w:rsidRPr="6BDF6BD4" w:rsidDel="009B5C23">
                <w:rPr>
                  <w:rFonts w:cs="Arial"/>
                </w:rPr>
                <w:delText xml:space="preserve"> y</w:delText>
              </w:r>
            </w:del>
            <w:ins w:id="1212" w:author="CRUZ PORTILLA MAURICIO" w:date="2019-04-07T19:11:00Z">
              <w:r w:rsidR="009B5C23">
                <w:rPr>
                  <w:rFonts w:cs="Arial"/>
                </w:rPr>
                <w:t xml:space="preserve">datos </w:t>
              </w:r>
              <w:r w:rsidR="009B5C23" w:rsidRPr="6BDF6BD4">
                <w:rPr>
                  <w:rFonts w:cs="Arial"/>
                </w:rPr>
                <w:t>y</w:t>
              </w:r>
            </w:ins>
            <w:r w:rsidRPr="6BDF6BD4">
              <w:rPr>
                <w:rFonts w:cs="Arial"/>
              </w:rPr>
              <w:t xml:space="preserve"> </w:t>
            </w:r>
            <w:del w:id="1213" w:author="CRUZ PORTILLA MAURICIO" w:date="2019-04-09T16:43:00Z">
              <w:r w:rsidRPr="6BDF6BD4" w:rsidDel="00DF5CFB">
                <w:rPr>
                  <w:rFonts w:cs="Arial"/>
                </w:rPr>
                <w:delText>muestra como validado el archivo</w:delText>
              </w:r>
            </w:del>
            <w:ins w:id="1214" w:author="CRUZ PORTILLA MAURICIO" w:date="2019-04-09T16:43:00Z">
              <w:r w:rsidR="00DF5CFB">
                <w:rPr>
                  <w:rFonts w:cs="Arial"/>
                </w:rPr>
                <w:t>muestra un mensaje “Archivo validado”</w:t>
              </w:r>
            </w:ins>
            <w:r w:rsidRPr="6BDF6BD4">
              <w:rPr>
                <w:rFonts w:cs="Arial"/>
              </w:rPr>
              <w:t>.</w:t>
            </w:r>
          </w:p>
          <w:p w14:paraId="5CCFED0E" w14:textId="2351C0B6" w:rsidR="00EE0B32" w:rsidRDefault="6BDF6BD4" w:rsidP="00ED3EA4">
            <w:pPr>
              <w:pStyle w:val="Prrafodelista"/>
              <w:numPr>
                <w:ilvl w:val="0"/>
                <w:numId w:val="31"/>
              </w:numPr>
              <w:rPr>
                <w:szCs w:val="24"/>
              </w:rPr>
            </w:pPr>
            <w:r w:rsidRPr="6BDF6BD4">
              <w:rPr>
                <w:rFonts w:cs="Arial"/>
              </w:rPr>
              <w:t>Termina caso de uso.</w:t>
            </w:r>
          </w:p>
        </w:tc>
      </w:tr>
      <w:tr w:rsidR="00EE0B32" w14:paraId="07AA7860" w14:textId="77777777" w:rsidTr="2307DD23">
        <w:tc>
          <w:tcPr>
            <w:tcW w:w="2137" w:type="dxa"/>
          </w:tcPr>
          <w:p w14:paraId="5D28C4BB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5CDC01FA" w14:textId="2D6657DD" w:rsidR="00EE0B32" w:rsidRDefault="6BDF6BD4">
            <w:pPr>
              <w:rPr>
                <w:rFonts w:cs="Arial"/>
                <w:b/>
                <w:bCs/>
              </w:rPr>
              <w:pPrChange w:id="1215" w:author="CRUZ PORTILLA MAURICIO" w:date="2019-04-07T19:11:00Z">
                <w:pPr>
                  <w:ind w:left="405"/>
                </w:pPr>
              </w:pPrChange>
            </w:pPr>
            <w:r w:rsidRPr="6BDF6BD4">
              <w:rPr>
                <w:rFonts w:cs="Arial"/>
                <w:b/>
                <w:bCs/>
              </w:rPr>
              <w:t>2.1 Se pulsó el botón “Volver”.</w:t>
            </w:r>
          </w:p>
          <w:p w14:paraId="00102D67" w14:textId="23694DD5" w:rsidR="00EE0B32" w:rsidRDefault="6BDF6BD4" w:rsidP="6BDF6BD4">
            <w:pPr>
              <w:ind w:left="360"/>
              <w:rPr>
                <w:rFonts w:cs="Arial"/>
              </w:rPr>
            </w:pPr>
            <w:del w:id="1216" w:author="CRUZ PORTILLA MAURICIO" w:date="2019-04-07T19:11:00Z">
              <w:r w:rsidRPr="6BDF6BD4" w:rsidDel="009B5C23">
                <w:rPr>
                  <w:rFonts w:cs="Arial"/>
                </w:rPr>
                <w:delText xml:space="preserve">    </w:delText>
              </w:r>
            </w:del>
            <w:r w:rsidRPr="6BDF6BD4">
              <w:rPr>
                <w:rFonts w:cs="Arial"/>
              </w:rPr>
              <w:t>1.</w:t>
            </w:r>
            <w:ins w:id="1217" w:author="CRUZ PORTILLA MAURICIO" w:date="2019-04-07T21:33:00Z">
              <w:r w:rsidR="00071BDD">
                <w:rPr>
                  <w:rFonts w:cs="Arial"/>
                </w:rPr>
                <w:t xml:space="preserve">  </w:t>
              </w:r>
            </w:ins>
            <w:r w:rsidRPr="6BDF6BD4">
              <w:rPr>
                <w:rFonts w:cs="Arial"/>
              </w:rPr>
              <w:t xml:space="preserve">Termina </w:t>
            </w:r>
            <w:ins w:id="1218" w:author="CRUZ PORTILLA MAURICIO" w:date="2019-04-07T21:33:00Z">
              <w:r w:rsidR="00F61521">
                <w:rPr>
                  <w:rFonts w:cs="Arial"/>
                </w:rPr>
                <w:t xml:space="preserve">el </w:t>
              </w:r>
            </w:ins>
            <w:r w:rsidRPr="6BDF6BD4">
              <w:rPr>
                <w:rFonts w:cs="Arial"/>
              </w:rPr>
              <w:t>caso de uso</w:t>
            </w:r>
            <w:ins w:id="1219" w:author="CRUZ PORTILLA MAURICIO" w:date="2019-04-07T21:33:00Z">
              <w:r w:rsidR="00F61521">
                <w:rPr>
                  <w:rFonts w:cs="Arial"/>
                </w:rPr>
                <w:t>.</w:t>
              </w:r>
            </w:ins>
            <w:del w:id="1220" w:author="CRUZ PORTILLA MAURICIO" w:date="2019-04-07T21:33:00Z">
              <w:r w:rsidRPr="6BDF6BD4">
                <w:rPr>
                  <w:rFonts w:cs="Arial"/>
                </w:rPr>
                <w:delText xml:space="preserve"> </w:delText>
              </w:r>
            </w:del>
          </w:p>
        </w:tc>
      </w:tr>
      <w:tr w:rsidR="00EE0B32" w14:paraId="6E14B5F4" w14:textId="77777777" w:rsidTr="2307DD23">
        <w:tc>
          <w:tcPr>
            <w:tcW w:w="2137" w:type="dxa"/>
          </w:tcPr>
          <w:p w14:paraId="31D8B7F2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7DB3A03C" w14:textId="0A463682" w:rsidR="00EE0B32" w:rsidRDefault="6BDF6BD4" w:rsidP="6BDF6BD4">
            <w:pPr>
              <w:rPr>
                <w:ins w:id="1221" w:author="CRUZ PORTILLA MAURICIO" w:date="2019-04-07T19:07:00Z"/>
                <w:rFonts w:cs="Arial"/>
                <w:b/>
                <w:bCs/>
              </w:rPr>
            </w:pPr>
            <w:r w:rsidRPr="6BDF6BD4">
              <w:rPr>
                <w:rFonts w:cs="Arial"/>
                <w:b/>
                <w:bCs/>
              </w:rPr>
              <w:t xml:space="preserve">Ex. 3.1 </w:t>
            </w:r>
            <w:del w:id="1222" w:author="CRUZ PORTILLA MAURICIO" w:date="2019-04-07T19:07:00Z">
              <w:r w:rsidRPr="6BDF6BD4" w:rsidDel="00D4121E">
                <w:rPr>
                  <w:rFonts w:cs="Arial"/>
                  <w:b/>
                  <w:bCs/>
                </w:rPr>
                <w:delText>El sistema no guardó los cambios.</w:delText>
              </w:r>
            </w:del>
            <w:ins w:id="1223" w:author="CRUZ PORTILLA MAURICIO" w:date="2019-04-07T19:07:00Z">
              <w:r w:rsidR="00D4121E">
                <w:rPr>
                  <w:rFonts w:cs="Arial"/>
                  <w:b/>
                  <w:bCs/>
                </w:rPr>
                <w:t>Se perdió la conexión con la base de datos.</w:t>
              </w:r>
            </w:ins>
          </w:p>
          <w:p w14:paraId="6626D18C" w14:textId="45F14ACA" w:rsidR="00D4121E" w:rsidRDefault="00D4121E" w:rsidP="00D4121E">
            <w:pPr>
              <w:pStyle w:val="Prrafodelista"/>
              <w:numPr>
                <w:ilvl w:val="0"/>
                <w:numId w:val="92"/>
              </w:numPr>
              <w:rPr>
                <w:ins w:id="1224" w:author="CRUZ PORTILLA MAURICIO" w:date="2019-04-07T19:10:00Z"/>
                <w:rFonts w:cs="Arial"/>
              </w:rPr>
            </w:pPr>
            <w:ins w:id="1225" w:author="CRUZ PORTILLA MAURICIO" w:date="2019-04-07T19:07:00Z">
              <w:r>
                <w:rPr>
                  <w:rFonts w:cs="Arial"/>
                </w:rPr>
                <w:t>El sistema muestra un mensaje “Ocurrió un e</w:t>
              </w:r>
            </w:ins>
            <w:ins w:id="1226" w:author="CRUZ PORTILLA MAURICIO" w:date="2019-04-07T19:08:00Z">
              <w:r>
                <w:rPr>
                  <w:rFonts w:cs="Arial"/>
                </w:rPr>
                <w:t xml:space="preserve">rror al </w:t>
              </w:r>
            </w:ins>
            <w:ins w:id="1227" w:author="CRUZ PORTILLA MAURICIO" w:date="2019-04-09T16:43:00Z">
              <w:r w:rsidR="00DF5CFB">
                <w:rPr>
                  <w:rFonts w:cs="Arial"/>
                </w:rPr>
                <w:t>validar el archivo</w:t>
              </w:r>
            </w:ins>
            <w:ins w:id="1228" w:author="CRUZ PORTILLA MAURICIO" w:date="2019-04-07T19:08:00Z">
              <w:r w:rsidR="00342E31">
                <w:rPr>
                  <w:rFonts w:cs="Arial"/>
                </w:rPr>
                <w:t>”.</w:t>
              </w:r>
            </w:ins>
          </w:p>
          <w:p w14:paraId="62158178" w14:textId="529EBC64" w:rsidR="00355660" w:rsidRPr="00D4121E" w:rsidRDefault="00355660">
            <w:pPr>
              <w:pStyle w:val="Prrafodelista"/>
              <w:numPr>
                <w:ilvl w:val="0"/>
                <w:numId w:val="92"/>
              </w:numPr>
              <w:rPr>
                <w:rFonts w:cs="Arial"/>
              </w:rPr>
              <w:pPrChange w:id="1229" w:author="CRUZ PORTILLA MAURICIO" w:date="2019-04-07T19:07:00Z">
                <w:pPr/>
              </w:pPrChange>
            </w:pPr>
            <w:ins w:id="1230" w:author="CRUZ PORTILLA MAURICIO" w:date="2019-04-07T19:10:00Z">
              <w:r>
                <w:rPr>
                  <w:rFonts w:cs="Arial"/>
                </w:rPr>
                <w:t>Termina el caso de uso.</w:t>
              </w:r>
            </w:ins>
          </w:p>
        </w:tc>
      </w:tr>
      <w:tr w:rsidR="00EE0B32" w14:paraId="087E092C" w14:textId="77777777" w:rsidTr="2307DD23">
        <w:tc>
          <w:tcPr>
            <w:tcW w:w="2137" w:type="dxa"/>
          </w:tcPr>
          <w:p w14:paraId="2B9537EB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168F09F7" w14:textId="6F830572" w:rsidR="00EE0B32" w:rsidRDefault="6BDF6BD4" w:rsidP="6BDF6BD4">
            <w:pPr>
              <w:rPr>
                <w:rFonts w:cs="Arial"/>
              </w:rPr>
            </w:pPr>
            <w:r w:rsidRPr="6BDF6BD4">
              <w:rPr>
                <w:rFonts w:cs="Arial"/>
              </w:rPr>
              <w:t>El archivo se validó con éxito.</w:t>
            </w:r>
          </w:p>
        </w:tc>
      </w:tr>
      <w:tr w:rsidR="00EE0B32" w14:paraId="03EDC3B8" w14:textId="77777777" w:rsidTr="2307DD23">
        <w:tc>
          <w:tcPr>
            <w:tcW w:w="2137" w:type="dxa"/>
          </w:tcPr>
          <w:p w14:paraId="6632988D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3E134293" w14:textId="2877D0BC" w:rsidR="00EE0B32" w:rsidRPr="00324D5E" w:rsidRDefault="003053D9">
            <w:pPr>
              <w:rPr>
                <w:rFonts w:cs="Arial"/>
              </w:rPr>
              <w:pPrChange w:id="1231" w:author="CRUZ PORTILLA MAURICIO" w:date="2019-04-07T19:11:00Z">
                <w:pPr>
                  <w:pStyle w:val="Prrafodelista"/>
                  <w:numPr>
                    <w:numId w:val="53"/>
                  </w:numPr>
                  <w:ind w:left="360" w:hanging="360"/>
                </w:pPr>
              </w:pPrChange>
            </w:pPr>
            <w:ins w:id="1232" w:author="CRUZ PORTILLA MAURICIO" w:date="2019-04-07T19:11:00Z">
              <w:r>
                <w:rPr>
                  <w:rFonts w:cs="Arial"/>
                </w:rPr>
                <w:t>Ninguna</w:t>
              </w:r>
            </w:ins>
            <w:del w:id="1233" w:author="CRUZ PORTILLA MAURICIO" w:date="2019-04-07T19:11:00Z">
              <w:r w:rsidR="003D78BB" w:rsidRPr="009B5C23" w:rsidDel="009B5C23">
                <w:rPr>
                  <w:rFonts w:cs="Arial"/>
                </w:rPr>
                <w:delText>CU-14: Visualizar archivo</w:delText>
              </w:r>
            </w:del>
          </w:p>
        </w:tc>
      </w:tr>
      <w:tr w:rsidR="00EE0B32" w14:paraId="4D9A9424" w14:textId="77777777" w:rsidTr="2307DD23">
        <w:tc>
          <w:tcPr>
            <w:tcW w:w="2137" w:type="dxa"/>
          </w:tcPr>
          <w:p w14:paraId="537A13CE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0D5694E4" w14:textId="48F4434F" w:rsidR="00EE0B32" w:rsidRDefault="003053D9" w:rsidP="00636FA6">
            <w:pPr>
              <w:rPr>
                <w:rFonts w:cs="Arial"/>
              </w:rPr>
            </w:pPr>
            <w:ins w:id="1234" w:author="CRUZ PORTILLA MAURICIO" w:date="2019-04-07T19:11:00Z">
              <w:r>
                <w:rPr>
                  <w:rFonts w:cs="Arial"/>
                </w:rPr>
                <w:t>Ninguna</w:t>
              </w:r>
            </w:ins>
          </w:p>
        </w:tc>
      </w:tr>
    </w:tbl>
    <w:p w14:paraId="7F41B9F2" w14:textId="4A779118" w:rsidR="00EE0B32" w:rsidRDefault="00EE0B32">
      <w:pPr>
        <w:rPr>
          <w:rFonts w:cs="Arial"/>
        </w:rPr>
      </w:pPr>
    </w:p>
    <w:p w14:paraId="57FD5188" w14:textId="77777777" w:rsidR="009042AA" w:rsidRDefault="009042AA">
      <w:r>
        <w:br w:type="page"/>
      </w:r>
    </w:p>
    <w:p w14:paraId="5435CBBA" w14:textId="2CBFD84E" w:rsidR="00DC2528" w:rsidRDefault="007C4AC6" w:rsidP="007C4AC6">
      <w:pPr>
        <w:pStyle w:val="Ttulo2"/>
      </w:pPr>
      <w:bookmarkStart w:id="1235" w:name="_Toc5188698"/>
      <w:bookmarkStart w:id="1236" w:name="_Toc5565175"/>
      <w:bookmarkStart w:id="1237" w:name="_Toc5694324"/>
      <w:bookmarkStart w:id="1238" w:name="_Toc5721508"/>
      <w:r>
        <w:lastRenderedPageBreak/>
        <w:t>4.</w:t>
      </w:r>
      <w:del w:id="1239" w:author="CRUZ PORTILLA MAURICIO" w:date="2019-04-07T21:31:00Z">
        <w:r>
          <w:delText>16</w:delText>
        </w:r>
      </w:del>
      <w:ins w:id="1240" w:author="CRUZ PORTILLA MAURICIO" w:date="2019-04-07T21:31:00Z">
        <w:r w:rsidR="008A6F81">
          <w:t>15</w:t>
        </w:r>
      </w:ins>
      <w:r>
        <w:tab/>
        <w:t>CU-</w:t>
      </w:r>
      <w:del w:id="1241" w:author="CRUZ PORTILLA MAURICIO" w:date="2019-04-07T19:43:00Z">
        <w:r w:rsidDel="006E7657">
          <w:delText>16</w:delText>
        </w:r>
      </w:del>
      <w:ins w:id="1242" w:author="CRUZ PORTILLA MAURICIO" w:date="2019-04-07T19:43:00Z">
        <w:r w:rsidR="006E7657">
          <w:t>15</w:t>
        </w:r>
      </w:ins>
      <w:r>
        <w:t xml:space="preserve">: </w:t>
      </w:r>
      <w:r w:rsidR="00EE005C">
        <w:t>Cambiar estado del alumno</w:t>
      </w:r>
      <w:bookmarkEnd w:id="1235"/>
      <w:bookmarkEnd w:id="1236"/>
      <w:bookmarkEnd w:id="1237"/>
      <w:bookmarkEnd w:id="12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EE0B32" w14:paraId="5D9ECF9B" w14:textId="77777777" w:rsidTr="2414698F">
        <w:tc>
          <w:tcPr>
            <w:tcW w:w="2137" w:type="dxa"/>
          </w:tcPr>
          <w:p w14:paraId="4970C3FA" w14:textId="2FEDFC85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061B3A78" w14:textId="1972D936" w:rsidR="00EE0B32" w:rsidRDefault="00EE0B32" w:rsidP="00636FA6">
            <w:pPr>
              <w:rPr>
                <w:rFonts w:cs="Arial"/>
              </w:rPr>
            </w:pPr>
            <w:r>
              <w:rPr>
                <w:rFonts w:cs="Arial"/>
              </w:rPr>
              <w:t>CU-1</w:t>
            </w:r>
            <w:ins w:id="1243" w:author="BRUNO ANTONIO" w:date="2019-04-07T23:08:00Z">
              <w:r w:rsidR="00BF2D25">
                <w:rPr>
                  <w:rFonts w:cs="Arial"/>
                </w:rPr>
                <w:t>5</w:t>
              </w:r>
            </w:ins>
            <w:del w:id="1244" w:author="BRUNO ANTONIO" w:date="2019-04-07T23:08:00Z">
              <w:r w:rsidR="00286F26" w:rsidDel="00BF2D25">
                <w:rPr>
                  <w:rFonts w:cs="Arial"/>
                </w:rPr>
                <w:delText>6</w:delText>
              </w:r>
            </w:del>
          </w:p>
        </w:tc>
      </w:tr>
      <w:tr w:rsidR="00EE0B32" w14:paraId="2AC7D84A" w14:textId="77777777" w:rsidTr="2414698F">
        <w:tc>
          <w:tcPr>
            <w:tcW w:w="2137" w:type="dxa"/>
          </w:tcPr>
          <w:p w14:paraId="308F481F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03CEACCD" w14:textId="13400AE1" w:rsidR="00EE0B32" w:rsidRDefault="00912DA0" w:rsidP="00636FA6">
            <w:pPr>
              <w:rPr>
                <w:rFonts w:cs="Arial"/>
              </w:rPr>
            </w:pPr>
            <w:r>
              <w:rPr>
                <w:rFonts w:cs="Arial"/>
              </w:rPr>
              <w:t>Cambiar estado del alumno</w:t>
            </w:r>
            <w:ins w:id="1245" w:author="GONZALEZ HERNANDEZ MARIA SAARAYIM" w:date="2019-04-07T01:31:00Z">
              <w:r w:rsidR="1F3C0864">
                <w:rPr>
                  <w:rFonts w:cs="Arial"/>
                </w:rPr>
                <w:t>-</w:t>
              </w:r>
              <w:r w:rsidR="2414698F">
                <w:rPr>
                  <w:rFonts w:cs="Arial"/>
                </w:rPr>
                <w:t xml:space="preserve"> extiende </w:t>
              </w:r>
              <w:r w:rsidR="2414698F" w:rsidRPr="00D337FF">
                <w:rPr>
                  <w:rFonts w:cs="Arial"/>
                </w:rPr>
                <w:t>CU-2</w:t>
              </w:r>
            </w:ins>
            <w:ins w:id="1246" w:author="CRUZ PORTILLA MAURICIO" w:date="2019-04-08T20:48:00Z">
              <w:r w:rsidR="00844D6A">
                <w:rPr>
                  <w:rFonts w:cs="Arial"/>
                </w:rPr>
                <w:t>2</w:t>
              </w:r>
            </w:ins>
            <w:ins w:id="1247" w:author="GONZALEZ HERNANDEZ MARIA SAARAYIM" w:date="2019-04-07T01:31:00Z">
              <w:del w:id="1248" w:author="CRUZ PORTILLA MAURICIO" w:date="2019-04-08T20:48:00Z">
                <w:r w:rsidR="2414698F" w:rsidRPr="00D337FF" w:rsidDel="00844D6A">
                  <w:rPr>
                    <w:rFonts w:cs="Arial"/>
                  </w:rPr>
                  <w:delText>3</w:delText>
                </w:r>
              </w:del>
              <w:r w:rsidR="2414698F" w:rsidRPr="00D337FF">
                <w:rPr>
                  <w:rFonts w:cs="Arial"/>
                </w:rPr>
                <w:t xml:space="preserve"> Consultar expediente alumno</w:t>
              </w:r>
            </w:ins>
          </w:p>
        </w:tc>
      </w:tr>
      <w:tr w:rsidR="00EE0B32" w14:paraId="394620F8" w14:textId="77777777" w:rsidTr="2414698F">
        <w:tc>
          <w:tcPr>
            <w:tcW w:w="2137" w:type="dxa"/>
          </w:tcPr>
          <w:p w14:paraId="4FC161FA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48D89E85" w14:textId="326FED68" w:rsidR="00EE0B32" w:rsidRDefault="00C953C4" w:rsidP="6D049109">
            <w:pPr>
              <w:spacing w:line="259" w:lineRule="auto"/>
              <w:rPr>
                <w:rFonts w:cs="Arial"/>
              </w:rPr>
            </w:pPr>
            <w:ins w:id="1249" w:author="CRUZ PORTILLA MAURICIO" w:date="2019-04-09T15:19:00Z">
              <w:r>
                <w:rPr>
                  <w:rFonts w:cs="Arial"/>
                </w:rPr>
                <w:t xml:space="preserve">Permite al </w:t>
              </w:r>
            </w:ins>
            <w:del w:id="1250" w:author="CRUZ PORTILLA MAURICIO" w:date="2019-04-09T15:19:00Z">
              <w:r w:rsidR="6D049109" w:rsidRPr="6D049109" w:rsidDel="00C953C4">
                <w:rPr>
                  <w:rFonts w:cs="Arial"/>
                </w:rPr>
                <w:delText xml:space="preserve">El </w:delText>
              </w:r>
            </w:del>
            <w:r w:rsidR="6D049109" w:rsidRPr="6D049109">
              <w:rPr>
                <w:rFonts w:cs="Arial"/>
              </w:rPr>
              <w:t xml:space="preserve">coordinador </w:t>
            </w:r>
            <w:del w:id="1251" w:author="CRUZ PORTILLA MAURICIO" w:date="2019-04-09T15:19:00Z">
              <w:r w:rsidR="6D049109" w:rsidRPr="6D049109" w:rsidDel="00C953C4">
                <w:rPr>
                  <w:rFonts w:cs="Arial"/>
                </w:rPr>
                <w:delText xml:space="preserve">puede </w:delText>
              </w:r>
            </w:del>
            <w:r w:rsidR="6D049109" w:rsidRPr="6D049109">
              <w:rPr>
                <w:rFonts w:cs="Arial"/>
              </w:rPr>
              <w:t>cambiar el estado de</w:t>
            </w:r>
            <w:ins w:id="1252" w:author="CRUZ PORTILLA MAURICIO" w:date="2019-04-09T15:19:00Z">
              <w:r>
                <w:rPr>
                  <w:rFonts w:cs="Arial"/>
                </w:rPr>
                <w:t xml:space="preserve"> un </w:t>
              </w:r>
            </w:ins>
            <w:del w:id="1253" w:author="CRUZ PORTILLA MAURICIO" w:date="2019-04-09T15:19:00Z">
              <w:r w:rsidR="6D049109" w:rsidRPr="6D049109" w:rsidDel="00C953C4">
                <w:rPr>
                  <w:rFonts w:cs="Arial"/>
                </w:rPr>
                <w:delText xml:space="preserve">l </w:delText>
              </w:r>
            </w:del>
            <w:r w:rsidR="6D049109" w:rsidRPr="6D049109">
              <w:rPr>
                <w:rFonts w:cs="Arial"/>
              </w:rPr>
              <w:t>alumno.</w:t>
            </w:r>
          </w:p>
        </w:tc>
      </w:tr>
      <w:tr w:rsidR="00EE0B32" w14:paraId="6F1C3EB1" w14:textId="77777777" w:rsidTr="2414698F">
        <w:tc>
          <w:tcPr>
            <w:tcW w:w="2137" w:type="dxa"/>
          </w:tcPr>
          <w:p w14:paraId="526B9CF7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05718587" w14:textId="20F6CF3B" w:rsidR="00EE0B32" w:rsidRDefault="7A120451" w:rsidP="25EB9E6C">
            <w:pPr>
              <w:spacing w:line="259" w:lineRule="auto"/>
              <w:rPr>
                <w:rFonts w:cs="Arial"/>
              </w:rPr>
            </w:pPr>
            <w:r w:rsidRPr="7A120451">
              <w:rPr>
                <w:rFonts w:cs="Arial"/>
              </w:rPr>
              <w:t>González Hernández</w:t>
            </w:r>
            <w:r w:rsidR="25EB9E6C" w:rsidRPr="25EB9E6C">
              <w:rPr>
                <w:rFonts w:cs="Arial"/>
              </w:rPr>
              <w:t xml:space="preserve"> María Saarayim</w:t>
            </w:r>
          </w:p>
        </w:tc>
      </w:tr>
      <w:tr w:rsidR="00EE0B32" w14:paraId="05B4CED8" w14:textId="77777777" w:rsidTr="2414698F">
        <w:tc>
          <w:tcPr>
            <w:tcW w:w="2137" w:type="dxa"/>
          </w:tcPr>
          <w:p w14:paraId="299E046A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2E1C1094" w14:textId="63986D63" w:rsidR="00EE0B32" w:rsidRDefault="00A15D3F" w:rsidP="00636FA6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</w:p>
        </w:tc>
      </w:tr>
      <w:tr w:rsidR="00EE0B32" w14:paraId="3206E1E8" w14:textId="77777777" w:rsidTr="2414698F">
        <w:tc>
          <w:tcPr>
            <w:tcW w:w="2137" w:type="dxa"/>
          </w:tcPr>
          <w:p w14:paraId="046FD61E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5175DF5D" w14:textId="0B8845EA" w:rsidR="00EE0B32" w:rsidRDefault="6D049109" w:rsidP="00ED3EA4">
            <w:pPr>
              <w:pStyle w:val="Prrafodelista"/>
              <w:numPr>
                <w:ilvl w:val="0"/>
                <w:numId w:val="4"/>
              </w:numPr>
              <w:rPr>
                <w:szCs w:val="24"/>
              </w:rPr>
            </w:pPr>
            <w:r w:rsidRPr="6D049109">
              <w:rPr>
                <w:rFonts w:cs="Arial"/>
              </w:rPr>
              <w:t>El alumno debe estar registrado en el sistema</w:t>
            </w:r>
          </w:p>
        </w:tc>
      </w:tr>
      <w:tr w:rsidR="00EE0B32" w14:paraId="70B5344F" w14:textId="77777777" w:rsidTr="2414698F">
        <w:tc>
          <w:tcPr>
            <w:tcW w:w="2137" w:type="dxa"/>
          </w:tcPr>
          <w:p w14:paraId="4D154311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68A21970" w14:textId="30D7ECF3" w:rsidR="00EE0B32" w:rsidDel="3F7A3412" w:rsidRDefault="6D049109">
            <w:pPr>
              <w:pStyle w:val="Prrafodelista"/>
              <w:numPr>
                <w:ilvl w:val="0"/>
                <w:numId w:val="3"/>
              </w:numPr>
              <w:rPr>
                <w:del w:id="1254" w:author="GONZALEZ HERNANDEZ MARIA SAARAYIM" w:date="2019-04-06T16:09:00Z"/>
                <w:szCs w:val="24"/>
              </w:rPr>
            </w:pPr>
            <w:del w:id="1255" w:author="GONZALEZ HERNANDEZ MARIA SAARAYIM" w:date="2019-04-06T16:09:00Z">
              <w:r w:rsidRPr="6D049109" w:rsidDel="3F7A3412">
                <w:rPr>
                  <w:rFonts w:cs="Arial"/>
                </w:rPr>
                <w:delText>El sistema muestra una lista con todos los ALUMNO registrados, junto con un botón “Cancelar”</w:delText>
              </w:r>
            </w:del>
          </w:p>
          <w:p w14:paraId="36B72DD1" w14:textId="475157C0" w:rsidR="00EE0B32" w:rsidDel="3F7A3412" w:rsidRDefault="6D049109">
            <w:pPr>
              <w:pStyle w:val="Prrafodelista"/>
              <w:numPr>
                <w:ilvl w:val="0"/>
                <w:numId w:val="3"/>
              </w:numPr>
              <w:rPr>
                <w:del w:id="1256" w:author="GONZALEZ HERNANDEZ MARIA SAARAYIM" w:date="2019-04-06T16:09:00Z"/>
                <w:szCs w:val="24"/>
              </w:rPr>
            </w:pPr>
            <w:del w:id="1257" w:author="GONZALEZ HERNANDEZ MARIA SAARAYIM" w:date="2019-04-06T16:09:00Z">
              <w:r w:rsidRPr="6D049109" w:rsidDel="3F7A3412">
                <w:rPr>
                  <w:rFonts w:cs="Arial"/>
                </w:rPr>
                <w:delText>El coordinador da clic al ALUMNO del que desee cambiar el estado.</w:delText>
              </w:r>
            </w:del>
          </w:p>
          <w:p w14:paraId="2770B1E6" w14:textId="0301BFE2" w:rsidR="00EE0B32" w:rsidDel="3F7A3412" w:rsidRDefault="6D049109">
            <w:pPr>
              <w:pStyle w:val="Prrafodelista"/>
              <w:numPr>
                <w:ilvl w:val="0"/>
                <w:numId w:val="3"/>
              </w:numPr>
              <w:rPr>
                <w:del w:id="1258" w:author="GONZALEZ HERNANDEZ MARIA SAARAYIM" w:date="2019-04-06T16:09:00Z"/>
                <w:szCs w:val="24"/>
              </w:rPr>
            </w:pPr>
            <w:del w:id="1259" w:author="GONZALEZ HERNANDEZ MARIA SAARAYIM" w:date="2019-04-06T16:09:00Z">
              <w:r w:rsidRPr="6D049109" w:rsidDel="3F7A3412">
                <w:rPr>
                  <w:rFonts w:cs="Arial"/>
                </w:rPr>
                <w:delText>EL sistema muestra las características del ALUMNO (nombre, apellido paterno, apellido materno, matricula, estado)</w:delText>
              </w:r>
            </w:del>
          </w:p>
          <w:p w14:paraId="0785E49D" w14:textId="04BECCE0" w:rsidR="00EE0B32" w:rsidDel="3F7A3412" w:rsidRDefault="6D049109">
            <w:pPr>
              <w:pStyle w:val="Prrafodelista"/>
              <w:numPr>
                <w:ilvl w:val="0"/>
                <w:numId w:val="3"/>
              </w:numPr>
              <w:rPr>
                <w:del w:id="1260" w:author="GONZALEZ HERNANDEZ MARIA SAARAYIM" w:date="2019-04-06T16:09:00Z"/>
                <w:szCs w:val="24"/>
              </w:rPr>
            </w:pPr>
            <w:del w:id="1261" w:author="GONZALEZ HERNANDEZ MARIA SAARAYIM" w:date="2019-04-06T16:09:00Z">
              <w:r w:rsidRPr="6D049109" w:rsidDel="3F7A3412">
                <w:rPr>
                  <w:rFonts w:cs="Arial"/>
                </w:rPr>
                <w:delText>El coordinador da clic en “estado”</w:delText>
              </w:r>
            </w:del>
          </w:p>
          <w:p w14:paraId="41238E73" w14:textId="6A5F7B6C" w:rsidR="00EE0B32" w:rsidRDefault="6D049109">
            <w:pPr>
              <w:pStyle w:val="Prrafodelista"/>
              <w:numPr>
                <w:ilvl w:val="0"/>
                <w:numId w:val="3"/>
              </w:numPr>
            </w:pPr>
            <w:r w:rsidRPr="6D049109">
              <w:rPr>
                <w:rFonts w:cs="Arial"/>
              </w:rPr>
              <w:t xml:space="preserve">El sistema </w:t>
            </w:r>
            <w:ins w:id="1262" w:author="GONZALEZ HERNANDEZ MARIA SAARAYIM" w:date="2019-04-06T16:09:00Z">
              <w:r w:rsidR="3F7A3412" w:rsidRPr="6D049109">
                <w:rPr>
                  <w:rFonts w:cs="Arial"/>
                </w:rPr>
                <w:t>mu</w:t>
              </w:r>
            </w:ins>
            <w:ins w:id="1263" w:author="GONZALEZ HERNANDEZ MARIA SAARAYIM" w:date="2019-04-06T16:10:00Z">
              <w:r w:rsidR="697EAE8F" w:rsidRPr="6D049109">
                <w:rPr>
                  <w:rFonts w:cs="Arial"/>
                </w:rPr>
                <w:t>estra una</w:t>
              </w:r>
            </w:ins>
            <w:ins w:id="1264" w:author="GONZALEZ HERNANDEZ MARIA SAARAYIM" w:date="2019-04-06T16:15:00Z">
              <w:r w:rsidR="167C6C3A" w:rsidRPr="6D049109">
                <w:rPr>
                  <w:rFonts w:cs="Arial"/>
                </w:rPr>
                <w:t xml:space="preserve"> </w:t>
              </w:r>
            </w:ins>
            <w:del w:id="1265" w:author="GONZALEZ HERNANDEZ MARIA SAARAYIM" w:date="2019-04-06T16:10:00Z">
              <w:r w:rsidRPr="6D049109" w:rsidDel="697EAE8F">
                <w:rPr>
                  <w:rFonts w:cs="Arial"/>
                </w:rPr>
                <w:delText>una</w:delText>
              </w:r>
            </w:del>
            <w:del w:id="1266" w:author="GONZALEZ HERNANDEZ MARIA SAARAYIM" w:date="2019-04-06T16:15:00Z">
              <w:r w:rsidRPr="6D049109" w:rsidDel="167C6C3A">
                <w:rPr>
                  <w:rFonts w:cs="Arial"/>
                </w:rPr>
                <w:delText xml:space="preserve"> </w:delText>
              </w:r>
            </w:del>
            <w:r w:rsidRPr="6D049109">
              <w:rPr>
                <w:rFonts w:cs="Arial"/>
              </w:rPr>
              <w:t>ventana con el campo de “estado”, un botón de “Aceptar” y “Cancelar”</w:t>
            </w:r>
          </w:p>
          <w:p w14:paraId="2242DE43" w14:textId="6FBDB310" w:rsidR="00EE0B32" w:rsidRDefault="6D049109">
            <w:pPr>
              <w:pStyle w:val="Prrafodelista"/>
              <w:numPr>
                <w:ilvl w:val="0"/>
                <w:numId w:val="3"/>
              </w:numPr>
            </w:pPr>
            <w:r w:rsidRPr="6D049109">
              <w:rPr>
                <w:rFonts w:cs="Arial"/>
              </w:rPr>
              <w:t xml:space="preserve">El coordinador </w:t>
            </w:r>
            <w:del w:id="1267" w:author="CRUZ PORTILLA MAURICIO" w:date="2019-04-09T16:44:00Z">
              <w:r w:rsidRPr="6D049109" w:rsidDel="00AB2115">
                <w:rPr>
                  <w:rFonts w:cs="Arial"/>
                </w:rPr>
                <w:delText xml:space="preserve">elige </w:delText>
              </w:r>
            </w:del>
            <w:ins w:id="1268" w:author="CRUZ PORTILLA MAURICIO" w:date="2019-04-09T16:44:00Z">
              <w:r w:rsidR="00AB2115">
                <w:rPr>
                  <w:rFonts w:cs="Arial"/>
                </w:rPr>
                <w:t>ingresa</w:t>
              </w:r>
              <w:r w:rsidR="00AB2115" w:rsidRPr="6D049109">
                <w:rPr>
                  <w:rFonts w:cs="Arial"/>
                </w:rPr>
                <w:t xml:space="preserve"> </w:t>
              </w:r>
            </w:ins>
            <w:r w:rsidRPr="6D049109">
              <w:rPr>
                <w:rFonts w:cs="Arial"/>
              </w:rPr>
              <w:t xml:space="preserve">el nuevo estado del </w:t>
            </w:r>
            <w:del w:id="1269" w:author="CRUZ PORTILLA MAURICIO" w:date="2019-04-09T16:44:00Z">
              <w:r w:rsidRPr="6D049109" w:rsidDel="003D62EE">
                <w:rPr>
                  <w:rFonts w:cs="Arial"/>
                </w:rPr>
                <w:delText xml:space="preserve">alumno </w:delText>
              </w:r>
            </w:del>
            <w:ins w:id="1270" w:author="CRUZ PORTILLA MAURICIO" w:date="2019-04-09T16:44:00Z">
              <w:r w:rsidR="003D62EE">
                <w:rPr>
                  <w:rFonts w:cs="Arial"/>
                </w:rPr>
                <w:t>ALUMNO</w:t>
              </w:r>
              <w:r w:rsidR="003D62EE" w:rsidRPr="6D049109">
                <w:rPr>
                  <w:rFonts w:cs="Arial"/>
                </w:rPr>
                <w:t xml:space="preserve"> </w:t>
              </w:r>
            </w:ins>
            <w:r w:rsidRPr="6D049109">
              <w:rPr>
                <w:rFonts w:cs="Arial"/>
              </w:rPr>
              <w:t>y da clic en “Aceptar”</w:t>
            </w:r>
          </w:p>
          <w:p w14:paraId="03A07DC0" w14:textId="577AB2C9" w:rsidR="00EE0B32" w:rsidRDefault="6D049109">
            <w:pPr>
              <w:pStyle w:val="Prrafodelista"/>
              <w:numPr>
                <w:ilvl w:val="0"/>
                <w:numId w:val="3"/>
              </w:numPr>
            </w:pPr>
            <w:r w:rsidRPr="6D049109">
              <w:rPr>
                <w:rFonts w:cs="Arial"/>
              </w:rPr>
              <w:t>El sistema guarda los cambios. EX1</w:t>
            </w:r>
          </w:p>
          <w:p w14:paraId="43BACF72" w14:textId="3568F882" w:rsidR="00EE0B32" w:rsidRDefault="6D049109">
            <w:pPr>
              <w:pStyle w:val="Prrafodelista"/>
              <w:numPr>
                <w:ilvl w:val="0"/>
                <w:numId w:val="3"/>
              </w:numPr>
            </w:pPr>
            <w:r w:rsidRPr="6D049109">
              <w:rPr>
                <w:rFonts w:cs="Arial"/>
              </w:rPr>
              <w:t>Termina el caso de uso.</w:t>
            </w:r>
          </w:p>
        </w:tc>
      </w:tr>
      <w:tr w:rsidR="00EE0B32" w14:paraId="6EE70FAE" w14:textId="77777777" w:rsidTr="2414698F">
        <w:tc>
          <w:tcPr>
            <w:tcW w:w="2137" w:type="dxa"/>
          </w:tcPr>
          <w:p w14:paraId="72A4AA1D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113CC57C" w14:textId="0C88EAC3" w:rsidR="00EE0B32" w:rsidRPr="004F3333" w:rsidRDefault="00850C97" w:rsidP="6D049109">
            <w:pPr>
              <w:rPr>
                <w:rFonts w:cs="Arial"/>
                <w:b/>
                <w:rPrChange w:id="1271" w:author="CRUZ PORTILLA MAURICIO" w:date="2019-04-07T19:12:00Z">
                  <w:rPr>
                    <w:rFonts w:cs="Arial"/>
                  </w:rPr>
                </w:rPrChange>
              </w:rPr>
            </w:pPr>
            <w:ins w:id="1272" w:author="CRUZ PORTILLA MAURICIO" w:date="2019-04-07T19:12:00Z">
              <w:r>
                <w:rPr>
                  <w:rFonts w:cs="Arial"/>
                  <w:b/>
                </w:rPr>
                <w:t>2</w:t>
              </w:r>
            </w:ins>
            <w:del w:id="1273" w:author="CRUZ PORTILLA MAURICIO" w:date="2019-04-07T19:12:00Z">
              <w:r w:rsidR="6D049109" w:rsidRPr="004F3333" w:rsidDel="00850C97">
                <w:rPr>
                  <w:rFonts w:cs="Arial"/>
                  <w:b/>
                  <w:rPrChange w:id="1274" w:author="CRUZ PORTILLA MAURICIO" w:date="2019-04-07T19:12:00Z">
                    <w:rPr>
                      <w:rFonts w:cs="Arial"/>
                    </w:rPr>
                  </w:rPrChange>
                </w:rPr>
                <w:delText>6</w:delText>
              </w:r>
            </w:del>
            <w:r w:rsidR="6D049109" w:rsidRPr="004F3333">
              <w:rPr>
                <w:rFonts w:cs="Arial"/>
                <w:b/>
                <w:rPrChange w:id="1275" w:author="CRUZ PORTILLA MAURICIO" w:date="2019-04-07T19:12:00Z">
                  <w:rPr>
                    <w:rFonts w:cs="Arial"/>
                  </w:rPr>
                </w:rPrChange>
              </w:rPr>
              <w:t xml:space="preserve">.1 </w:t>
            </w:r>
            <w:ins w:id="1276" w:author="CRUZ PORTILLA MAURICIO" w:date="2019-04-07T19:12:00Z">
              <w:r>
                <w:rPr>
                  <w:rFonts w:cs="Arial"/>
                  <w:b/>
                </w:rPr>
                <w:t>Se pulsó el botón</w:t>
              </w:r>
            </w:ins>
            <w:del w:id="1277" w:author="CRUZ PORTILLA MAURICIO" w:date="2019-04-07T19:12:00Z">
              <w:r w:rsidR="6D049109" w:rsidRPr="004F3333" w:rsidDel="00850C97">
                <w:rPr>
                  <w:rFonts w:cs="Arial"/>
                  <w:b/>
                  <w:rPrChange w:id="1278" w:author="CRUZ PORTILLA MAURICIO" w:date="2019-04-07T19:12:00Z">
                    <w:rPr>
                      <w:rFonts w:cs="Arial"/>
                    </w:rPr>
                  </w:rPrChange>
                </w:rPr>
                <w:delText>Clic</w:delText>
              </w:r>
              <w:r w:rsidR="6D049109" w:rsidRPr="004F3333" w:rsidDel="00F9199F">
                <w:rPr>
                  <w:rFonts w:cs="Arial"/>
                  <w:b/>
                  <w:rPrChange w:id="1279" w:author="CRUZ PORTILLA MAURICIO" w:date="2019-04-07T19:12:00Z">
                    <w:rPr>
                      <w:rFonts w:cs="Arial"/>
                    </w:rPr>
                  </w:rPrChange>
                </w:rPr>
                <w:delText xml:space="preserve"> en</w:delText>
              </w:r>
            </w:del>
            <w:r w:rsidR="6D049109" w:rsidRPr="004F3333">
              <w:rPr>
                <w:rFonts w:cs="Arial"/>
                <w:b/>
                <w:rPrChange w:id="1280" w:author="CRUZ PORTILLA MAURICIO" w:date="2019-04-07T19:12:00Z">
                  <w:rPr>
                    <w:rFonts w:cs="Arial"/>
                  </w:rPr>
                </w:rPrChange>
              </w:rPr>
              <w:t xml:space="preserve"> “Cancelar”</w:t>
            </w:r>
          </w:p>
          <w:p w14:paraId="321F1EA3" w14:textId="2C98BEBE" w:rsidR="00EE0B32" w:rsidRDefault="6D049109" w:rsidP="00ED3EA4">
            <w:pPr>
              <w:pStyle w:val="Prrafodelista"/>
              <w:numPr>
                <w:ilvl w:val="0"/>
                <w:numId w:val="2"/>
              </w:numPr>
              <w:rPr>
                <w:szCs w:val="24"/>
              </w:rPr>
            </w:pPr>
            <w:r w:rsidRPr="6D049109">
              <w:rPr>
                <w:rFonts w:cs="Arial"/>
              </w:rPr>
              <w:t>Termina el caso de uso</w:t>
            </w:r>
          </w:p>
        </w:tc>
      </w:tr>
      <w:tr w:rsidR="00EE0B32" w14:paraId="5998FD21" w14:textId="77777777" w:rsidTr="2414698F">
        <w:tc>
          <w:tcPr>
            <w:tcW w:w="2137" w:type="dxa"/>
          </w:tcPr>
          <w:p w14:paraId="31517674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6393B21D" w14:textId="77777777" w:rsidR="00EE0B32" w:rsidRDefault="6D049109" w:rsidP="6D049109">
            <w:pPr>
              <w:rPr>
                <w:ins w:id="1281" w:author="CRUZ PORTILLA MAURICIO" w:date="2019-04-07T19:12:00Z"/>
                <w:rFonts w:cs="Arial"/>
                <w:b/>
              </w:rPr>
            </w:pPr>
            <w:r w:rsidRPr="00F9199F">
              <w:rPr>
                <w:rFonts w:cs="Arial"/>
                <w:b/>
                <w:rPrChange w:id="1282" w:author="CRUZ PORTILLA MAURICIO" w:date="2019-04-07T19:12:00Z">
                  <w:rPr>
                    <w:rFonts w:cs="Arial"/>
                  </w:rPr>
                </w:rPrChange>
              </w:rPr>
              <w:t>EX1. Se pierde la conexión con la base de datos</w:t>
            </w:r>
          </w:p>
          <w:p w14:paraId="43FEA99D" w14:textId="77777777" w:rsidR="00F9199F" w:rsidRDefault="00F9199F" w:rsidP="00F9199F">
            <w:pPr>
              <w:pStyle w:val="Prrafodelista"/>
              <w:numPr>
                <w:ilvl w:val="0"/>
                <w:numId w:val="93"/>
              </w:numPr>
              <w:rPr>
                <w:ins w:id="1283" w:author="CRUZ PORTILLA MAURICIO" w:date="2019-04-07T19:13:00Z"/>
                <w:rFonts w:cs="Arial"/>
              </w:rPr>
            </w:pPr>
            <w:ins w:id="1284" w:author="CRUZ PORTILLA MAURICIO" w:date="2019-04-07T19:12:00Z">
              <w:r>
                <w:rPr>
                  <w:rFonts w:cs="Arial"/>
                </w:rPr>
                <w:t xml:space="preserve">El sistema muestra un mensaje “Ocurrió un error al </w:t>
              </w:r>
            </w:ins>
            <w:ins w:id="1285" w:author="CRUZ PORTILLA MAURICIO" w:date="2019-04-07T19:13:00Z">
              <w:r>
                <w:rPr>
                  <w:rFonts w:cs="Arial"/>
                </w:rPr>
                <w:t>guardar los cambios”.</w:t>
              </w:r>
            </w:ins>
          </w:p>
          <w:p w14:paraId="1D3A1DE1" w14:textId="51422B15" w:rsidR="00F9199F" w:rsidRPr="00F9199F" w:rsidRDefault="00F9199F">
            <w:pPr>
              <w:pStyle w:val="Prrafodelista"/>
              <w:numPr>
                <w:ilvl w:val="0"/>
                <w:numId w:val="93"/>
              </w:numPr>
              <w:rPr>
                <w:rFonts w:cs="Arial"/>
              </w:rPr>
              <w:pPrChange w:id="1286" w:author="CRUZ PORTILLA MAURICIO" w:date="2019-04-07T19:12:00Z">
                <w:pPr/>
              </w:pPrChange>
            </w:pPr>
            <w:ins w:id="1287" w:author="CRUZ PORTILLA MAURICIO" w:date="2019-04-07T19:13:00Z">
              <w:r>
                <w:rPr>
                  <w:rFonts w:cs="Arial"/>
                </w:rPr>
                <w:t>Termina el caso de uso.</w:t>
              </w:r>
            </w:ins>
          </w:p>
        </w:tc>
      </w:tr>
      <w:tr w:rsidR="00EE0B32" w14:paraId="7AC340CD" w14:textId="77777777" w:rsidTr="2414698F">
        <w:tc>
          <w:tcPr>
            <w:tcW w:w="2137" w:type="dxa"/>
          </w:tcPr>
          <w:p w14:paraId="5D33C443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25FD200C" w14:textId="48A2D058" w:rsidR="00EE0B32" w:rsidRDefault="6D049109" w:rsidP="6D049109">
            <w:pPr>
              <w:rPr>
                <w:rFonts w:cs="Arial"/>
              </w:rPr>
            </w:pPr>
            <w:r w:rsidRPr="6D049109">
              <w:rPr>
                <w:rFonts w:cs="Arial"/>
              </w:rPr>
              <w:t>El estado del alumno se ha cambiado con éxito</w:t>
            </w:r>
          </w:p>
        </w:tc>
      </w:tr>
      <w:tr w:rsidR="00EE0B32" w14:paraId="1D6DA3BE" w14:textId="77777777" w:rsidTr="2414698F">
        <w:tc>
          <w:tcPr>
            <w:tcW w:w="2137" w:type="dxa"/>
          </w:tcPr>
          <w:p w14:paraId="2F99ED83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3F3989F0" w14:textId="06002765" w:rsidR="00EE0B32" w:rsidRDefault="00F9199F" w:rsidP="00636FA6">
            <w:pPr>
              <w:rPr>
                <w:rFonts w:cs="Arial"/>
              </w:rPr>
            </w:pPr>
            <w:ins w:id="1288" w:author="CRUZ PORTILLA MAURICIO" w:date="2019-04-07T19:13:00Z">
              <w:r>
                <w:rPr>
                  <w:rFonts w:cs="Arial"/>
                </w:rPr>
                <w:t>Ninguna</w:t>
              </w:r>
            </w:ins>
          </w:p>
        </w:tc>
      </w:tr>
      <w:tr w:rsidR="00EE0B32" w14:paraId="5DD8F6D7" w14:textId="77777777" w:rsidTr="2414698F">
        <w:tc>
          <w:tcPr>
            <w:tcW w:w="2137" w:type="dxa"/>
          </w:tcPr>
          <w:p w14:paraId="122F648D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3F31355D" w14:textId="652352C9" w:rsidR="00EE0B32" w:rsidRDefault="00F9199F" w:rsidP="00636FA6">
            <w:pPr>
              <w:rPr>
                <w:rFonts w:cs="Arial"/>
              </w:rPr>
            </w:pPr>
            <w:ins w:id="1289" w:author="CRUZ PORTILLA MAURICIO" w:date="2019-04-07T19:13:00Z">
              <w:r>
                <w:rPr>
                  <w:rFonts w:cs="Arial"/>
                </w:rPr>
                <w:t>Ninguna</w:t>
              </w:r>
            </w:ins>
          </w:p>
        </w:tc>
      </w:tr>
    </w:tbl>
    <w:p w14:paraId="68063582" w14:textId="60DD5B11" w:rsidR="00EE0B32" w:rsidRDefault="00EE0B32">
      <w:pPr>
        <w:rPr>
          <w:rFonts w:cs="Arial"/>
        </w:rPr>
      </w:pPr>
    </w:p>
    <w:p w14:paraId="4B28E4A3" w14:textId="77777777" w:rsidR="009042AA" w:rsidRDefault="009042AA">
      <w:r>
        <w:br w:type="page"/>
      </w:r>
    </w:p>
    <w:p w14:paraId="402C3EEC" w14:textId="780CE216" w:rsidR="00CD6C3F" w:rsidRDefault="00CD6C3F" w:rsidP="00CD6C3F">
      <w:pPr>
        <w:pStyle w:val="Ttulo2"/>
      </w:pPr>
      <w:bookmarkStart w:id="1290" w:name="_Toc5188699"/>
      <w:bookmarkStart w:id="1291" w:name="_Toc5565176"/>
      <w:bookmarkStart w:id="1292" w:name="_Toc5694325"/>
      <w:bookmarkStart w:id="1293" w:name="_Toc5721509"/>
      <w:r>
        <w:lastRenderedPageBreak/>
        <w:t>4.</w:t>
      </w:r>
      <w:del w:id="1294" w:author="CRUZ PORTILLA MAURICIO" w:date="2019-04-07T21:31:00Z">
        <w:r>
          <w:delText>17</w:delText>
        </w:r>
      </w:del>
      <w:ins w:id="1295" w:author="CRUZ PORTILLA MAURICIO" w:date="2019-04-07T21:31:00Z">
        <w:r w:rsidR="008A6F81">
          <w:t>16</w:t>
        </w:r>
      </w:ins>
      <w:r>
        <w:tab/>
        <w:t>CU-</w:t>
      </w:r>
      <w:del w:id="1296" w:author="CRUZ PORTILLA MAURICIO" w:date="2019-04-07T19:43:00Z">
        <w:r w:rsidDel="006E7657">
          <w:delText>17</w:delText>
        </w:r>
      </w:del>
      <w:ins w:id="1297" w:author="CRUZ PORTILLA MAURICIO" w:date="2019-04-07T19:43:00Z">
        <w:r w:rsidR="006E7657">
          <w:t>16</w:t>
        </w:r>
      </w:ins>
      <w:r>
        <w:t>: Validar reporte</w:t>
      </w:r>
      <w:bookmarkEnd w:id="1290"/>
      <w:bookmarkEnd w:id="1291"/>
      <w:bookmarkEnd w:id="1292"/>
      <w:bookmarkEnd w:id="129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EE0B32" w14:paraId="582B0183" w14:textId="77777777" w:rsidTr="123974D3">
        <w:tc>
          <w:tcPr>
            <w:tcW w:w="2137" w:type="dxa"/>
          </w:tcPr>
          <w:p w14:paraId="13712775" w14:textId="51E7F82E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77036447" w14:textId="005DFB2A" w:rsidR="00EE0B32" w:rsidRDefault="00EE0B32" w:rsidP="00636FA6">
            <w:pPr>
              <w:rPr>
                <w:rFonts w:cs="Arial"/>
              </w:rPr>
            </w:pPr>
            <w:r>
              <w:rPr>
                <w:rFonts w:cs="Arial"/>
              </w:rPr>
              <w:t>CU-</w:t>
            </w:r>
            <w:r w:rsidR="00912DA0">
              <w:rPr>
                <w:rFonts w:cs="Arial"/>
              </w:rPr>
              <w:t>1</w:t>
            </w:r>
            <w:ins w:id="1298" w:author="BRUNO ANTONIO" w:date="2019-04-07T23:08:00Z">
              <w:r w:rsidR="00BF2D25">
                <w:rPr>
                  <w:rFonts w:cs="Arial"/>
                </w:rPr>
                <w:t>6</w:t>
              </w:r>
            </w:ins>
            <w:del w:id="1299" w:author="BRUNO ANTONIO" w:date="2019-04-07T23:08:00Z">
              <w:r w:rsidR="00912DA0" w:rsidDel="00BF2D25">
                <w:rPr>
                  <w:rFonts w:cs="Arial"/>
                </w:rPr>
                <w:delText>7</w:delText>
              </w:r>
            </w:del>
          </w:p>
        </w:tc>
      </w:tr>
      <w:tr w:rsidR="00EE0B32" w14:paraId="7B58E91C" w14:textId="77777777" w:rsidTr="123974D3">
        <w:tc>
          <w:tcPr>
            <w:tcW w:w="2137" w:type="dxa"/>
          </w:tcPr>
          <w:p w14:paraId="04E5D30A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7FDDCEF1" w14:textId="1795DC30" w:rsidR="00EE0B32" w:rsidRDefault="00912DA0" w:rsidP="00636FA6">
            <w:pPr>
              <w:rPr>
                <w:rFonts w:cs="Arial"/>
              </w:rPr>
            </w:pPr>
            <w:r>
              <w:rPr>
                <w:rFonts w:cs="Arial"/>
              </w:rPr>
              <w:t>Validar reporte</w:t>
            </w:r>
            <w:r w:rsidR="00A9756D">
              <w:rPr>
                <w:rFonts w:cs="Arial"/>
              </w:rPr>
              <w:t xml:space="preserve"> del alumno</w:t>
            </w:r>
            <w:ins w:id="1300" w:author="CRUZ PORTILLA MAURICIO" w:date="2019-04-08T12:32:00Z">
              <w:r w:rsidR="005E0B51">
                <w:rPr>
                  <w:rFonts w:cs="Arial"/>
                </w:rPr>
                <w:t xml:space="preserve"> – extendido de CU-19: Consultar reportes del alumno</w:t>
              </w:r>
            </w:ins>
          </w:p>
        </w:tc>
      </w:tr>
      <w:tr w:rsidR="00EE0B32" w14:paraId="4B609356" w14:textId="77777777" w:rsidTr="123974D3">
        <w:tc>
          <w:tcPr>
            <w:tcW w:w="2137" w:type="dxa"/>
          </w:tcPr>
          <w:p w14:paraId="1CF3D73A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51948FE1" w14:textId="79954D3D" w:rsidR="00EE0B32" w:rsidRDefault="2307DD23" w:rsidP="2307DD23">
            <w:pPr>
              <w:rPr>
                <w:rFonts w:cs="Arial"/>
              </w:rPr>
            </w:pPr>
            <w:r w:rsidRPr="2307DD23">
              <w:rPr>
                <w:rFonts w:cs="Arial"/>
              </w:rPr>
              <w:t xml:space="preserve">Permite al coordinador validar </w:t>
            </w:r>
            <w:del w:id="1301" w:author="CRUZ PORTILLA MAURICIO" w:date="2019-04-08T12:32:00Z">
              <w:r w:rsidRPr="2307DD23">
                <w:rPr>
                  <w:rFonts w:cs="Arial"/>
                </w:rPr>
                <w:delText>REPORTE</w:delText>
              </w:r>
            </w:del>
            <w:ins w:id="1302" w:author="CRUZ PORTILLA MAURICIO" w:date="2019-04-08T12:32:00Z">
              <w:r w:rsidR="005E0B51">
                <w:rPr>
                  <w:rFonts w:cs="Arial"/>
                </w:rPr>
                <w:t>un reporte registrado por el alumno</w:t>
              </w:r>
            </w:ins>
            <w:r w:rsidRPr="2307DD23">
              <w:rPr>
                <w:rFonts w:cs="Arial"/>
              </w:rPr>
              <w:t>.</w:t>
            </w:r>
          </w:p>
        </w:tc>
      </w:tr>
      <w:tr w:rsidR="00EE0B32" w14:paraId="76592A6F" w14:textId="77777777" w:rsidTr="123974D3">
        <w:tc>
          <w:tcPr>
            <w:tcW w:w="2137" w:type="dxa"/>
          </w:tcPr>
          <w:p w14:paraId="530139F6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71196589" w14:textId="1CE21E99" w:rsidR="00EE0B32" w:rsidRDefault="2307DD23" w:rsidP="2307DD23">
            <w:pPr>
              <w:rPr>
                <w:rFonts w:cs="Arial"/>
              </w:rPr>
            </w:pPr>
            <w:r w:rsidRPr="2307DD23">
              <w:rPr>
                <w:rFonts w:cs="Arial"/>
              </w:rPr>
              <w:t>Hernández Molinos María José</w:t>
            </w:r>
          </w:p>
        </w:tc>
      </w:tr>
      <w:tr w:rsidR="00EE0B32" w14:paraId="6A1D62E3" w14:textId="77777777" w:rsidTr="123974D3">
        <w:tc>
          <w:tcPr>
            <w:tcW w:w="2137" w:type="dxa"/>
          </w:tcPr>
          <w:p w14:paraId="55BDD34B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6E5FBE88" w14:textId="1CB00BDA" w:rsidR="00EE0B32" w:rsidRDefault="00EA51C6" w:rsidP="00636FA6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</w:p>
        </w:tc>
      </w:tr>
      <w:tr w:rsidR="00EE0B32" w14:paraId="477E64DF" w14:textId="77777777" w:rsidTr="123974D3">
        <w:tc>
          <w:tcPr>
            <w:tcW w:w="2137" w:type="dxa"/>
          </w:tcPr>
          <w:p w14:paraId="0467857F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12790340" w14:textId="1A576900" w:rsidR="00EE0B32" w:rsidRDefault="2307DD23" w:rsidP="2307DD23">
            <w:pPr>
              <w:rPr>
                <w:rFonts w:cs="Arial"/>
              </w:rPr>
            </w:pPr>
            <w:del w:id="1303" w:author="CRUZ PORTILLA MAURICIO" w:date="2019-04-08T12:26:00Z">
              <w:r w:rsidRPr="2307DD23">
                <w:rPr>
                  <w:rFonts w:cs="Arial"/>
                </w:rPr>
                <w:delText>ALUMNO debe subir el REPORTE para que éste pueda ser validado.</w:delText>
              </w:r>
            </w:del>
            <w:ins w:id="1304" w:author="CRUZ PORTILLA MAURICIO" w:date="2019-04-08T12:26:00Z">
              <w:r w:rsidR="000A4D40">
                <w:rPr>
                  <w:rFonts w:cs="Arial"/>
                </w:rPr>
                <w:t>El reporte no debe estar validado.</w:t>
              </w:r>
            </w:ins>
          </w:p>
        </w:tc>
      </w:tr>
      <w:tr w:rsidR="00EE0B32" w14:paraId="46D19CC0" w14:textId="77777777" w:rsidTr="123974D3">
        <w:tc>
          <w:tcPr>
            <w:tcW w:w="2137" w:type="dxa"/>
          </w:tcPr>
          <w:p w14:paraId="56F0A8CF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14A957A1" w14:textId="1134E0A4" w:rsidR="00EE0B32" w:rsidRPr="007433E0" w:rsidRDefault="2307DD23">
            <w:pPr>
              <w:pStyle w:val="Prrafodelista"/>
              <w:numPr>
                <w:ilvl w:val="0"/>
                <w:numId w:val="108"/>
              </w:numPr>
              <w:rPr>
                <w:rFonts w:cs="Arial"/>
              </w:rPr>
              <w:pPrChange w:id="1305" w:author="CRUZ PORTILLA MAURICIO" w:date="2019-04-07T23:08:00Z">
                <w:pPr/>
              </w:pPrChange>
            </w:pPr>
            <w:del w:id="1306" w:author="CRUZ PORTILLA MAURICIO" w:date="2019-04-07T21:34:00Z">
              <w:r w:rsidRPr="007433E0">
                <w:rPr>
                  <w:rFonts w:cs="Arial"/>
                </w:rPr>
                <w:delText xml:space="preserve">1.- </w:delText>
              </w:r>
            </w:del>
            <w:r w:rsidRPr="007433E0">
              <w:rPr>
                <w:rFonts w:cs="Arial"/>
              </w:rPr>
              <w:t xml:space="preserve">El sistema muestra </w:t>
            </w:r>
            <w:ins w:id="1307" w:author="CRUZ PORTILLA MAURICIO" w:date="2019-04-08T12:26:00Z">
              <w:r w:rsidR="000A4D40">
                <w:rPr>
                  <w:rFonts w:cs="Arial"/>
                </w:rPr>
                <w:t>los datos del</w:t>
              </w:r>
            </w:ins>
            <w:del w:id="1308" w:author="CRUZ PORTILLA MAURICIO" w:date="2019-04-08T12:26:00Z">
              <w:r w:rsidRPr="007433E0">
                <w:rPr>
                  <w:rFonts w:cs="Arial"/>
                </w:rPr>
                <w:delText>el</w:delText>
              </w:r>
            </w:del>
            <w:r w:rsidRPr="007433E0">
              <w:rPr>
                <w:rFonts w:cs="Arial"/>
              </w:rPr>
              <w:t xml:space="preserve"> REPORTE</w:t>
            </w:r>
            <w:ins w:id="1309" w:author="CRUZ PORTILLA MAURICIO" w:date="2019-04-08T12:26:00Z">
              <w:r w:rsidRPr="007433E0">
                <w:rPr>
                  <w:rFonts w:cs="Arial"/>
                </w:rPr>
                <w:t xml:space="preserve"> </w:t>
              </w:r>
              <w:r w:rsidR="000A4D40">
                <w:rPr>
                  <w:rFonts w:cs="Arial"/>
                </w:rPr>
                <w:t>(</w:t>
              </w:r>
            </w:ins>
            <w:ins w:id="1310" w:author="CRUZ PORTILLA MAURICIO" w:date="2019-04-08T12:29:00Z">
              <w:r w:rsidR="000A4D40">
                <w:rPr>
                  <w:rFonts w:cs="Arial"/>
                </w:rPr>
                <w:t>número de reporte, horas reportadas, actividades, mes, fecha de entrega y estado)</w:t>
              </w:r>
            </w:ins>
            <w:del w:id="1311" w:author="CRUZ PORTILLA MAURICIO" w:date="2019-04-08T12:26:00Z">
              <w:r w:rsidRPr="007433E0" w:rsidDel="000A4D40">
                <w:rPr>
                  <w:rFonts w:cs="Arial"/>
                </w:rPr>
                <w:delText xml:space="preserve"> </w:delText>
              </w:r>
              <w:r w:rsidRPr="007433E0">
                <w:rPr>
                  <w:rFonts w:cs="Arial"/>
                </w:rPr>
                <w:delText>del ALUMNO</w:delText>
              </w:r>
            </w:del>
            <w:r w:rsidRPr="007433E0">
              <w:rPr>
                <w:rFonts w:cs="Arial"/>
              </w:rPr>
              <w:t xml:space="preserve"> y muestra dos bot</w:t>
            </w:r>
            <w:ins w:id="1312" w:author="CRUZ PORTILLA MAURICIO" w:date="2019-04-08T12:30:00Z">
              <w:r w:rsidR="00B55C82">
                <w:rPr>
                  <w:rFonts w:cs="Arial"/>
                </w:rPr>
                <w:t>on</w:t>
              </w:r>
            </w:ins>
            <w:r w:rsidRPr="007433E0">
              <w:rPr>
                <w:rFonts w:cs="Arial"/>
              </w:rPr>
              <w:t>es “Validar” y “Cancelar”.</w:t>
            </w:r>
          </w:p>
          <w:p w14:paraId="50BA0C2A" w14:textId="0D8094F9" w:rsidR="00EE0B32" w:rsidRPr="007433E0" w:rsidRDefault="2307DD23">
            <w:pPr>
              <w:pStyle w:val="Prrafodelista"/>
              <w:numPr>
                <w:ilvl w:val="0"/>
                <w:numId w:val="108"/>
              </w:numPr>
              <w:rPr>
                <w:rFonts w:cs="Arial"/>
              </w:rPr>
              <w:pPrChange w:id="1313" w:author="CRUZ PORTILLA MAURICIO" w:date="2019-04-07T23:08:00Z">
                <w:pPr/>
              </w:pPrChange>
            </w:pPr>
            <w:del w:id="1314" w:author="CRUZ PORTILLA MAURICIO" w:date="2019-04-07T21:34:00Z">
              <w:r w:rsidRPr="007433E0">
                <w:rPr>
                  <w:rFonts w:cs="Arial"/>
                </w:rPr>
                <w:delText xml:space="preserve">2.- </w:delText>
              </w:r>
            </w:del>
            <w:r w:rsidRPr="007433E0">
              <w:rPr>
                <w:rFonts w:cs="Arial"/>
              </w:rPr>
              <w:t>El coordinador da clic en “Validar”</w:t>
            </w:r>
            <w:del w:id="1315" w:author="CRUZ PORTILLA MAURICIO" w:date="2019-04-08T12:30:00Z">
              <w:r w:rsidRPr="007433E0">
                <w:rPr>
                  <w:rFonts w:cs="Arial"/>
                </w:rPr>
                <w:delText xml:space="preserve"> para validar el REPORTE.</w:delText>
              </w:r>
            </w:del>
            <w:ins w:id="1316" w:author="CRUZ PORTILLA MAURICIO" w:date="2019-04-08T12:30:00Z">
              <w:r w:rsidR="00B55C82">
                <w:rPr>
                  <w:rFonts w:cs="Arial"/>
                </w:rPr>
                <w:t>.</w:t>
              </w:r>
            </w:ins>
          </w:p>
          <w:p w14:paraId="29A73634" w14:textId="224AA968" w:rsidR="00EE0B32" w:rsidRPr="007433E0" w:rsidRDefault="2307DD23">
            <w:pPr>
              <w:pStyle w:val="Prrafodelista"/>
              <w:numPr>
                <w:ilvl w:val="0"/>
                <w:numId w:val="108"/>
              </w:numPr>
              <w:rPr>
                <w:rFonts w:cs="Arial"/>
              </w:rPr>
              <w:pPrChange w:id="1317" w:author="CRUZ PORTILLA MAURICIO" w:date="2019-04-07T23:08:00Z">
                <w:pPr/>
              </w:pPrChange>
            </w:pPr>
            <w:del w:id="1318" w:author="CRUZ PORTILLA MAURICIO" w:date="2019-04-07T21:34:00Z">
              <w:r w:rsidRPr="007433E0">
                <w:rPr>
                  <w:rFonts w:cs="Arial"/>
                </w:rPr>
                <w:delText xml:space="preserve">3.- </w:delText>
              </w:r>
            </w:del>
            <w:r w:rsidRPr="007433E0">
              <w:rPr>
                <w:rFonts w:cs="Arial"/>
              </w:rPr>
              <w:t xml:space="preserve">El sistema </w:t>
            </w:r>
            <w:del w:id="1319" w:author="CRUZ PORTILLA MAURICIO" w:date="2019-04-08T12:30:00Z">
              <w:r w:rsidRPr="007433E0">
                <w:rPr>
                  <w:rFonts w:cs="Arial"/>
                </w:rPr>
                <w:delText>guarda los cambios.</w:delText>
              </w:r>
            </w:del>
            <w:ins w:id="1320" w:author="CRUZ PORTILLA MAURICIO" w:date="2019-04-08T12:30:00Z">
              <w:r w:rsidR="00B55C82">
                <w:rPr>
                  <w:rFonts w:cs="Arial"/>
                </w:rPr>
                <w:t>cambia el estado del REPORTE a “Validado”</w:t>
              </w:r>
            </w:ins>
            <w:ins w:id="1321" w:author="CRUZ PORTILLA MAURICIO" w:date="2019-04-09T16:45:00Z">
              <w:r w:rsidR="00BC7255">
                <w:rPr>
                  <w:rFonts w:cs="Arial"/>
                </w:rPr>
                <w:t xml:space="preserve"> y mues</w:t>
              </w:r>
              <w:r w:rsidR="00980E05">
                <w:rPr>
                  <w:rFonts w:cs="Arial"/>
                </w:rPr>
                <w:t>tra un mensaje “Reporte validado”.</w:t>
              </w:r>
            </w:ins>
          </w:p>
          <w:p w14:paraId="6988F952" w14:textId="1D51A40D" w:rsidR="00EE0B32" w:rsidRPr="007433E0" w:rsidRDefault="2307DD23">
            <w:pPr>
              <w:pStyle w:val="Prrafodelista"/>
              <w:numPr>
                <w:ilvl w:val="0"/>
                <w:numId w:val="108"/>
              </w:numPr>
              <w:rPr>
                <w:rFonts w:cs="Arial"/>
              </w:rPr>
              <w:pPrChange w:id="1322" w:author="CRUZ PORTILLA MAURICIO" w:date="2019-04-07T23:08:00Z">
                <w:pPr/>
              </w:pPrChange>
            </w:pPr>
            <w:del w:id="1323" w:author="CRUZ PORTILLA MAURICIO" w:date="2019-04-07T21:34:00Z">
              <w:r w:rsidRPr="007433E0">
                <w:rPr>
                  <w:rFonts w:cs="Arial"/>
                </w:rPr>
                <w:delText>4.-</w:delText>
              </w:r>
            </w:del>
            <w:r w:rsidRPr="007433E0">
              <w:rPr>
                <w:rFonts w:cs="Arial"/>
              </w:rPr>
              <w:t>Termina caso de uso.</w:t>
            </w:r>
          </w:p>
        </w:tc>
      </w:tr>
      <w:tr w:rsidR="00EE0B32" w14:paraId="059B39E7" w14:textId="77777777" w:rsidTr="123974D3">
        <w:tc>
          <w:tcPr>
            <w:tcW w:w="2137" w:type="dxa"/>
          </w:tcPr>
          <w:p w14:paraId="7277430B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1BA02464" w14:textId="4D25B636" w:rsidR="00EE0B32" w:rsidRDefault="123974D3" w:rsidP="123974D3">
            <w:pPr>
              <w:rPr>
                <w:rFonts w:cs="Arial"/>
                <w:b/>
                <w:bCs/>
              </w:rPr>
            </w:pPr>
            <w:r w:rsidRPr="123974D3">
              <w:rPr>
                <w:rFonts w:cs="Arial"/>
                <w:b/>
                <w:bCs/>
              </w:rPr>
              <w:t>2.1.</w:t>
            </w:r>
            <w:del w:id="1324" w:author="CRUZ PORTILLA MAURICIO" w:date="2019-04-09T16:15:00Z">
              <w:r w:rsidRPr="123974D3" w:rsidDel="00992E59">
                <w:rPr>
                  <w:rFonts w:cs="Arial"/>
                  <w:b/>
                  <w:bCs/>
                </w:rPr>
                <w:delText>-</w:delText>
              </w:r>
            </w:del>
            <w:r w:rsidRPr="123974D3">
              <w:rPr>
                <w:rFonts w:cs="Arial"/>
                <w:b/>
                <w:bCs/>
              </w:rPr>
              <w:t xml:space="preserve"> El coordinador da clic en “Cancelar”.</w:t>
            </w:r>
          </w:p>
          <w:p w14:paraId="4105095A" w14:textId="5A75DD10" w:rsidR="123974D3" w:rsidRDefault="123974D3" w:rsidP="123974D3">
            <w:pPr>
              <w:rPr>
                <w:del w:id="1325" w:author="CRUZ PORTILLA MAURICIO" w:date="2019-04-08T12:31:00Z"/>
                <w:rFonts w:cs="Arial"/>
              </w:rPr>
            </w:pPr>
            <w:r w:rsidRPr="123974D3">
              <w:rPr>
                <w:rFonts w:cs="Arial"/>
                <w:b/>
                <w:bCs/>
              </w:rPr>
              <w:t xml:space="preserve">     </w:t>
            </w:r>
            <w:r w:rsidRPr="123974D3">
              <w:rPr>
                <w:rFonts w:cs="Arial"/>
              </w:rPr>
              <w:t xml:space="preserve"> 1. </w:t>
            </w:r>
            <w:del w:id="1326" w:author="CRUZ PORTILLA MAURICIO" w:date="2019-04-08T12:31:00Z">
              <w:r w:rsidRPr="123974D3">
                <w:rPr>
                  <w:rFonts w:cs="Arial"/>
                </w:rPr>
                <w:delText>El flujo alterno vuelve al paso 1 del flujo normal.</w:delText>
              </w:r>
            </w:del>
          </w:p>
          <w:p w14:paraId="64540045" w14:textId="144F3489" w:rsidR="00EE0B32" w:rsidRDefault="123974D3" w:rsidP="123974D3">
            <w:pPr>
              <w:rPr>
                <w:rFonts w:cs="Arial"/>
              </w:rPr>
            </w:pPr>
            <w:del w:id="1327" w:author="CRUZ PORTILLA MAURICIO" w:date="2019-04-08T12:31:00Z">
              <w:r w:rsidRPr="123974D3">
                <w:rPr>
                  <w:rFonts w:cs="Arial"/>
                </w:rPr>
                <w:delText xml:space="preserve">      2. </w:delText>
              </w:r>
            </w:del>
            <w:r w:rsidRPr="123974D3">
              <w:rPr>
                <w:rFonts w:cs="Arial"/>
              </w:rPr>
              <w:t xml:space="preserve">Termina </w:t>
            </w:r>
            <w:ins w:id="1328" w:author="CRUZ PORTILLA MAURICIO" w:date="2019-04-08T12:31:00Z">
              <w:r w:rsidR="00B55C82">
                <w:rPr>
                  <w:rFonts w:cs="Arial"/>
                </w:rPr>
                <w:t xml:space="preserve">el </w:t>
              </w:r>
            </w:ins>
            <w:r w:rsidRPr="123974D3">
              <w:rPr>
                <w:rFonts w:cs="Arial"/>
              </w:rPr>
              <w:t>caso de uso.</w:t>
            </w:r>
          </w:p>
        </w:tc>
      </w:tr>
      <w:tr w:rsidR="00EE0B32" w14:paraId="6B680876" w14:textId="77777777" w:rsidTr="123974D3">
        <w:tc>
          <w:tcPr>
            <w:tcW w:w="2137" w:type="dxa"/>
          </w:tcPr>
          <w:p w14:paraId="2F08F66F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76D7349E" w14:textId="58176294" w:rsidR="008F4D83" w:rsidRDefault="008F4D83" w:rsidP="123974D3">
            <w:pPr>
              <w:rPr>
                <w:ins w:id="1329" w:author="CRUZ PORTILLA MAURICIO" w:date="2019-04-09T16:46:00Z"/>
                <w:rFonts w:cs="Arial"/>
                <w:b/>
                <w:bCs/>
              </w:rPr>
            </w:pPr>
            <w:ins w:id="1330" w:author="CRUZ PORTILLA MAURICIO" w:date="2019-04-09T16:46:00Z">
              <w:r>
                <w:rPr>
                  <w:rFonts w:cs="Arial"/>
                  <w:b/>
                  <w:bCs/>
                </w:rPr>
                <w:t>Ex. 1.1 Se perdió la conexión con la base de datos</w:t>
              </w:r>
            </w:ins>
          </w:p>
          <w:p w14:paraId="35726AEC" w14:textId="3995592E" w:rsidR="008F4D83" w:rsidRDefault="008F4D83" w:rsidP="008F4D83">
            <w:pPr>
              <w:pStyle w:val="Prrafodelista"/>
              <w:numPr>
                <w:ilvl w:val="0"/>
                <w:numId w:val="127"/>
              </w:numPr>
              <w:rPr>
                <w:ins w:id="1331" w:author="CRUZ PORTILLA MAURICIO" w:date="2019-04-09T16:46:00Z"/>
                <w:rFonts w:cs="Arial"/>
                <w:bCs/>
              </w:rPr>
            </w:pPr>
            <w:ins w:id="1332" w:author="CRUZ PORTILLA MAURICIO" w:date="2019-04-09T16:46:00Z">
              <w:r>
                <w:rPr>
                  <w:rFonts w:cs="Arial"/>
                  <w:bCs/>
                </w:rPr>
                <w:t>El sistema muestra un mensaje “Ocurrió un error al cargar los datos del reporte”.</w:t>
              </w:r>
            </w:ins>
          </w:p>
          <w:p w14:paraId="40B60BAB" w14:textId="2D0B94E3" w:rsidR="008F4D83" w:rsidRPr="008F4D83" w:rsidRDefault="008F4D83">
            <w:pPr>
              <w:pStyle w:val="Prrafodelista"/>
              <w:numPr>
                <w:ilvl w:val="0"/>
                <w:numId w:val="127"/>
              </w:numPr>
              <w:rPr>
                <w:ins w:id="1333" w:author="CRUZ PORTILLA MAURICIO" w:date="2019-04-09T16:46:00Z"/>
                <w:rFonts w:cs="Arial"/>
                <w:bCs/>
                <w:rPrChange w:id="1334" w:author="CRUZ PORTILLA MAURICIO" w:date="2019-04-09T16:46:00Z">
                  <w:rPr>
                    <w:ins w:id="1335" w:author="CRUZ PORTILLA MAURICIO" w:date="2019-04-09T16:46:00Z"/>
                    <w:rFonts w:cs="Arial"/>
                    <w:b/>
                    <w:bCs/>
                  </w:rPr>
                </w:rPrChange>
              </w:rPr>
              <w:pPrChange w:id="1336" w:author="CRUZ PORTILLA MAURICIO" w:date="2019-04-09T16:46:00Z">
                <w:pPr/>
              </w:pPrChange>
            </w:pPr>
            <w:ins w:id="1337" w:author="CRUZ PORTILLA MAURICIO" w:date="2019-04-09T16:46:00Z">
              <w:r>
                <w:rPr>
                  <w:rFonts w:cs="Arial"/>
                  <w:bCs/>
                </w:rPr>
                <w:t>Termina el caso de uso.</w:t>
              </w:r>
            </w:ins>
          </w:p>
          <w:p w14:paraId="30A1582E" w14:textId="537CD3D3" w:rsidR="00EE0B32" w:rsidRDefault="123974D3" w:rsidP="123974D3">
            <w:pPr>
              <w:rPr>
                <w:ins w:id="1338" w:author="CRUZ PORTILLA MAURICIO" w:date="2019-04-07T19:13:00Z"/>
                <w:rFonts w:cs="Arial"/>
                <w:b/>
                <w:bCs/>
              </w:rPr>
            </w:pPr>
            <w:r w:rsidRPr="123974D3">
              <w:rPr>
                <w:rFonts w:cs="Arial"/>
                <w:b/>
                <w:bCs/>
              </w:rPr>
              <w:t>Ex. 3.1</w:t>
            </w:r>
            <w:ins w:id="1339" w:author="CRUZ PORTILLA MAURICIO" w:date="2019-04-07T19:13:00Z">
              <w:r w:rsidR="00E35246">
                <w:rPr>
                  <w:rFonts w:cs="Arial"/>
                  <w:b/>
                  <w:bCs/>
                </w:rPr>
                <w:t xml:space="preserve"> Se perdió la conexión con la base de datos</w:t>
              </w:r>
            </w:ins>
            <w:del w:id="1340" w:author="CRUZ PORTILLA MAURICIO" w:date="2019-04-07T19:13:00Z">
              <w:r w:rsidRPr="123974D3" w:rsidDel="00E35246">
                <w:rPr>
                  <w:rFonts w:cs="Arial"/>
                  <w:b/>
                  <w:bCs/>
                </w:rPr>
                <w:delText>.-El sistema no guarda los cambios.</w:delText>
              </w:r>
            </w:del>
          </w:p>
          <w:p w14:paraId="1C6669E7" w14:textId="1498882F" w:rsidR="00E35246" w:rsidRDefault="00E35246" w:rsidP="00E35246">
            <w:pPr>
              <w:pStyle w:val="Prrafodelista"/>
              <w:numPr>
                <w:ilvl w:val="0"/>
                <w:numId w:val="94"/>
              </w:numPr>
              <w:rPr>
                <w:ins w:id="1341" w:author="CRUZ PORTILLA MAURICIO" w:date="2019-04-07T19:13:00Z"/>
                <w:rFonts w:cs="Arial"/>
                <w:bCs/>
              </w:rPr>
            </w:pPr>
            <w:ins w:id="1342" w:author="CRUZ PORTILLA MAURICIO" w:date="2019-04-07T19:13:00Z">
              <w:r>
                <w:rPr>
                  <w:rFonts w:cs="Arial"/>
                  <w:bCs/>
                </w:rPr>
                <w:t xml:space="preserve">El sistema muestra un mensaje “Ocurrió un error al </w:t>
              </w:r>
            </w:ins>
            <w:ins w:id="1343" w:author="CRUZ PORTILLA MAURICIO" w:date="2019-04-09T16:45:00Z">
              <w:r w:rsidR="00980E05">
                <w:rPr>
                  <w:rFonts w:cs="Arial"/>
                  <w:bCs/>
                </w:rPr>
                <w:t>validar el reporte</w:t>
              </w:r>
            </w:ins>
            <w:ins w:id="1344" w:author="CRUZ PORTILLA MAURICIO" w:date="2019-04-07T19:13:00Z">
              <w:r>
                <w:rPr>
                  <w:rFonts w:cs="Arial"/>
                  <w:bCs/>
                </w:rPr>
                <w:t>”.</w:t>
              </w:r>
            </w:ins>
          </w:p>
          <w:p w14:paraId="05E2DDEA" w14:textId="7CC129FD" w:rsidR="00E35246" w:rsidRPr="00E35246" w:rsidRDefault="00E35246">
            <w:pPr>
              <w:pStyle w:val="Prrafodelista"/>
              <w:numPr>
                <w:ilvl w:val="0"/>
                <w:numId w:val="94"/>
              </w:numPr>
              <w:rPr>
                <w:rFonts w:cs="Arial"/>
                <w:bCs/>
                <w:rPrChange w:id="1345" w:author="CRUZ PORTILLA MAURICIO" w:date="2019-04-07T19:13:00Z">
                  <w:rPr>
                    <w:rFonts w:cs="Arial"/>
                    <w:b/>
                    <w:bCs/>
                  </w:rPr>
                </w:rPrChange>
              </w:rPr>
              <w:pPrChange w:id="1346" w:author="CRUZ PORTILLA MAURICIO" w:date="2019-04-07T19:13:00Z">
                <w:pPr/>
              </w:pPrChange>
            </w:pPr>
            <w:ins w:id="1347" w:author="CRUZ PORTILLA MAURICIO" w:date="2019-04-07T19:13:00Z">
              <w:r>
                <w:rPr>
                  <w:rFonts w:cs="Arial"/>
                  <w:bCs/>
                </w:rPr>
                <w:t>Termina el caso de uso.</w:t>
              </w:r>
            </w:ins>
          </w:p>
        </w:tc>
      </w:tr>
      <w:tr w:rsidR="00EE0B32" w14:paraId="49FC414F" w14:textId="77777777" w:rsidTr="123974D3">
        <w:tc>
          <w:tcPr>
            <w:tcW w:w="2137" w:type="dxa"/>
          </w:tcPr>
          <w:p w14:paraId="11198863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1B91F8A3" w14:textId="31BD7313" w:rsidR="00EE0B32" w:rsidRDefault="2307DD23" w:rsidP="2307DD23">
            <w:pPr>
              <w:rPr>
                <w:rFonts w:cs="Arial"/>
              </w:rPr>
            </w:pPr>
            <w:r w:rsidRPr="2307DD23">
              <w:rPr>
                <w:rFonts w:cs="Arial"/>
              </w:rPr>
              <w:t>El reporte se validó exitosamente</w:t>
            </w:r>
            <w:ins w:id="1348" w:author="CRUZ PORTILLA MAURICIO" w:date="2019-04-08T12:31:00Z">
              <w:r w:rsidR="00B55C82">
                <w:rPr>
                  <w:rFonts w:cs="Arial"/>
                </w:rPr>
                <w:t>.</w:t>
              </w:r>
            </w:ins>
          </w:p>
        </w:tc>
      </w:tr>
      <w:tr w:rsidR="00EE0B32" w14:paraId="558FA660" w14:textId="77777777" w:rsidTr="123974D3">
        <w:tc>
          <w:tcPr>
            <w:tcW w:w="2137" w:type="dxa"/>
          </w:tcPr>
          <w:p w14:paraId="6D624119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6D684E45" w14:textId="35EEB4A4" w:rsidR="00EE0B32" w:rsidRPr="00324D5E" w:rsidRDefault="00E35246">
            <w:pPr>
              <w:rPr>
                <w:rFonts w:cs="Arial"/>
              </w:rPr>
              <w:pPrChange w:id="1349" w:author="CRUZ PORTILLA MAURICIO" w:date="2019-04-07T19:13:00Z">
                <w:pPr>
                  <w:pStyle w:val="Prrafodelista"/>
                  <w:numPr>
                    <w:numId w:val="53"/>
                  </w:numPr>
                  <w:ind w:left="360" w:hanging="360"/>
                </w:pPr>
              </w:pPrChange>
            </w:pPr>
            <w:ins w:id="1350" w:author="CRUZ PORTILLA MAURICIO" w:date="2019-04-07T19:13:00Z">
              <w:r>
                <w:rPr>
                  <w:rFonts w:cs="Arial"/>
                </w:rPr>
                <w:t>Ninguna</w:t>
              </w:r>
            </w:ins>
            <w:del w:id="1351" w:author="CRUZ PORTILLA MAURICIO" w:date="2019-04-07T19:13:00Z">
              <w:r w:rsidR="00EA51C6" w:rsidRPr="00E35246" w:rsidDel="00E35246">
                <w:rPr>
                  <w:rFonts w:cs="Arial"/>
                </w:rPr>
                <w:delText>CU-20: Visualizar reporte</w:delText>
              </w:r>
            </w:del>
          </w:p>
        </w:tc>
      </w:tr>
      <w:tr w:rsidR="00EE0B32" w14:paraId="0C121D31" w14:textId="77777777" w:rsidTr="123974D3">
        <w:tc>
          <w:tcPr>
            <w:tcW w:w="2137" w:type="dxa"/>
          </w:tcPr>
          <w:p w14:paraId="02EE8DB7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14BF5AFB" w14:textId="7B59F301" w:rsidR="00EE0B32" w:rsidRDefault="00E35246" w:rsidP="00636FA6">
            <w:pPr>
              <w:rPr>
                <w:rFonts w:cs="Arial"/>
              </w:rPr>
            </w:pPr>
            <w:ins w:id="1352" w:author="CRUZ PORTILLA MAURICIO" w:date="2019-04-07T19:13:00Z">
              <w:r>
                <w:rPr>
                  <w:rFonts w:cs="Arial"/>
                </w:rPr>
                <w:t>Ninguna</w:t>
              </w:r>
            </w:ins>
          </w:p>
        </w:tc>
      </w:tr>
    </w:tbl>
    <w:p w14:paraId="26FB8BA5" w14:textId="03E34E1E" w:rsidR="00EE0B32" w:rsidRDefault="00EE0B32">
      <w:pPr>
        <w:rPr>
          <w:rFonts w:cs="Arial"/>
        </w:rPr>
      </w:pPr>
    </w:p>
    <w:p w14:paraId="7E64B012" w14:textId="77777777" w:rsidR="009042AA" w:rsidRDefault="009042AA">
      <w:r>
        <w:br w:type="page"/>
      </w:r>
    </w:p>
    <w:p w14:paraId="4181DCFC" w14:textId="4CBD8F05" w:rsidR="00CD6C3F" w:rsidRDefault="00CD6C3F" w:rsidP="00CD6C3F">
      <w:pPr>
        <w:pStyle w:val="Ttulo2"/>
      </w:pPr>
      <w:bookmarkStart w:id="1353" w:name="_Toc5188700"/>
      <w:bookmarkStart w:id="1354" w:name="_Toc5565177"/>
      <w:bookmarkStart w:id="1355" w:name="_Toc5694326"/>
      <w:bookmarkStart w:id="1356" w:name="_Toc5721510"/>
      <w:r>
        <w:lastRenderedPageBreak/>
        <w:t>4.</w:t>
      </w:r>
      <w:del w:id="1357" w:author="CRUZ PORTILLA MAURICIO" w:date="2019-04-07T21:31:00Z">
        <w:r>
          <w:delText>18</w:delText>
        </w:r>
      </w:del>
      <w:ins w:id="1358" w:author="CRUZ PORTILLA MAURICIO" w:date="2019-04-07T21:31:00Z">
        <w:r w:rsidR="008A6F81">
          <w:t>17</w:t>
        </w:r>
      </w:ins>
      <w:r>
        <w:tab/>
        <w:t>CU-</w:t>
      </w:r>
      <w:del w:id="1359" w:author="CRUZ PORTILLA MAURICIO" w:date="2019-04-07T19:43:00Z">
        <w:r w:rsidDel="006E7657">
          <w:delText>18</w:delText>
        </w:r>
      </w:del>
      <w:ins w:id="1360" w:author="CRUZ PORTILLA MAURICIO" w:date="2019-04-07T19:43:00Z">
        <w:r w:rsidR="006E7657">
          <w:t>17</w:t>
        </w:r>
      </w:ins>
      <w:r>
        <w:t>: Validar alumno</w:t>
      </w:r>
      <w:bookmarkEnd w:id="1353"/>
      <w:bookmarkEnd w:id="1354"/>
      <w:bookmarkEnd w:id="1355"/>
      <w:bookmarkEnd w:id="13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EE0B32" w14:paraId="689ECD48" w14:textId="77777777" w:rsidTr="3306F1D9">
        <w:tc>
          <w:tcPr>
            <w:tcW w:w="2137" w:type="dxa"/>
          </w:tcPr>
          <w:p w14:paraId="0506AFB9" w14:textId="20231EE3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6C8FEDB3" w14:textId="2CCBF540" w:rsidR="00EE0B32" w:rsidRDefault="00EE0B32" w:rsidP="00636FA6">
            <w:pPr>
              <w:rPr>
                <w:rFonts w:cs="Arial"/>
              </w:rPr>
            </w:pPr>
            <w:r>
              <w:rPr>
                <w:rFonts w:cs="Arial"/>
              </w:rPr>
              <w:t>CU-</w:t>
            </w:r>
            <w:ins w:id="1361" w:author="CRUZ PORTILLA MAURICIO" w:date="2019-04-08T20:49:00Z">
              <w:r w:rsidR="00C76589">
                <w:rPr>
                  <w:rFonts w:cs="Arial"/>
                </w:rPr>
                <w:t>1</w:t>
              </w:r>
            </w:ins>
            <w:ins w:id="1362" w:author="BRUNO ANTONIO" w:date="2019-04-07T23:08:00Z">
              <w:r w:rsidR="00BF2D25">
                <w:rPr>
                  <w:rFonts w:cs="Arial"/>
                </w:rPr>
                <w:t>7</w:t>
              </w:r>
            </w:ins>
            <w:del w:id="1363" w:author="BRUNO ANTONIO" w:date="2019-04-07T23:08:00Z">
              <w:r w:rsidR="00912DA0">
                <w:rPr>
                  <w:rFonts w:cs="Arial"/>
                </w:rPr>
                <w:delText>18</w:delText>
              </w:r>
              <w:r w:rsidR="61A82F1F" w:rsidRPr="61A82F1F">
                <w:rPr>
                  <w:rFonts w:cs="Arial"/>
                </w:rPr>
                <w:delText xml:space="preserve"> </w:delText>
              </w:r>
            </w:del>
          </w:p>
        </w:tc>
      </w:tr>
      <w:tr w:rsidR="00EE0B32" w14:paraId="0CE660CB" w14:textId="77777777" w:rsidTr="3306F1D9">
        <w:tc>
          <w:tcPr>
            <w:tcW w:w="2137" w:type="dxa"/>
          </w:tcPr>
          <w:p w14:paraId="2F363AAB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4E758118" w14:textId="4F751E0B" w:rsidR="00EE0B32" w:rsidRDefault="61A82F1F" w:rsidP="00636FA6">
            <w:pPr>
              <w:rPr>
                <w:rFonts w:cs="Arial"/>
              </w:rPr>
            </w:pPr>
            <w:r w:rsidRPr="61A82F1F">
              <w:rPr>
                <w:rFonts w:cs="Arial"/>
              </w:rPr>
              <w:t>Validar alumno -</w:t>
            </w:r>
            <w:ins w:id="1364" w:author="CRUZ PORTILLA MAURICIO" w:date="2019-04-07T19:14:00Z">
              <w:r w:rsidR="005D4D61">
                <w:rPr>
                  <w:rFonts w:cs="Arial"/>
                </w:rPr>
                <w:t xml:space="preserve"> </w:t>
              </w:r>
            </w:ins>
            <w:ins w:id="1365" w:author="GONZALEZ HERNANDEZ MARIA SAARAYIM" w:date="2019-04-07T01:30:00Z">
              <w:del w:id="1366" w:author="CRUZ PORTILLA MAURICIO" w:date="2019-04-09T16:47:00Z">
                <w:r w:rsidR="3EDFC071" w:rsidRPr="61A82F1F" w:rsidDel="00D16EC8">
                  <w:rPr>
                    <w:rFonts w:cs="Arial"/>
                  </w:rPr>
                  <w:delText>i</w:delText>
                </w:r>
                <w:r w:rsidR="3306F1D9" w:rsidRPr="61A82F1F" w:rsidDel="00D16EC8">
                  <w:rPr>
                    <w:rFonts w:cs="Arial"/>
                  </w:rPr>
                  <w:delText>ncluye</w:delText>
                </w:r>
              </w:del>
            </w:ins>
            <w:del w:id="1367" w:author="CRUZ PORTILLA MAURICIO" w:date="2019-04-09T16:47:00Z">
              <w:r w:rsidRPr="61A82F1F" w:rsidDel="00D16EC8">
                <w:rPr>
                  <w:rFonts w:cs="Arial"/>
                </w:rPr>
                <w:delText>extendido</w:delText>
              </w:r>
            </w:del>
            <w:ins w:id="1368" w:author="CRUZ PORTILLA MAURICIO" w:date="2019-04-09T16:47:00Z">
              <w:r w:rsidR="00D16EC8">
                <w:rPr>
                  <w:rFonts w:cs="Arial"/>
                </w:rPr>
                <w:t>extendido</w:t>
              </w:r>
            </w:ins>
            <w:r w:rsidRPr="61A82F1F">
              <w:rPr>
                <w:rFonts w:cs="Arial"/>
              </w:rPr>
              <w:t xml:space="preserve"> de</w:t>
            </w:r>
            <w:ins w:id="1369" w:author="CRUZ PORTILLA MAURICIO" w:date="2019-04-09T16:48:00Z">
              <w:r w:rsidR="00D16EC8">
                <w:rPr>
                  <w:rFonts w:cs="Arial"/>
                </w:rPr>
                <w:t>l</w:t>
              </w:r>
            </w:ins>
            <w:del w:id="1370" w:author="CRUZ PORTILLA MAURICIO" w:date="2019-04-09T16:47:00Z">
              <w:r w:rsidRPr="61A82F1F" w:rsidDel="00D16EC8">
                <w:rPr>
                  <w:rFonts w:cs="Arial"/>
                </w:rPr>
                <w:delText>l</w:delText>
              </w:r>
            </w:del>
            <w:r w:rsidRPr="61A82F1F">
              <w:rPr>
                <w:rFonts w:cs="Arial"/>
              </w:rPr>
              <w:t xml:space="preserve"> CU-2</w:t>
            </w:r>
            <w:ins w:id="1371" w:author="CRUZ PORTILLA MAURICIO" w:date="2019-04-08T20:48:00Z">
              <w:r w:rsidR="00C76589">
                <w:rPr>
                  <w:rFonts w:cs="Arial"/>
                </w:rPr>
                <w:t>1</w:t>
              </w:r>
            </w:ins>
            <w:del w:id="1372" w:author="CRUZ PORTILLA MAURICIO" w:date="2019-04-08T20:48:00Z">
              <w:r w:rsidRPr="61A82F1F" w:rsidDel="00C76589">
                <w:rPr>
                  <w:rFonts w:cs="Arial"/>
                </w:rPr>
                <w:delText>2</w:delText>
              </w:r>
            </w:del>
            <w:r w:rsidRPr="61A82F1F">
              <w:rPr>
                <w:rFonts w:cs="Arial"/>
              </w:rPr>
              <w:t xml:space="preserve"> </w:t>
            </w:r>
            <w:del w:id="1373" w:author="CRUZ PORTILLA MAURICIO" w:date="2019-04-07T19:14:00Z">
              <w:r w:rsidRPr="61A82F1F" w:rsidDel="005D4D61">
                <w:rPr>
                  <w:rFonts w:cs="Arial"/>
                </w:rPr>
                <w:delText xml:space="preserve">consultar </w:delText>
              </w:r>
            </w:del>
            <w:ins w:id="1374" w:author="CRUZ PORTILLA MAURICIO" w:date="2019-04-07T19:14:00Z">
              <w:r w:rsidR="005D4D61">
                <w:rPr>
                  <w:rFonts w:cs="Arial"/>
                </w:rPr>
                <w:t>C</w:t>
              </w:r>
              <w:r w:rsidR="005D4D61" w:rsidRPr="61A82F1F">
                <w:rPr>
                  <w:rFonts w:cs="Arial"/>
                </w:rPr>
                <w:t xml:space="preserve">onsultar </w:t>
              </w:r>
            </w:ins>
            <w:r w:rsidRPr="61A82F1F">
              <w:rPr>
                <w:rFonts w:cs="Arial"/>
              </w:rPr>
              <w:t>alumno</w:t>
            </w:r>
            <w:ins w:id="1375" w:author="CRUZ PORTILLA MAURICIO" w:date="2019-04-07T19:14:00Z">
              <w:r w:rsidR="000F3A50">
                <w:rPr>
                  <w:rFonts w:cs="Arial"/>
                </w:rPr>
                <w:t>s registra</w:t>
              </w:r>
            </w:ins>
            <w:ins w:id="1376" w:author="CRUZ PORTILLA MAURICIO" w:date="2019-04-07T19:15:00Z">
              <w:r w:rsidR="000F3A50">
                <w:rPr>
                  <w:rFonts w:cs="Arial"/>
                </w:rPr>
                <w:t>dos</w:t>
              </w:r>
            </w:ins>
          </w:p>
        </w:tc>
      </w:tr>
      <w:tr w:rsidR="00EE0B32" w14:paraId="4241901B" w14:textId="77777777" w:rsidTr="3306F1D9">
        <w:tc>
          <w:tcPr>
            <w:tcW w:w="2137" w:type="dxa"/>
          </w:tcPr>
          <w:p w14:paraId="7D1C14DF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3959BA01" w14:textId="242BD6A5" w:rsidR="00EE0B32" w:rsidRDefault="6D049109" w:rsidP="6D049109">
            <w:pPr>
              <w:rPr>
                <w:rFonts w:cs="Arial"/>
              </w:rPr>
            </w:pPr>
            <w:r w:rsidRPr="6D049109">
              <w:rPr>
                <w:rFonts w:cs="Arial"/>
              </w:rPr>
              <w:t>El coordinador valida las cuentas de los alumnos que se han registrado en el sistema</w:t>
            </w:r>
          </w:p>
        </w:tc>
      </w:tr>
      <w:tr w:rsidR="00EE0B32" w14:paraId="7030F0F0" w14:textId="77777777" w:rsidTr="3306F1D9">
        <w:tc>
          <w:tcPr>
            <w:tcW w:w="2137" w:type="dxa"/>
          </w:tcPr>
          <w:p w14:paraId="68422A2E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4D5926C3" w14:textId="7BA7EE1B" w:rsidR="00EE0B32" w:rsidRDefault="7A120451" w:rsidP="25EB9E6C">
            <w:pPr>
              <w:spacing w:line="259" w:lineRule="auto"/>
              <w:rPr>
                <w:rFonts w:cs="Arial"/>
              </w:rPr>
            </w:pPr>
            <w:r w:rsidRPr="7A120451">
              <w:rPr>
                <w:rFonts w:cs="Arial"/>
              </w:rPr>
              <w:t>González Hernández</w:t>
            </w:r>
            <w:r w:rsidR="25EB9E6C" w:rsidRPr="25EB9E6C">
              <w:rPr>
                <w:rFonts w:cs="Arial"/>
              </w:rPr>
              <w:t xml:space="preserve"> María Saarayim</w:t>
            </w:r>
          </w:p>
        </w:tc>
      </w:tr>
      <w:tr w:rsidR="00EE0B32" w14:paraId="59C66ADE" w14:textId="77777777" w:rsidTr="3306F1D9">
        <w:tc>
          <w:tcPr>
            <w:tcW w:w="2137" w:type="dxa"/>
          </w:tcPr>
          <w:p w14:paraId="209808D2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03972DD8" w14:textId="55C71F8B" w:rsidR="00EE0B32" w:rsidRDefault="00EA51C6" w:rsidP="00636FA6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</w:p>
        </w:tc>
      </w:tr>
      <w:tr w:rsidR="00EE0B32" w14:paraId="14C41220" w14:textId="77777777" w:rsidTr="3306F1D9">
        <w:tc>
          <w:tcPr>
            <w:tcW w:w="2137" w:type="dxa"/>
          </w:tcPr>
          <w:p w14:paraId="2BFEB7B7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65DAC4FD" w14:textId="606A4712" w:rsidR="00EE0B32" w:rsidRDefault="000A4D40" w:rsidP="00636FA6">
            <w:pPr>
              <w:rPr>
                <w:rFonts w:cs="Arial"/>
              </w:rPr>
            </w:pPr>
            <w:ins w:id="1377" w:author="CRUZ PORTILLA MAURICIO" w:date="2019-04-08T12:24:00Z">
              <w:r>
                <w:rPr>
                  <w:rFonts w:cs="Arial"/>
                </w:rPr>
                <w:t>El alumno no debe estar validado.</w:t>
              </w:r>
            </w:ins>
          </w:p>
        </w:tc>
      </w:tr>
      <w:tr w:rsidR="00EE0B32" w14:paraId="13BD59BA" w14:textId="77777777" w:rsidTr="3306F1D9">
        <w:tc>
          <w:tcPr>
            <w:tcW w:w="2137" w:type="dxa"/>
          </w:tcPr>
          <w:p w14:paraId="40F824E6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408AE091" w14:textId="444F4FE0" w:rsidR="00EE0B32" w:rsidRDefault="61A82F1F" w:rsidP="00ED3EA4">
            <w:pPr>
              <w:pStyle w:val="Prrafodelista"/>
              <w:numPr>
                <w:ilvl w:val="0"/>
                <w:numId w:val="70"/>
              </w:numPr>
              <w:rPr>
                <w:szCs w:val="24"/>
              </w:rPr>
            </w:pPr>
            <w:r w:rsidRPr="61A82F1F">
              <w:rPr>
                <w:rFonts w:cs="Arial"/>
              </w:rPr>
              <w:t>El sistema muestra una ventana con el mensaje “¿Seguro que desea validar al alumno?”, junto con los botones de “Aceptar” y “Cancelar”</w:t>
            </w:r>
          </w:p>
          <w:p w14:paraId="63197AAD" w14:textId="20EAEBFD" w:rsidR="00EE0B32" w:rsidRDefault="61A82F1F" w:rsidP="00ED3EA4">
            <w:pPr>
              <w:pStyle w:val="Prrafodelista"/>
              <w:numPr>
                <w:ilvl w:val="0"/>
                <w:numId w:val="70"/>
              </w:numPr>
              <w:rPr>
                <w:szCs w:val="24"/>
              </w:rPr>
            </w:pPr>
            <w:r w:rsidRPr="61A82F1F">
              <w:rPr>
                <w:rFonts w:cs="Arial"/>
              </w:rPr>
              <w:t>El coordinador da clic en “Aceptar”</w:t>
            </w:r>
          </w:p>
          <w:p w14:paraId="0B74E75D" w14:textId="44EBE86A" w:rsidR="00EE0B32" w:rsidRDefault="6D049109" w:rsidP="00ED3EA4">
            <w:pPr>
              <w:pStyle w:val="Prrafodelista"/>
              <w:numPr>
                <w:ilvl w:val="0"/>
                <w:numId w:val="70"/>
              </w:numPr>
              <w:rPr>
                <w:szCs w:val="24"/>
              </w:rPr>
            </w:pPr>
            <w:r w:rsidRPr="6D049109">
              <w:rPr>
                <w:rFonts w:cs="Arial"/>
              </w:rPr>
              <w:t xml:space="preserve">El sistema </w:t>
            </w:r>
            <w:del w:id="1378" w:author="CRUZ PORTILLA MAURICIO" w:date="2019-04-08T12:25:00Z">
              <w:r w:rsidRPr="6D049109">
                <w:rPr>
                  <w:rFonts w:cs="Arial"/>
                </w:rPr>
                <w:delText>guarda al</w:delText>
              </w:r>
            </w:del>
            <w:ins w:id="1379" w:author="CRUZ PORTILLA MAURICIO" w:date="2019-04-08T12:25:00Z">
              <w:r w:rsidR="000A4D40">
                <w:rPr>
                  <w:rFonts w:cs="Arial"/>
                </w:rPr>
                <w:t>cambia el estado del</w:t>
              </w:r>
            </w:ins>
            <w:r w:rsidRPr="6D049109">
              <w:rPr>
                <w:rFonts w:cs="Arial"/>
              </w:rPr>
              <w:t xml:space="preserve"> ALUMNO </w:t>
            </w:r>
            <w:ins w:id="1380" w:author="CRUZ PORTILLA MAURICIO" w:date="2019-04-08T12:25:00Z">
              <w:r w:rsidR="000A4D40">
                <w:rPr>
                  <w:rFonts w:cs="Arial"/>
                </w:rPr>
                <w:t xml:space="preserve">a “Validado” </w:t>
              </w:r>
            </w:ins>
            <w:r w:rsidRPr="6D049109">
              <w:rPr>
                <w:rFonts w:cs="Arial"/>
              </w:rPr>
              <w:t>en la base de datos</w:t>
            </w:r>
            <w:ins w:id="1381" w:author="CRUZ PORTILLA MAURICIO" w:date="2019-04-09T16:46:00Z">
              <w:r w:rsidR="004663D9">
                <w:rPr>
                  <w:rFonts w:cs="Arial"/>
                </w:rPr>
                <w:t xml:space="preserve"> y </w:t>
              </w:r>
            </w:ins>
            <w:ins w:id="1382" w:author="CRUZ PORTILLA MAURICIO" w:date="2019-04-09T16:47:00Z">
              <w:r w:rsidR="008335E7">
                <w:rPr>
                  <w:rFonts w:cs="Arial"/>
                </w:rPr>
                <w:t>muestra un mensaje “Alumno validado”</w:t>
              </w:r>
            </w:ins>
            <w:r w:rsidRPr="6D049109">
              <w:rPr>
                <w:rFonts w:cs="Arial"/>
              </w:rPr>
              <w:t>. EX1</w:t>
            </w:r>
          </w:p>
          <w:p w14:paraId="0AAC6C24" w14:textId="5AB522A1" w:rsidR="00EE0B32" w:rsidRDefault="6D049109" w:rsidP="00ED3EA4">
            <w:pPr>
              <w:pStyle w:val="Prrafodelista"/>
              <w:numPr>
                <w:ilvl w:val="0"/>
                <w:numId w:val="70"/>
              </w:numPr>
              <w:rPr>
                <w:szCs w:val="24"/>
              </w:rPr>
            </w:pPr>
            <w:r w:rsidRPr="6D049109">
              <w:rPr>
                <w:rFonts w:cs="Arial"/>
              </w:rPr>
              <w:t>Termina el caso de uso</w:t>
            </w:r>
          </w:p>
        </w:tc>
      </w:tr>
      <w:tr w:rsidR="00EE0B32" w14:paraId="5F8A705D" w14:textId="77777777" w:rsidTr="3306F1D9">
        <w:tc>
          <w:tcPr>
            <w:tcW w:w="2137" w:type="dxa"/>
          </w:tcPr>
          <w:p w14:paraId="6227F455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18BE915B" w14:textId="28E1AEFD" w:rsidR="00EE0B32" w:rsidRPr="00312B36" w:rsidRDefault="00615557" w:rsidP="6D049109">
            <w:pPr>
              <w:rPr>
                <w:rFonts w:cs="Arial"/>
                <w:b/>
                <w:rPrChange w:id="1383" w:author="CRUZ PORTILLA MAURICIO" w:date="2019-04-07T19:29:00Z">
                  <w:rPr>
                    <w:rFonts w:cs="Arial"/>
                  </w:rPr>
                </w:rPrChange>
              </w:rPr>
            </w:pPr>
            <w:ins w:id="1384" w:author="CRUZ PORTILLA MAURICIO" w:date="2019-04-09T16:15:00Z">
              <w:r>
                <w:rPr>
                  <w:rFonts w:cs="Arial"/>
                  <w:b/>
                </w:rPr>
                <w:t>2</w:t>
              </w:r>
            </w:ins>
            <w:del w:id="1385" w:author="CRUZ PORTILLA MAURICIO" w:date="2019-04-09T16:15:00Z">
              <w:r w:rsidR="6D049109" w:rsidRPr="00312B36" w:rsidDel="00615557">
                <w:rPr>
                  <w:rFonts w:cs="Arial"/>
                  <w:b/>
                  <w:rPrChange w:id="1386" w:author="CRUZ PORTILLA MAURICIO" w:date="2019-04-07T19:29:00Z">
                    <w:rPr>
                      <w:rFonts w:cs="Arial"/>
                    </w:rPr>
                  </w:rPrChange>
                </w:rPr>
                <w:delText>1</w:delText>
              </w:r>
            </w:del>
            <w:r w:rsidR="6D049109" w:rsidRPr="00312B36">
              <w:rPr>
                <w:rFonts w:cs="Arial"/>
                <w:b/>
                <w:rPrChange w:id="1387" w:author="CRUZ PORTILLA MAURICIO" w:date="2019-04-07T19:29:00Z">
                  <w:rPr>
                    <w:rFonts w:cs="Arial"/>
                  </w:rPr>
                </w:rPrChange>
              </w:rPr>
              <w:t>.</w:t>
            </w:r>
            <w:r w:rsidR="61A82F1F" w:rsidRPr="00312B36">
              <w:rPr>
                <w:rFonts w:cs="Arial"/>
                <w:b/>
                <w:rPrChange w:id="1388" w:author="CRUZ PORTILLA MAURICIO" w:date="2019-04-07T19:29:00Z">
                  <w:rPr>
                    <w:rFonts w:cs="Arial"/>
                  </w:rPr>
                </w:rPrChange>
              </w:rPr>
              <w:t>1</w:t>
            </w:r>
            <w:ins w:id="1389" w:author="CRUZ PORTILLA MAURICIO" w:date="2019-04-07T19:29:00Z">
              <w:r w:rsidR="00312B36">
                <w:rPr>
                  <w:rFonts w:cs="Arial"/>
                  <w:b/>
                </w:rPr>
                <w:t xml:space="preserve"> </w:t>
              </w:r>
            </w:ins>
            <w:r w:rsidR="61A82F1F" w:rsidRPr="00312B36">
              <w:rPr>
                <w:rFonts w:cs="Arial"/>
                <w:b/>
                <w:rPrChange w:id="1390" w:author="CRUZ PORTILLA MAURICIO" w:date="2019-04-07T19:29:00Z">
                  <w:rPr>
                    <w:rFonts w:cs="Arial"/>
                  </w:rPr>
                </w:rPrChange>
              </w:rPr>
              <w:t>Clic</w:t>
            </w:r>
            <w:r w:rsidR="6D049109" w:rsidRPr="00312B36">
              <w:rPr>
                <w:rFonts w:cs="Arial"/>
                <w:b/>
                <w:rPrChange w:id="1391" w:author="CRUZ PORTILLA MAURICIO" w:date="2019-04-07T19:29:00Z">
                  <w:rPr>
                    <w:rFonts w:cs="Arial"/>
                  </w:rPr>
                </w:rPrChange>
              </w:rPr>
              <w:t xml:space="preserve"> en “Cancelar”</w:t>
            </w:r>
          </w:p>
          <w:p w14:paraId="31D550D3" w14:textId="1A25CE3E" w:rsidR="00EE0B32" w:rsidRDefault="6D049109" w:rsidP="6D049109">
            <w:pPr>
              <w:pStyle w:val="Prrafodelista"/>
              <w:numPr>
                <w:ilvl w:val="0"/>
                <w:numId w:val="1"/>
              </w:numPr>
              <w:rPr>
                <w:szCs w:val="24"/>
              </w:rPr>
            </w:pPr>
            <w:r w:rsidRPr="6D049109">
              <w:rPr>
                <w:rFonts w:cs="Arial"/>
              </w:rPr>
              <w:t>Termina el caso de uso</w:t>
            </w:r>
          </w:p>
        </w:tc>
      </w:tr>
      <w:tr w:rsidR="00EE0B32" w14:paraId="306174C6" w14:textId="77777777" w:rsidTr="3306F1D9">
        <w:tc>
          <w:tcPr>
            <w:tcW w:w="2137" w:type="dxa"/>
          </w:tcPr>
          <w:p w14:paraId="5D058516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6B9A6568" w14:textId="77777777" w:rsidR="00EE0B32" w:rsidRDefault="6D049109" w:rsidP="6D049109">
            <w:pPr>
              <w:rPr>
                <w:ins w:id="1392" w:author="CRUZ PORTILLA MAURICIO" w:date="2019-04-07T19:14:00Z"/>
                <w:rFonts w:cs="Arial"/>
                <w:b/>
              </w:rPr>
            </w:pPr>
            <w:r w:rsidRPr="005D4D61">
              <w:rPr>
                <w:rFonts w:cs="Arial"/>
                <w:b/>
                <w:rPrChange w:id="1393" w:author="CRUZ PORTILLA MAURICIO" w:date="2019-04-07T19:14:00Z">
                  <w:rPr>
                    <w:rFonts w:cs="Arial"/>
                  </w:rPr>
                </w:rPrChange>
              </w:rPr>
              <w:t>EX1. Se pierde la conexión con la base de datos</w:t>
            </w:r>
          </w:p>
          <w:p w14:paraId="0A7D9BC1" w14:textId="6CEE2FF4" w:rsidR="005D4D61" w:rsidRDefault="005D4D61" w:rsidP="005D4D61">
            <w:pPr>
              <w:pStyle w:val="Prrafodelista"/>
              <w:numPr>
                <w:ilvl w:val="0"/>
                <w:numId w:val="95"/>
              </w:numPr>
              <w:rPr>
                <w:ins w:id="1394" w:author="CRUZ PORTILLA MAURICIO" w:date="2019-04-07T19:14:00Z"/>
                <w:rFonts w:cs="Arial"/>
              </w:rPr>
            </w:pPr>
            <w:ins w:id="1395" w:author="CRUZ PORTILLA MAURICIO" w:date="2019-04-07T19:14:00Z">
              <w:r>
                <w:rPr>
                  <w:rFonts w:cs="Arial"/>
                </w:rPr>
                <w:t xml:space="preserve">El sistema muestra un mensaje “Ocurrió un error al </w:t>
              </w:r>
            </w:ins>
            <w:ins w:id="1396" w:author="CRUZ PORTILLA MAURICIO" w:date="2019-04-09T16:47:00Z">
              <w:r w:rsidR="008335E7">
                <w:rPr>
                  <w:rFonts w:cs="Arial"/>
                </w:rPr>
                <w:t>validar el alumno</w:t>
              </w:r>
            </w:ins>
            <w:ins w:id="1397" w:author="CRUZ PORTILLA MAURICIO" w:date="2019-04-07T19:14:00Z">
              <w:r>
                <w:rPr>
                  <w:rFonts w:cs="Arial"/>
                </w:rPr>
                <w:t>”.</w:t>
              </w:r>
            </w:ins>
          </w:p>
          <w:p w14:paraId="37CF8D03" w14:textId="75C9C1EF" w:rsidR="005D4D61" w:rsidRPr="005D4D61" w:rsidRDefault="005D4D61">
            <w:pPr>
              <w:pStyle w:val="Prrafodelista"/>
              <w:numPr>
                <w:ilvl w:val="0"/>
                <w:numId w:val="95"/>
              </w:numPr>
              <w:rPr>
                <w:rFonts w:cs="Arial"/>
              </w:rPr>
              <w:pPrChange w:id="1398" w:author="CRUZ PORTILLA MAURICIO" w:date="2019-04-07T19:14:00Z">
                <w:pPr/>
              </w:pPrChange>
            </w:pPr>
            <w:ins w:id="1399" w:author="CRUZ PORTILLA MAURICIO" w:date="2019-04-07T19:14:00Z">
              <w:r>
                <w:rPr>
                  <w:rFonts w:cs="Arial"/>
                </w:rPr>
                <w:t>Termina el caso de uso.</w:t>
              </w:r>
            </w:ins>
          </w:p>
        </w:tc>
      </w:tr>
      <w:tr w:rsidR="00EE0B32" w14:paraId="109D0AD1" w14:textId="77777777" w:rsidTr="3306F1D9">
        <w:tc>
          <w:tcPr>
            <w:tcW w:w="2137" w:type="dxa"/>
          </w:tcPr>
          <w:p w14:paraId="25C98AC0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3FDCB1C8" w14:textId="023B49EE" w:rsidR="00EE0B32" w:rsidRDefault="6D049109" w:rsidP="6D049109">
            <w:pPr>
              <w:rPr>
                <w:rFonts w:cs="Arial"/>
              </w:rPr>
            </w:pPr>
            <w:del w:id="1400" w:author="CRUZ PORTILLA MAURICIO" w:date="2019-04-08T12:25:00Z">
              <w:r w:rsidRPr="6D049109">
                <w:rPr>
                  <w:rFonts w:cs="Arial"/>
                </w:rPr>
                <w:delText>Los ALUMNO son validados</w:delText>
              </w:r>
            </w:del>
            <w:del w:id="1401" w:author="CRUZ PORTILLA MAURICIO" w:date="2019-04-07T19:14:00Z">
              <w:r w:rsidRPr="6D049109" w:rsidDel="005D4D61">
                <w:rPr>
                  <w:rFonts w:cs="Arial"/>
                </w:rPr>
                <w:delText>,</w:delText>
              </w:r>
            </w:del>
            <w:del w:id="1402" w:author="CRUZ PORTILLA MAURICIO" w:date="2019-04-08T12:25:00Z">
              <w:r w:rsidRPr="6D049109">
                <w:rPr>
                  <w:rFonts w:cs="Arial"/>
                </w:rPr>
                <w:delText xml:space="preserve"> y tienen acceso al sistema.</w:delText>
              </w:r>
            </w:del>
            <w:ins w:id="1403" w:author="CRUZ PORTILLA MAURICIO" w:date="2019-04-08T12:25:00Z">
              <w:r w:rsidR="000A4D40">
                <w:rPr>
                  <w:rFonts w:cs="Arial"/>
                </w:rPr>
                <w:t>Alumno validado.</w:t>
              </w:r>
            </w:ins>
          </w:p>
        </w:tc>
      </w:tr>
      <w:tr w:rsidR="00EE0B32" w14:paraId="45409931" w14:textId="77777777" w:rsidTr="3306F1D9">
        <w:tc>
          <w:tcPr>
            <w:tcW w:w="2137" w:type="dxa"/>
          </w:tcPr>
          <w:p w14:paraId="73B4C080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7849E0C3" w14:textId="725783CD" w:rsidR="00EE0B32" w:rsidRDefault="005D4D61" w:rsidP="00636FA6">
            <w:pPr>
              <w:rPr>
                <w:rFonts w:cs="Arial"/>
              </w:rPr>
            </w:pPr>
            <w:ins w:id="1404" w:author="CRUZ PORTILLA MAURICIO" w:date="2019-04-07T19:14:00Z">
              <w:r>
                <w:rPr>
                  <w:rFonts w:cs="Arial"/>
                </w:rPr>
                <w:t>Ninguna</w:t>
              </w:r>
            </w:ins>
          </w:p>
        </w:tc>
      </w:tr>
      <w:tr w:rsidR="00EE0B32" w14:paraId="44F0DB1C" w14:textId="77777777" w:rsidTr="3306F1D9">
        <w:tc>
          <w:tcPr>
            <w:tcW w:w="2137" w:type="dxa"/>
          </w:tcPr>
          <w:p w14:paraId="5A41CC7C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294E892A" w14:textId="6F1C120E" w:rsidR="00EE0B32" w:rsidRDefault="005D4D61" w:rsidP="00636FA6">
            <w:pPr>
              <w:rPr>
                <w:rFonts w:cs="Arial"/>
              </w:rPr>
            </w:pPr>
            <w:ins w:id="1405" w:author="CRUZ PORTILLA MAURICIO" w:date="2019-04-07T19:14:00Z">
              <w:r>
                <w:rPr>
                  <w:rFonts w:cs="Arial"/>
                </w:rPr>
                <w:t>Ninguna</w:t>
              </w:r>
            </w:ins>
          </w:p>
        </w:tc>
      </w:tr>
    </w:tbl>
    <w:p w14:paraId="4238921D" w14:textId="71CFE385" w:rsidR="00EE0B32" w:rsidRDefault="00EE0B32">
      <w:pPr>
        <w:rPr>
          <w:rFonts w:cs="Arial"/>
        </w:rPr>
      </w:pPr>
    </w:p>
    <w:p w14:paraId="3B1945D4" w14:textId="77777777" w:rsidR="009042AA" w:rsidRDefault="009042AA">
      <w:r>
        <w:br w:type="page"/>
      </w:r>
    </w:p>
    <w:p w14:paraId="227AD40E" w14:textId="187B09D1" w:rsidR="00CD6C3F" w:rsidRDefault="00CD6C3F" w:rsidP="00CD6C3F">
      <w:pPr>
        <w:pStyle w:val="Ttulo2"/>
      </w:pPr>
      <w:bookmarkStart w:id="1406" w:name="_Toc5188701"/>
      <w:bookmarkStart w:id="1407" w:name="_Toc5565178"/>
      <w:bookmarkStart w:id="1408" w:name="_Toc5694327"/>
      <w:bookmarkStart w:id="1409" w:name="_Toc5721511"/>
      <w:r>
        <w:lastRenderedPageBreak/>
        <w:t>4.</w:t>
      </w:r>
      <w:del w:id="1410" w:author="CRUZ PORTILLA MAURICIO" w:date="2019-04-07T21:31:00Z">
        <w:r>
          <w:delText>19</w:delText>
        </w:r>
      </w:del>
      <w:ins w:id="1411" w:author="CRUZ PORTILLA MAURICIO" w:date="2019-04-07T21:31:00Z">
        <w:r w:rsidR="008A6F81">
          <w:t>18</w:t>
        </w:r>
      </w:ins>
      <w:r>
        <w:tab/>
        <w:t>CU-</w:t>
      </w:r>
      <w:del w:id="1412" w:author="CRUZ PORTILLA MAURICIO" w:date="2019-04-07T19:43:00Z">
        <w:r w:rsidDel="006E7657">
          <w:delText>19</w:delText>
        </w:r>
      </w:del>
      <w:ins w:id="1413" w:author="CRUZ PORTILLA MAURICIO" w:date="2019-04-07T19:43:00Z">
        <w:r w:rsidR="006E7657">
          <w:t>18</w:t>
        </w:r>
      </w:ins>
      <w:r>
        <w:t>: Reemplazar archivo</w:t>
      </w:r>
      <w:bookmarkEnd w:id="1406"/>
      <w:bookmarkEnd w:id="1407"/>
      <w:bookmarkEnd w:id="1408"/>
      <w:bookmarkEnd w:id="140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EE0B32" w14:paraId="44F93D3C" w14:textId="77777777" w:rsidTr="123974D3">
        <w:tc>
          <w:tcPr>
            <w:tcW w:w="2137" w:type="dxa"/>
          </w:tcPr>
          <w:p w14:paraId="1727DB2A" w14:textId="2E3ED25F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6F0F9CA4" w14:textId="2DC05B84" w:rsidR="00EE0B32" w:rsidRDefault="00EE0B32" w:rsidP="00636FA6">
            <w:pPr>
              <w:rPr>
                <w:rFonts w:cs="Arial"/>
              </w:rPr>
            </w:pPr>
            <w:r>
              <w:rPr>
                <w:rFonts w:cs="Arial"/>
              </w:rPr>
              <w:t>CU-</w:t>
            </w:r>
            <w:ins w:id="1414" w:author="BRUNO ANTONIO" w:date="2019-04-07T23:08:00Z">
              <w:r w:rsidR="00BF2D25">
                <w:rPr>
                  <w:rFonts w:cs="Arial"/>
                </w:rPr>
                <w:t>18</w:t>
              </w:r>
            </w:ins>
            <w:del w:id="1415" w:author="BRUNO ANTONIO" w:date="2019-04-07T23:08:00Z">
              <w:r w:rsidR="00912DA0">
                <w:rPr>
                  <w:rFonts w:cs="Arial"/>
                </w:rPr>
                <w:delText>19</w:delText>
              </w:r>
            </w:del>
          </w:p>
        </w:tc>
      </w:tr>
      <w:tr w:rsidR="00EE0B32" w14:paraId="58DB7D80" w14:textId="77777777" w:rsidTr="123974D3">
        <w:tc>
          <w:tcPr>
            <w:tcW w:w="2137" w:type="dxa"/>
          </w:tcPr>
          <w:p w14:paraId="28AEF1CD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5A7F187E" w14:textId="17F8C2A2" w:rsidR="00EE0B32" w:rsidRDefault="00912DA0" w:rsidP="00636FA6">
            <w:pPr>
              <w:rPr>
                <w:rFonts w:cs="Arial"/>
              </w:rPr>
            </w:pPr>
            <w:r>
              <w:rPr>
                <w:rFonts w:cs="Arial"/>
              </w:rPr>
              <w:t>Reemplazar archivo</w:t>
            </w:r>
            <w:ins w:id="1416" w:author="CRUZ PORTILLA MAURICIO" w:date="2019-04-08T14:57:00Z">
              <w:r w:rsidR="008D10ED">
                <w:rPr>
                  <w:rFonts w:cs="Arial"/>
                </w:rPr>
                <w:t xml:space="preserve"> – extendido de CU-13: Consultar archivos del alumno</w:t>
              </w:r>
            </w:ins>
          </w:p>
        </w:tc>
      </w:tr>
      <w:tr w:rsidR="00EE0B32" w14:paraId="5E898081" w14:textId="77777777" w:rsidTr="123974D3">
        <w:tc>
          <w:tcPr>
            <w:tcW w:w="2137" w:type="dxa"/>
          </w:tcPr>
          <w:p w14:paraId="776A8EA2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4DEED5B6" w14:textId="140A7A8A" w:rsidR="00EE0B32" w:rsidRDefault="7A120451" w:rsidP="7A120451">
            <w:pPr>
              <w:rPr>
                <w:rFonts w:cs="Arial"/>
              </w:rPr>
            </w:pPr>
            <w:r w:rsidRPr="7A120451">
              <w:rPr>
                <w:rFonts w:cs="Arial"/>
              </w:rPr>
              <w:t xml:space="preserve">El sistema permite </w:t>
            </w:r>
            <w:ins w:id="1417" w:author="CRUZ PORTILLA MAURICIO" w:date="2019-04-09T15:20:00Z">
              <w:r w:rsidR="006C2A7A">
                <w:rPr>
                  <w:rFonts w:cs="Arial"/>
                </w:rPr>
                <w:t>al coordinador reemplazar un archivo subido al sistema por otro.</w:t>
              </w:r>
            </w:ins>
            <w:del w:id="1418" w:author="CRUZ PORTILLA MAURICIO" w:date="2019-04-09T15:20:00Z">
              <w:r w:rsidRPr="7A120451" w:rsidDel="006C2A7A">
                <w:rPr>
                  <w:rFonts w:cs="Arial"/>
                </w:rPr>
                <w:delText>que tanto el coordinador como el alumno reemplacen un archivo.</w:delText>
              </w:r>
            </w:del>
          </w:p>
        </w:tc>
      </w:tr>
      <w:tr w:rsidR="00EE0B32" w14:paraId="4DC1472B" w14:textId="77777777" w:rsidTr="123974D3">
        <w:tc>
          <w:tcPr>
            <w:tcW w:w="2137" w:type="dxa"/>
          </w:tcPr>
          <w:p w14:paraId="5C13C973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7E2432E4" w14:textId="1AC9CC89" w:rsidR="00EE0B32" w:rsidRDefault="7A120451" w:rsidP="7A120451">
            <w:pPr>
              <w:rPr>
                <w:rFonts w:cs="Arial"/>
              </w:rPr>
            </w:pPr>
            <w:r w:rsidRPr="7A120451">
              <w:rPr>
                <w:rFonts w:cs="Arial"/>
              </w:rPr>
              <w:t>Hernández Molinos María José</w:t>
            </w:r>
          </w:p>
        </w:tc>
      </w:tr>
      <w:tr w:rsidR="00EE0B32" w14:paraId="55610306" w14:textId="77777777" w:rsidTr="123974D3">
        <w:tc>
          <w:tcPr>
            <w:tcW w:w="2137" w:type="dxa"/>
          </w:tcPr>
          <w:p w14:paraId="0AD41DA8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06827221" w14:textId="71504BDF" w:rsidR="00EE0B32" w:rsidRDefault="00EA51C6" w:rsidP="00636FA6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  <w:del w:id="1419" w:author="CRUZ PORTILLA MAURICIO" w:date="2019-04-07T12:09:00Z">
              <w:r w:rsidDel="00BA303E">
                <w:rPr>
                  <w:rFonts w:cs="Arial"/>
                </w:rPr>
                <w:delText>, Alumno</w:delText>
              </w:r>
            </w:del>
          </w:p>
        </w:tc>
      </w:tr>
      <w:tr w:rsidR="00EE0B32" w14:paraId="04C07F45" w14:textId="77777777" w:rsidTr="123974D3">
        <w:tc>
          <w:tcPr>
            <w:tcW w:w="2137" w:type="dxa"/>
          </w:tcPr>
          <w:p w14:paraId="05BDEF60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6294E275" w14:textId="47F831F1" w:rsidR="00EE0B32" w:rsidRDefault="7A120451" w:rsidP="7A120451">
            <w:pPr>
              <w:rPr>
                <w:rFonts w:cs="Arial"/>
              </w:rPr>
            </w:pPr>
            <w:r w:rsidRPr="7A120451">
              <w:rPr>
                <w:rFonts w:cs="Arial"/>
              </w:rPr>
              <w:t xml:space="preserve">Existe </w:t>
            </w:r>
            <w:ins w:id="1420" w:author="CRUZ PORTILLA MAURICIO" w:date="2019-04-09T15:21:00Z">
              <w:r w:rsidR="00ED7EAF">
                <w:rPr>
                  <w:rFonts w:cs="Arial"/>
                </w:rPr>
                <w:t>el</w:t>
              </w:r>
            </w:ins>
            <w:del w:id="1421" w:author="CRUZ PORTILLA MAURICIO" w:date="2019-04-09T15:21:00Z">
              <w:r w:rsidRPr="7A120451" w:rsidDel="00ED7EAF">
                <w:rPr>
                  <w:rFonts w:cs="Arial"/>
                </w:rPr>
                <w:delText>un</w:delText>
              </w:r>
            </w:del>
            <w:r w:rsidRPr="7A120451">
              <w:rPr>
                <w:rFonts w:cs="Arial"/>
              </w:rPr>
              <w:t xml:space="preserve"> archivo en el sistema.</w:t>
            </w:r>
          </w:p>
        </w:tc>
      </w:tr>
      <w:tr w:rsidR="00EE0B32" w14:paraId="6C3CA139" w14:textId="77777777" w:rsidTr="123974D3">
        <w:tc>
          <w:tcPr>
            <w:tcW w:w="2137" w:type="dxa"/>
          </w:tcPr>
          <w:p w14:paraId="67DF2898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7348D737" w14:textId="4DD96871" w:rsidR="00EE0B32" w:rsidRDefault="123974D3">
            <w:pPr>
              <w:jc w:val="both"/>
              <w:rPr>
                <w:del w:id="1422" w:author="CRUZ PORTILLA MAURICIO" w:date="2019-04-08T12:57:00Z"/>
                <w:rFonts w:cs="Arial"/>
              </w:rPr>
              <w:pPrChange w:id="1423" w:author="CRUZ PORTILLA MAURICIO" w:date="2019-04-09T16:13:00Z">
                <w:pPr/>
              </w:pPrChange>
            </w:pPr>
            <w:del w:id="1424" w:author="CRUZ PORTILLA MAURICIO" w:date="2019-04-08T12:57:00Z">
              <w:r w:rsidRPr="123974D3">
                <w:rPr>
                  <w:rFonts w:cs="Arial"/>
                </w:rPr>
                <w:delText>1.- El sistema muestra todos los archivos de ALUMNO.</w:delText>
              </w:r>
            </w:del>
          </w:p>
          <w:p w14:paraId="56BB735E" w14:textId="3670FE50" w:rsidR="00EE0B32" w:rsidRDefault="123974D3">
            <w:pPr>
              <w:jc w:val="both"/>
              <w:rPr>
                <w:del w:id="1425" w:author="CRUZ PORTILLA MAURICIO" w:date="2019-04-08T12:57:00Z"/>
                <w:rFonts w:cs="Arial"/>
              </w:rPr>
              <w:pPrChange w:id="1426" w:author="CRUZ PORTILLA MAURICIO" w:date="2019-04-09T16:13:00Z">
                <w:pPr/>
              </w:pPrChange>
            </w:pPr>
            <w:del w:id="1427" w:author="CRUZ PORTILLA MAURICIO" w:date="2019-04-08T12:57:00Z">
              <w:r w:rsidRPr="123974D3">
                <w:rPr>
                  <w:rFonts w:cs="Arial"/>
                </w:rPr>
                <w:delText>2.-El coordinador</w:delText>
              </w:r>
            </w:del>
            <w:del w:id="1428" w:author="CRUZ PORTILLA MAURICIO" w:date="2019-04-07T12:09:00Z">
              <w:r w:rsidRPr="123974D3" w:rsidDel="00BA303E">
                <w:rPr>
                  <w:rFonts w:cs="Arial"/>
                </w:rPr>
                <w:delText>/alumno</w:delText>
              </w:r>
            </w:del>
            <w:del w:id="1429" w:author="CRUZ PORTILLA MAURICIO" w:date="2019-04-08T12:57:00Z">
              <w:r w:rsidRPr="123974D3">
                <w:rPr>
                  <w:rFonts w:cs="Arial"/>
                </w:rPr>
                <w:delText xml:space="preserve"> selecciona el archivo que desea reemplazar.</w:delText>
              </w:r>
            </w:del>
          </w:p>
          <w:p w14:paraId="462EA39A" w14:textId="0677DBFC" w:rsidR="00EE0B32" w:rsidRDefault="123974D3">
            <w:pPr>
              <w:jc w:val="both"/>
              <w:rPr>
                <w:del w:id="1430" w:author="CRUZ PORTILLA MAURICIO" w:date="2019-04-08T12:57:00Z"/>
                <w:rFonts w:cs="Arial"/>
              </w:rPr>
              <w:pPrChange w:id="1431" w:author="CRUZ PORTILLA MAURICIO" w:date="2019-04-09T16:13:00Z">
                <w:pPr/>
              </w:pPrChange>
            </w:pPr>
            <w:del w:id="1432" w:author="CRUZ PORTILLA MAURICIO" w:date="2019-04-08T12:57:00Z">
              <w:r w:rsidRPr="123974D3">
                <w:rPr>
                  <w:rFonts w:cs="Arial"/>
                </w:rPr>
                <w:delText>3.-El sistema muestra el archivo y un botón “Reemplazar”.</w:delText>
              </w:r>
            </w:del>
          </w:p>
          <w:p w14:paraId="7AB9CC3E" w14:textId="443B0B84" w:rsidR="00EE0B32" w:rsidRDefault="123974D3">
            <w:pPr>
              <w:jc w:val="both"/>
              <w:rPr>
                <w:del w:id="1433" w:author="CRUZ PORTILLA MAURICIO" w:date="2019-04-08T12:57:00Z"/>
                <w:rFonts w:cs="Arial"/>
              </w:rPr>
              <w:pPrChange w:id="1434" w:author="CRUZ PORTILLA MAURICIO" w:date="2019-04-09T16:13:00Z">
                <w:pPr/>
              </w:pPrChange>
            </w:pPr>
            <w:del w:id="1435" w:author="CRUZ PORTILLA MAURICIO" w:date="2019-04-08T12:57:00Z">
              <w:r w:rsidRPr="123974D3">
                <w:rPr>
                  <w:rFonts w:cs="Arial"/>
                </w:rPr>
                <w:delText>4.-El coordinador</w:delText>
              </w:r>
            </w:del>
            <w:del w:id="1436" w:author="CRUZ PORTILLA MAURICIO" w:date="2019-04-07T12:09:00Z">
              <w:r w:rsidRPr="123974D3" w:rsidDel="00BA303E">
                <w:rPr>
                  <w:rFonts w:cs="Arial"/>
                </w:rPr>
                <w:delText>/alumno</w:delText>
              </w:r>
            </w:del>
            <w:del w:id="1437" w:author="CRUZ PORTILLA MAURICIO" w:date="2019-04-08T12:57:00Z">
              <w:r w:rsidRPr="123974D3">
                <w:rPr>
                  <w:rFonts w:cs="Arial"/>
                </w:rPr>
                <w:delText xml:space="preserve"> da clic en el botón “Reemplazar”.</w:delText>
              </w:r>
            </w:del>
          </w:p>
          <w:p w14:paraId="51B35102" w14:textId="3AA2CBF1" w:rsidR="00EE0B32" w:rsidDel="00090124" w:rsidRDefault="123974D3" w:rsidP="005A7AFB">
            <w:pPr>
              <w:pStyle w:val="Prrafodelista"/>
              <w:numPr>
                <w:ilvl w:val="0"/>
                <w:numId w:val="120"/>
              </w:numPr>
              <w:rPr>
                <w:del w:id="1438" w:author="CRUZ PORTILLA MAURICIO" w:date="2019-04-09T16:14:00Z"/>
                <w:rFonts w:cs="Arial"/>
              </w:rPr>
            </w:pPr>
            <w:del w:id="1439" w:author="CRUZ PORTILLA MAURICIO" w:date="2019-04-08T12:57:00Z">
              <w:r w:rsidRPr="00090124">
                <w:rPr>
                  <w:rFonts w:cs="Arial"/>
                  <w:rPrChange w:id="1440" w:author="CRUZ PORTILLA MAURICIO" w:date="2019-04-09T16:14:00Z">
                    <w:rPr/>
                  </w:rPrChange>
                </w:rPr>
                <w:delText>5</w:delText>
              </w:r>
            </w:del>
            <w:del w:id="1441" w:author="CRUZ PORTILLA MAURICIO" w:date="2019-04-09T16:14:00Z">
              <w:r w:rsidRPr="00090124" w:rsidDel="00090124">
                <w:rPr>
                  <w:rFonts w:cs="Arial"/>
                  <w:rPrChange w:id="1442" w:author="CRUZ PORTILLA MAURICIO" w:date="2019-04-09T16:14:00Z">
                    <w:rPr/>
                  </w:rPrChange>
                </w:rPr>
                <w:delText>.</w:delText>
              </w:r>
            </w:del>
            <w:del w:id="1443" w:author="CRUZ PORTILLA MAURICIO" w:date="2019-04-09T16:13:00Z">
              <w:r w:rsidRPr="00090124" w:rsidDel="005A7AFB">
                <w:rPr>
                  <w:rFonts w:cs="Arial"/>
                  <w:rPrChange w:id="1444" w:author="CRUZ PORTILLA MAURICIO" w:date="2019-04-09T16:14:00Z">
                    <w:rPr/>
                  </w:rPrChange>
                </w:rPr>
                <w:delText>-</w:delText>
              </w:r>
            </w:del>
            <w:r w:rsidRPr="00090124">
              <w:rPr>
                <w:rFonts w:cs="Arial"/>
                <w:rPrChange w:id="1445" w:author="CRUZ PORTILLA MAURICIO" w:date="2019-04-09T16:14:00Z">
                  <w:rPr/>
                </w:rPrChange>
              </w:rPr>
              <w:t>El sistema abre el explorador de archivos.</w:t>
            </w:r>
          </w:p>
          <w:p w14:paraId="1276AE9A" w14:textId="77777777" w:rsidR="00090124" w:rsidRPr="00090124" w:rsidRDefault="00090124">
            <w:pPr>
              <w:pStyle w:val="Prrafodelista"/>
              <w:numPr>
                <w:ilvl w:val="0"/>
                <w:numId w:val="120"/>
              </w:numPr>
              <w:rPr>
                <w:ins w:id="1446" w:author="CRUZ PORTILLA MAURICIO" w:date="2019-04-09T16:14:00Z"/>
                <w:rFonts w:cs="Arial"/>
                <w:rPrChange w:id="1447" w:author="CRUZ PORTILLA MAURICIO" w:date="2019-04-09T16:14:00Z">
                  <w:rPr>
                    <w:ins w:id="1448" w:author="CRUZ PORTILLA MAURICIO" w:date="2019-04-09T16:14:00Z"/>
                  </w:rPr>
                </w:rPrChange>
              </w:rPr>
              <w:pPrChange w:id="1449" w:author="CRUZ PORTILLA MAURICIO" w:date="2019-04-09T16:14:00Z">
                <w:pPr/>
              </w:pPrChange>
            </w:pPr>
          </w:p>
          <w:p w14:paraId="3BB8FE12" w14:textId="44088A23" w:rsidR="00EE0B32" w:rsidDel="00090124" w:rsidRDefault="123974D3" w:rsidP="005A7AFB">
            <w:pPr>
              <w:pStyle w:val="Prrafodelista"/>
              <w:numPr>
                <w:ilvl w:val="0"/>
                <w:numId w:val="120"/>
              </w:numPr>
              <w:rPr>
                <w:del w:id="1450" w:author="CRUZ PORTILLA MAURICIO" w:date="2019-04-09T16:14:00Z"/>
                <w:rFonts w:cs="Arial"/>
              </w:rPr>
            </w:pPr>
            <w:del w:id="1451" w:author="CRUZ PORTILLA MAURICIO" w:date="2019-04-08T12:57:00Z">
              <w:r w:rsidRPr="00090124">
                <w:rPr>
                  <w:rFonts w:cs="Arial"/>
                  <w:rPrChange w:id="1452" w:author="CRUZ PORTILLA MAURICIO" w:date="2019-04-09T16:14:00Z">
                    <w:rPr/>
                  </w:rPrChange>
                </w:rPr>
                <w:delText>6</w:delText>
              </w:r>
            </w:del>
            <w:del w:id="1453" w:author="CRUZ PORTILLA MAURICIO" w:date="2019-04-09T16:14:00Z">
              <w:r w:rsidRPr="00090124" w:rsidDel="00090124">
                <w:rPr>
                  <w:rFonts w:cs="Arial"/>
                  <w:rPrChange w:id="1454" w:author="CRUZ PORTILLA MAURICIO" w:date="2019-04-09T16:14:00Z">
                    <w:rPr/>
                  </w:rPrChange>
                </w:rPr>
                <w:delText>.</w:delText>
              </w:r>
            </w:del>
            <w:del w:id="1455" w:author="CRUZ PORTILLA MAURICIO" w:date="2019-04-09T16:13:00Z">
              <w:r w:rsidRPr="00090124" w:rsidDel="005A7AFB">
                <w:rPr>
                  <w:rFonts w:cs="Arial"/>
                  <w:rPrChange w:id="1456" w:author="CRUZ PORTILLA MAURICIO" w:date="2019-04-09T16:14:00Z">
                    <w:rPr/>
                  </w:rPrChange>
                </w:rPr>
                <w:delText>-</w:delText>
              </w:r>
            </w:del>
            <w:r w:rsidRPr="00090124">
              <w:rPr>
                <w:rFonts w:cs="Arial"/>
                <w:rPrChange w:id="1457" w:author="CRUZ PORTILLA MAURICIO" w:date="2019-04-09T16:14:00Z">
                  <w:rPr/>
                </w:rPrChange>
              </w:rPr>
              <w:t>El coordinador</w:t>
            </w:r>
            <w:del w:id="1458" w:author="CRUZ PORTILLA MAURICIO" w:date="2019-04-07T12:09:00Z">
              <w:r w:rsidRPr="00090124" w:rsidDel="00BA303E">
                <w:rPr>
                  <w:rFonts w:cs="Arial"/>
                  <w:rPrChange w:id="1459" w:author="CRUZ PORTILLA MAURICIO" w:date="2019-04-09T16:14:00Z">
                    <w:rPr/>
                  </w:rPrChange>
                </w:rPr>
                <w:delText>/alumno</w:delText>
              </w:r>
            </w:del>
            <w:r w:rsidRPr="00090124">
              <w:rPr>
                <w:rFonts w:cs="Arial"/>
                <w:rPrChange w:id="1460" w:author="CRUZ PORTILLA MAURICIO" w:date="2019-04-09T16:14:00Z">
                  <w:rPr/>
                </w:rPrChange>
              </w:rPr>
              <w:t xml:space="preserve"> selecciona el nuevo archivo y da clic en “Aceptar”.</w:t>
            </w:r>
          </w:p>
          <w:p w14:paraId="16A838C2" w14:textId="77777777" w:rsidR="00090124" w:rsidRPr="00090124" w:rsidRDefault="00090124">
            <w:pPr>
              <w:pStyle w:val="Prrafodelista"/>
              <w:numPr>
                <w:ilvl w:val="0"/>
                <w:numId w:val="120"/>
              </w:numPr>
              <w:rPr>
                <w:ins w:id="1461" w:author="CRUZ PORTILLA MAURICIO" w:date="2019-04-09T16:14:00Z"/>
                <w:rFonts w:cs="Arial"/>
                <w:rPrChange w:id="1462" w:author="CRUZ PORTILLA MAURICIO" w:date="2019-04-09T16:14:00Z">
                  <w:rPr>
                    <w:ins w:id="1463" w:author="CRUZ PORTILLA MAURICIO" w:date="2019-04-09T16:14:00Z"/>
                  </w:rPr>
                </w:rPrChange>
              </w:rPr>
              <w:pPrChange w:id="1464" w:author="CRUZ PORTILLA MAURICIO" w:date="2019-04-09T16:13:00Z">
                <w:pPr/>
              </w:pPrChange>
            </w:pPr>
          </w:p>
          <w:p w14:paraId="4FBD757E" w14:textId="74041122" w:rsidR="00EE0B32" w:rsidDel="00090124" w:rsidRDefault="123974D3" w:rsidP="005A7AFB">
            <w:pPr>
              <w:pStyle w:val="Prrafodelista"/>
              <w:numPr>
                <w:ilvl w:val="0"/>
                <w:numId w:val="120"/>
              </w:numPr>
              <w:rPr>
                <w:del w:id="1465" w:author="CRUZ PORTILLA MAURICIO" w:date="2019-04-09T16:14:00Z"/>
                <w:rFonts w:cs="Arial"/>
              </w:rPr>
            </w:pPr>
            <w:del w:id="1466" w:author="CRUZ PORTILLA MAURICIO" w:date="2019-04-08T12:57:00Z">
              <w:r w:rsidRPr="00090124">
                <w:rPr>
                  <w:rFonts w:cs="Arial"/>
                  <w:rPrChange w:id="1467" w:author="CRUZ PORTILLA MAURICIO" w:date="2019-04-09T16:14:00Z">
                    <w:rPr/>
                  </w:rPrChange>
                </w:rPr>
                <w:delText>7</w:delText>
              </w:r>
            </w:del>
            <w:del w:id="1468" w:author="CRUZ PORTILLA MAURICIO" w:date="2019-04-09T16:14:00Z">
              <w:r w:rsidRPr="00090124" w:rsidDel="00090124">
                <w:rPr>
                  <w:rFonts w:cs="Arial"/>
                  <w:rPrChange w:id="1469" w:author="CRUZ PORTILLA MAURICIO" w:date="2019-04-09T16:14:00Z">
                    <w:rPr/>
                  </w:rPrChange>
                </w:rPr>
                <w:delText>.</w:delText>
              </w:r>
            </w:del>
            <w:del w:id="1470" w:author="CRUZ PORTILLA MAURICIO" w:date="2019-04-09T16:13:00Z">
              <w:r w:rsidRPr="00090124" w:rsidDel="005A7AFB">
                <w:rPr>
                  <w:rFonts w:cs="Arial"/>
                  <w:rPrChange w:id="1471" w:author="CRUZ PORTILLA MAURICIO" w:date="2019-04-09T16:14:00Z">
                    <w:rPr/>
                  </w:rPrChange>
                </w:rPr>
                <w:delText>-</w:delText>
              </w:r>
            </w:del>
            <w:del w:id="1472" w:author="CRUZ PORTILLA MAURICIO" w:date="2019-04-09T16:14:00Z">
              <w:r w:rsidRPr="00090124" w:rsidDel="00090124">
                <w:rPr>
                  <w:rFonts w:cs="Arial"/>
                  <w:rPrChange w:id="1473" w:author="CRUZ PORTILLA MAURICIO" w:date="2019-04-09T16:14:00Z">
                    <w:rPr/>
                  </w:rPrChange>
                </w:rPr>
                <w:delText xml:space="preserve"> </w:delText>
              </w:r>
            </w:del>
            <w:r w:rsidRPr="00090124">
              <w:rPr>
                <w:rFonts w:cs="Arial"/>
                <w:rPrChange w:id="1474" w:author="CRUZ PORTILLA MAURICIO" w:date="2019-04-09T16:14:00Z">
                  <w:rPr/>
                </w:rPrChange>
              </w:rPr>
              <w:t>El sistema carga el archivo seleccionado por el coordinador</w:t>
            </w:r>
            <w:del w:id="1475" w:author="CRUZ PORTILLA MAURICIO" w:date="2019-04-07T12:09:00Z">
              <w:r w:rsidRPr="00090124" w:rsidDel="00BA303E">
                <w:rPr>
                  <w:rFonts w:cs="Arial"/>
                  <w:rPrChange w:id="1476" w:author="CRUZ PORTILLA MAURICIO" w:date="2019-04-09T16:14:00Z">
                    <w:rPr/>
                  </w:rPrChange>
                </w:rPr>
                <w:delText>/alumno</w:delText>
              </w:r>
            </w:del>
            <w:r w:rsidRPr="00090124">
              <w:rPr>
                <w:rFonts w:cs="Arial"/>
                <w:rPrChange w:id="1477" w:author="CRUZ PORTILLA MAURICIO" w:date="2019-04-09T16:14:00Z">
                  <w:rPr/>
                </w:rPrChange>
              </w:rPr>
              <w:t>, muestra un mensaje: ¿Está seguro de que desea reemplazar el archivo? Y muestra dos botones “Sí” y “No”.</w:t>
            </w:r>
          </w:p>
          <w:p w14:paraId="5B122BA1" w14:textId="77777777" w:rsidR="00090124" w:rsidRPr="00090124" w:rsidRDefault="00090124">
            <w:pPr>
              <w:pStyle w:val="Prrafodelista"/>
              <w:numPr>
                <w:ilvl w:val="0"/>
                <w:numId w:val="120"/>
              </w:numPr>
              <w:rPr>
                <w:ins w:id="1478" w:author="CRUZ PORTILLA MAURICIO" w:date="2019-04-09T16:14:00Z"/>
                <w:rFonts w:cs="Arial"/>
                <w:rPrChange w:id="1479" w:author="CRUZ PORTILLA MAURICIO" w:date="2019-04-09T16:14:00Z">
                  <w:rPr>
                    <w:ins w:id="1480" w:author="CRUZ PORTILLA MAURICIO" w:date="2019-04-09T16:14:00Z"/>
                  </w:rPr>
                </w:rPrChange>
              </w:rPr>
              <w:pPrChange w:id="1481" w:author="CRUZ PORTILLA MAURICIO" w:date="2019-04-09T16:13:00Z">
                <w:pPr/>
              </w:pPrChange>
            </w:pPr>
          </w:p>
          <w:p w14:paraId="133C12F3" w14:textId="0101DC96" w:rsidR="00EE0B32" w:rsidDel="00090124" w:rsidRDefault="123974D3" w:rsidP="005A7AFB">
            <w:pPr>
              <w:pStyle w:val="Prrafodelista"/>
              <w:numPr>
                <w:ilvl w:val="0"/>
                <w:numId w:val="120"/>
              </w:numPr>
              <w:rPr>
                <w:del w:id="1482" w:author="CRUZ PORTILLA MAURICIO" w:date="2019-04-09T16:14:00Z"/>
                <w:rFonts w:cs="Arial"/>
              </w:rPr>
            </w:pPr>
            <w:del w:id="1483" w:author="CRUZ PORTILLA MAURICIO" w:date="2019-04-08T12:57:00Z">
              <w:r w:rsidRPr="00090124">
                <w:rPr>
                  <w:rFonts w:cs="Arial"/>
                  <w:rPrChange w:id="1484" w:author="CRUZ PORTILLA MAURICIO" w:date="2019-04-09T16:14:00Z">
                    <w:rPr/>
                  </w:rPrChange>
                </w:rPr>
                <w:delText>8</w:delText>
              </w:r>
            </w:del>
            <w:del w:id="1485" w:author="CRUZ PORTILLA MAURICIO" w:date="2019-04-09T16:14:00Z">
              <w:r w:rsidRPr="00090124" w:rsidDel="00090124">
                <w:rPr>
                  <w:rFonts w:cs="Arial"/>
                  <w:rPrChange w:id="1486" w:author="CRUZ PORTILLA MAURICIO" w:date="2019-04-09T16:14:00Z">
                    <w:rPr/>
                  </w:rPrChange>
                </w:rPr>
                <w:delText>.</w:delText>
              </w:r>
            </w:del>
            <w:del w:id="1487" w:author="CRUZ PORTILLA MAURICIO" w:date="2019-04-09T16:13:00Z">
              <w:r w:rsidRPr="00090124" w:rsidDel="005A7AFB">
                <w:rPr>
                  <w:rFonts w:cs="Arial"/>
                  <w:rPrChange w:id="1488" w:author="CRUZ PORTILLA MAURICIO" w:date="2019-04-09T16:14:00Z">
                    <w:rPr/>
                  </w:rPrChange>
                </w:rPr>
                <w:delText>-</w:delText>
              </w:r>
            </w:del>
            <w:r w:rsidRPr="00090124">
              <w:rPr>
                <w:rFonts w:cs="Arial"/>
                <w:rPrChange w:id="1489" w:author="CRUZ PORTILLA MAURICIO" w:date="2019-04-09T16:14:00Z">
                  <w:rPr/>
                </w:rPrChange>
              </w:rPr>
              <w:t>El coordinador</w:t>
            </w:r>
            <w:del w:id="1490" w:author="CRUZ PORTILLA MAURICIO" w:date="2019-04-07T12:09:00Z">
              <w:r w:rsidRPr="00090124" w:rsidDel="00BA303E">
                <w:rPr>
                  <w:rFonts w:cs="Arial"/>
                  <w:rPrChange w:id="1491" w:author="CRUZ PORTILLA MAURICIO" w:date="2019-04-09T16:14:00Z">
                    <w:rPr/>
                  </w:rPrChange>
                </w:rPr>
                <w:delText>/alumno</w:delText>
              </w:r>
            </w:del>
            <w:r w:rsidRPr="00090124">
              <w:rPr>
                <w:rFonts w:cs="Arial"/>
                <w:rPrChange w:id="1492" w:author="CRUZ PORTILLA MAURICIO" w:date="2019-04-09T16:14:00Z">
                  <w:rPr/>
                </w:rPrChange>
              </w:rPr>
              <w:t xml:space="preserve"> da clic en el botón “Sí”.</w:t>
            </w:r>
          </w:p>
          <w:p w14:paraId="3F782907" w14:textId="77777777" w:rsidR="00090124" w:rsidRPr="00090124" w:rsidRDefault="00090124">
            <w:pPr>
              <w:pStyle w:val="Prrafodelista"/>
              <w:numPr>
                <w:ilvl w:val="0"/>
                <w:numId w:val="120"/>
              </w:numPr>
              <w:rPr>
                <w:ins w:id="1493" w:author="CRUZ PORTILLA MAURICIO" w:date="2019-04-09T16:14:00Z"/>
                <w:rFonts w:cs="Arial"/>
                <w:rPrChange w:id="1494" w:author="CRUZ PORTILLA MAURICIO" w:date="2019-04-09T16:14:00Z">
                  <w:rPr>
                    <w:ins w:id="1495" w:author="CRUZ PORTILLA MAURICIO" w:date="2019-04-09T16:14:00Z"/>
                  </w:rPr>
                </w:rPrChange>
              </w:rPr>
              <w:pPrChange w:id="1496" w:author="CRUZ PORTILLA MAURICIO" w:date="2019-04-09T16:13:00Z">
                <w:pPr/>
              </w:pPrChange>
            </w:pPr>
          </w:p>
          <w:p w14:paraId="1848B6C4" w14:textId="49DCE7B7" w:rsidR="00EE0B32" w:rsidDel="00090124" w:rsidRDefault="123974D3" w:rsidP="005A7AFB">
            <w:pPr>
              <w:pStyle w:val="Prrafodelista"/>
              <w:numPr>
                <w:ilvl w:val="0"/>
                <w:numId w:val="120"/>
              </w:numPr>
              <w:rPr>
                <w:del w:id="1497" w:author="CRUZ PORTILLA MAURICIO" w:date="2019-04-09T16:14:00Z"/>
                <w:rFonts w:cs="Arial"/>
              </w:rPr>
            </w:pPr>
            <w:del w:id="1498" w:author="CRUZ PORTILLA MAURICIO" w:date="2019-04-08T12:57:00Z">
              <w:r w:rsidRPr="00090124">
                <w:rPr>
                  <w:rFonts w:cs="Arial"/>
                  <w:rPrChange w:id="1499" w:author="CRUZ PORTILLA MAURICIO" w:date="2019-04-09T16:14:00Z">
                    <w:rPr/>
                  </w:rPrChange>
                </w:rPr>
                <w:delText>9</w:delText>
              </w:r>
            </w:del>
            <w:del w:id="1500" w:author="CRUZ PORTILLA MAURICIO" w:date="2019-04-09T16:14:00Z">
              <w:r w:rsidRPr="00090124" w:rsidDel="00090124">
                <w:rPr>
                  <w:rFonts w:cs="Arial"/>
                  <w:rPrChange w:id="1501" w:author="CRUZ PORTILLA MAURICIO" w:date="2019-04-09T16:14:00Z">
                    <w:rPr/>
                  </w:rPrChange>
                </w:rPr>
                <w:delText>.</w:delText>
              </w:r>
            </w:del>
            <w:del w:id="1502" w:author="CRUZ PORTILLA MAURICIO" w:date="2019-04-09T16:13:00Z">
              <w:r w:rsidRPr="00090124" w:rsidDel="005A7AFB">
                <w:rPr>
                  <w:rFonts w:cs="Arial"/>
                  <w:rPrChange w:id="1503" w:author="CRUZ PORTILLA MAURICIO" w:date="2019-04-09T16:14:00Z">
                    <w:rPr/>
                  </w:rPrChange>
                </w:rPr>
                <w:delText>-</w:delText>
              </w:r>
            </w:del>
            <w:del w:id="1504" w:author="CRUZ PORTILLA MAURICIO" w:date="2019-04-09T16:14:00Z">
              <w:r w:rsidRPr="00090124" w:rsidDel="00090124">
                <w:rPr>
                  <w:rFonts w:cs="Arial"/>
                  <w:rPrChange w:id="1505" w:author="CRUZ PORTILLA MAURICIO" w:date="2019-04-09T16:14:00Z">
                    <w:rPr/>
                  </w:rPrChange>
                </w:rPr>
                <w:delText xml:space="preserve"> </w:delText>
              </w:r>
            </w:del>
            <w:r w:rsidRPr="00090124">
              <w:rPr>
                <w:rFonts w:cs="Arial"/>
                <w:rPrChange w:id="1506" w:author="CRUZ PORTILLA MAURICIO" w:date="2019-04-09T16:14:00Z">
                  <w:rPr/>
                </w:rPrChange>
              </w:rPr>
              <w:t>El sistema guarda los cambios en la base de datos y muestra un mensaje: “El archivo ha sido reemplazado exitosamente”.</w:t>
            </w:r>
          </w:p>
          <w:p w14:paraId="3AB23FC8" w14:textId="77777777" w:rsidR="00090124" w:rsidRPr="00090124" w:rsidRDefault="00090124">
            <w:pPr>
              <w:pStyle w:val="Prrafodelista"/>
              <w:numPr>
                <w:ilvl w:val="0"/>
                <w:numId w:val="120"/>
              </w:numPr>
              <w:rPr>
                <w:ins w:id="1507" w:author="CRUZ PORTILLA MAURICIO" w:date="2019-04-09T16:14:00Z"/>
                <w:rFonts w:cs="Arial"/>
                <w:rPrChange w:id="1508" w:author="CRUZ PORTILLA MAURICIO" w:date="2019-04-09T16:14:00Z">
                  <w:rPr>
                    <w:ins w:id="1509" w:author="CRUZ PORTILLA MAURICIO" w:date="2019-04-09T16:14:00Z"/>
                  </w:rPr>
                </w:rPrChange>
              </w:rPr>
              <w:pPrChange w:id="1510" w:author="CRUZ PORTILLA MAURICIO" w:date="2019-04-09T16:13:00Z">
                <w:pPr/>
              </w:pPrChange>
            </w:pPr>
          </w:p>
          <w:p w14:paraId="772547B3" w14:textId="07DA427E" w:rsidR="00EE0B32" w:rsidRPr="00090124" w:rsidRDefault="123974D3">
            <w:pPr>
              <w:pStyle w:val="Prrafodelista"/>
              <w:numPr>
                <w:ilvl w:val="0"/>
                <w:numId w:val="120"/>
              </w:numPr>
              <w:rPr>
                <w:rFonts w:cs="Arial"/>
                <w:rPrChange w:id="1511" w:author="CRUZ PORTILLA MAURICIO" w:date="2019-04-09T16:14:00Z">
                  <w:rPr/>
                </w:rPrChange>
              </w:rPr>
              <w:pPrChange w:id="1512" w:author="CRUZ PORTILLA MAURICIO" w:date="2019-04-09T16:13:00Z">
                <w:pPr/>
              </w:pPrChange>
            </w:pPr>
            <w:del w:id="1513" w:author="CRUZ PORTILLA MAURICIO" w:date="2019-04-08T12:57:00Z">
              <w:r w:rsidRPr="00090124">
                <w:rPr>
                  <w:rFonts w:cs="Arial"/>
                  <w:rPrChange w:id="1514" w:author="CRUZ PORTILLA MAURICIO" w:date="2019-04-09T16:14:00Z">
                    <w:rPr/>
                  </w:rPrChange>
                </w:rPr>
                <w:delText>10</w:delText>
              </w:r>
            </w:del>
            <w:del w:id="1515" w:author="CRUZ PORTILLA MAURICIO" w:date="2019-04-09T16:14:00Z">
              <w:r w:rsidRPr="00090124" w:rsidDel="00090124">
                <w:rPr>
                  <w:rFonts w:cs="Arial"/>
                  <w:rPrChange w:id="1516" w:author="CRUZ PORTILLA MAURICIO" w:date="2019-04-09T16:14:00Z">
                    <w:rPr/>
                  </w:rPrChange>
                </w:rPr>
                <w:delText>.</w:delText>
              </w:r>
            </w:del>
            <w:del w:id="1517" w:author="CRUZ PORTILLA MAURICIO" w:date="2019-04-09T16:13:00Z">
              <w:r w:rsidRPr="00090124" w:rsidDel="00090124">
                <w:rPr>
                  <w:rFonts w:cs="Arial"/>
                  <w:rPrChange w:id="1518" w:author="CRUZ PORTILLA MAURICIO" w:date="2019-04-09T16:14:00Z">
                    <w:rPr/>
                  </w:rPrChange>
                </w:rPr>
                <w:delText>-</w:delText>
              </w:r>
            </w:del>
            <w:del w:id="1519" w:author="CRUZ PORTILLA MAURICIO" w:date="2019-04-09T16:14:00Z">
              <w:r w:rsidRPr="00090124" w:rsidDel="00090124">
                <w:rPr>
                  <w:rFonts w:cs="Arial"/>
                  <w:rPrChange w:id="1520" w:author="CRUZ PORTILLA MAURICIO" w:date="2019-04-09T16:14:00Z">
                    <w:rPr/>
                  </w:rPrChange>
                </w:rPr>
                <w:delText xml:space="preserve"> </w:delText>
              </w:r>
            </w:del>
            <w:r w:rsidRPr="00090124">
              <w:rPr>
                <w:rFonts w:cs="Arial"/>
                <w:rPrChange w:id="1521" w:author="CRUZ PORTILLA MAURICIO" w:date="2019-04-09T16:14:00Z">
                  <w:rPr/>
                </w:rPrChange>
              </w:rPr>
              <w:t>Termina caso de uso.</w:t>
            </w:r>
          </w:p>
        </w:tc>
      </w:tr>
      <w:tr w:rsidR="00EE0B32" w14:paraId="6FD13CB2" w14:textId="77777777" w:rsidTr="123974D3">
        <w:tc>
          <w:tcPr>
            <w:tcW w:w="2137" w:type="dxa"/>
          </w:tcPr>
          <w:p w14:paraId="6D020A01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20D2D23B" w14:textId="555E5BB1" w:rsidR="00EE0B32" w:rsidRDefault="00244644" w:rsidP="123974D3">
            <w:pPr>
              <w:rPr>
                <w:rFonts w:cs="Arial"/>
                <w:b/>
                <w:bCs/>
              </w:rPr>
            </w:pPr>
            <w:ins w:id="1522" w:author="CRUZ PORTILLA MAURICIO" w:date="2019-04-09T16:14:00Z">
              <w:r>
                <w:rPr>
                  <w:rFonts w:cs="Arial"/>
                  <w:b/>
                  <w:bCs/>
                </w:rPr>
                <w:t>4</w:t>
              </w:r>
            </w:ins>
            <w:del w:id="1523" w:author="CRUZ PORTILLA MAURICIO" w:date="2019-04-09T16:14:00Z">
              <w:r w:rsidR="123974D3" w:rsidRPr="123974D3" w:rsidDel="00244644">
                <w:rPr>
                  <w:rFonts w:cs="Arial"/>
                  <w:b/>
                  <w:bCs/>
                </w:rPr>
                <w:delText>8</w:delText>
              </w:r>
            </w:del>
            <w:r w:rsidR="123974D3" w:rsidRPr="123974D3">
              <w:rPr>
                <w:rFonts w:cs="Arial"/>
                <w:b/>
                <w:bCs/>
              </w:rPr>
              <w:t>.1 El coordinador</w:t>
            </w:r>
            <w:del w:id="1524" w:author="CRUZ PORTILLA MAURICIO" w:date="2019-04-07T19:15:00Z">
              <w:r w:rsidR="123974D3" w:rsidRPr="123974D3" w:rsidDel="000F3A50">
                <w:rPr>
                  <w:rFonts w:cs="Arial"/>
                  <w:b/>
                  <w:bCs/>
                </w:rPr>
                <w:delText>/alumno</w:delText>
              </w:r>
            </w:del>
            <w:r w:rsidR="123974D3" w:rsidRPr="123974D3">
              <w:rPr>
                <w:rFonts w:cs="Arial"/>
                <w:b/>
                <w:bCs/>
              </w:rPr>
              <w:t xml:space="preserve"> da clic en “No”.</w:t>
            </w:r>
          </w:p>
          <w:p w14:paraId="041782FD" w14:textId="4560A2ED" w:rsidR="00EE0B32" w:rsidDel="001900FB" w:rsidRDefault="123974D3" w:rsidP="123974D3">
            <w:pPr>
              <w:rPr>
                <w:del w:id="1525" w:author="CRUZ PORTILLA MAURICIO" w:date="2019-04-09T16:49:00Z"/>
                <w:rFonts w:cs="Arial"/>
              </w:rPr>
            </w:pPr>
            <w:del w:id="1526" w:author="CRUZ PORTILLA MAURICIO" w:date="2019-04-09T16:49:00Z">
              <w:r w:rsidRPr="123974D3" w:rsidDel="001900FB">
                <w:rPr>
                  <w:rFonts w:cs="Arial"/>
                </w:rPr>
                <w:delText xml:space="preserve">      1. El flujo alterno continúa vuelve al punto 1 del flujo                      normal</w:delText>
              </w:r>
            </w:del>
          </w:p>
          <w:p w14:paraId="0246C3C6" w14:textId="6F3EC278" w:rsidR="00EE0B32" w:rsidRDefault="123974D3" w:rsidP="123974D3">
            <w:pPr>
              <w:rPr>
                <w:rFonts w:cs="Arial"/>
              </w:rPr>
            </w:pPr>
            <w:r w:rsidRPr="123974D3">
              <w:rPr>
                <w:rFonts w:cs="Arial"/>
              </w:rPr>
              <w:t xml:space="preserve">      </w:t>
            </w:r>
            <w:del w:id="1527" w:author="CRUZ PORTILLA MAURICIO" w:date="2019-04-09T16:49:00Z">
              <w:r w:rsidRPr="123974D3" w:rsidDel="001900FB">
                <w:rPr>
                  <w:rFonts w:cs="Arial"/>
                </w:rPr>
                <w:delText>2</w:delText>
              </w:r>
            </w:del>
            <w:ins w:id="1528" w:author="CRUZ PORTILLA MAURICIO" w:date="2019-04-09T16:49:00Z">
              <w:r w:rsidR="001900FB">
                <w:rPr>
                  <w:rFonts w:cs="Arial"/>
                </w:rPr>
                <w:t>1</w:t>
              </w:r>
            </w:ins>
            <w:r w:rsidRPr="123974D3">
              <w:rPr>
                <w:rFonts w:cs="Arial"/>
              </w:rPr>
              <w:t xml:space="preserve">. Termina </w:t>
            </w:r>
            <w:ins w:id="1529" w:author="CRUZ PORTILLA MAURICIO" w:date="2019-04-09T16:49:00Z">
              <w:r w:rsidR="001900FB">
                <w:rPr>
                  <w:rFonts w:cs="Arial"/>
                </w:rPr>
                <w:t xml:space="preserve">el </w:t>
              </w:r>
            </w:ins>
            <w:r w:rsidRPr="123974D3">
              <w:rPr>
                <w:rFonts w:cs="Arial"/>
              </w:rPr>
              <w:t>caso de uso.</w:t>
            </w:r>
          </w:p>
        </w:tc>
      </w:tr>
      <w:tr w:rsidR="00EE0B32" w14:paraId="47FC34D5" w14:textId="77777777" w:rsidTr="123974D3">
        <w:tc>
          <w:tcPr>
            <w:tcW w:w="2137" w:type="dxa"/>
          </w:tcPr>
          <w:p w14:paraId="49127A98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6298FE49" w14:textId="1FF0792F" w:rsidR="00EE0B32" w:rsidRDefault="123974D3" w:rsidP="123974D3">
            <w:pPr>
              <w:rPr>
                <w:rFonts w:cs="Arial"/>
                <w:b/>
                <w:bCs/>
              </w:rPr>
            </w:pPr>
            <w:r w:rsidRPr="123974D3">
              <w:rPr>
                <w:rFonts w:cs="Arial"/>
                <w:b/>
                <w:bCs/>
              </w:rPr>
              <w:t xml:space="preserve">Ex. </w:t>
            </w:r>
            <w:ins w:id="1530" w:author="CRUZ PORTILLA MAURICIO" w:date="2019-04-09T16:14:00Z">
              <w:r w:rsidR="00244644">
                <w:rPr>
                  <w:rFonts w:cs="Arial"/>
                  <w:b/>
                  <w:bCs/>
                </w:rPr>
                <w:t>5</w:t>
              </w:r>
            </w:ins>
            <w:del w:id="1531" w:author="CRUZ PORTILLA MAURICIO" w:date="2019-04-09T16:14:00Z">
              <w:r w:rsidRPr="123974D3" w:rsidDel="00244644">
                <w:rPr>
                  <w:rFonts w:cs="Arial"/>
                  <w:b/>
                  <w:bCs/>
                </w:rPr>
                <w:delText>9</w:delText>
              </w:r>
            </w:del>
            <w:r w:rsidRPr="123974D3">
              <w:rPr>
                <w:rFonts w:cs="Arial"/>
                <w:b/>
                <w:bCs/>
              </w:rPr>
              <w:t>.1 El sistema pierde conexión con la base de datos.</w:t>
            </w:r>
          </w:p>
          <w:p w14:paraId="4FDEC379" w14:textId="75EBBD9F" w:rsidR="00EE0B32" w:rsidRDefault="123974D3" w:rsidP="123974D3">
            <w:pPr>
              <w:rPr>
                <w:rFonts w:cs="Arial"/>
              </w:rPr>
            </w:pPr>
            <w:r w:rsidRPr="123974D3">
              <w:rPr>
                <w:rFonts w:cs="Arial"/>
              </w:rPr>
              <w:t xml:space="preserve">      1. El sistema muestra un mensaje: “Error al reemplazar             archivo”.</w:t>
            </w:r>
          </w:p>
          <w:p w14:paraId="3FBD57C2" w14:textId="6CE1CAF6" w:rsidR="00EE0B32" w:rsidDel="00244644" w:rsidRDefault="123974D3" w:rsidP="123974D3">
            <w:pPr>
              <w:rPr>
                <w:del w:id="1532" w:author="CRUZ PORTILLA MAURICIO" w:date="2019-04-09T16:14:00Z"/>
                <w:rFonts w:cs="Arial"/>
              </w:rPr>
            </w:pPr>
            <w:r w:rsidRPr="123974D3">
              <w:rPr>
                <w:rFonts w:cs="Arial"/>
              </w:rPr>
              <w:t xml:space="preserve">       2. Termina</w:t>
            </w:r>
            <w:ins w:id="1533" w:author="CRUZ PORTILLA MAURICIO" w:date="2019-04-07T19:15:00Z">
              <w:r w:rsidR="000F3A50">
                <w:rPr>
                  <w:rFonts w:cs="Arial"/>
                </w:rPr>
                <w:t xml:space="preserve"> el</w:t>
              </w:r>
            </w:ins>
            <w:r w:rsidRPr="123974D3">
              <w:rPr>
                <w:rFonts w:cs="Arial"/>
              </w:rPr>
              <w:t xml:space="preserve"> caso de uso</w:t>
            </w:r>
            <w:ins w:id="1534" w:author="CRUZ PORTILLA MAURICIO" w:date="2019-04-07T19:15:00Z">
              <w:r w:rsidR="000F3A50">
                <w:rPr>
                  <w:rFonts w:cs="Arial"/>
                </w:rPr>
                <w:t>.</w:t>
              </w:r>
            </w:ins>
          </w:p>
          <w:p w14:paraId="64F5E26C" w14:textId="38D08EE2" w:rsidR="00EE0B32" w:rsidRDefault="00EE0B32" w:rsidP="123974D3">
            <w:pPr>
              <w:rPr>
                <w:rFonts w:cs="Arial"/>
              </w:rPr>
            </w:pPr>
          </w:p>
        </w:tc>
      </w:tr>
      <w:tr w:rsidR="00EE0B32" w14:paraId="13D00308" w14:textId="77777777" w:rsidTr="123974D3">
        <w:tc>
          <w:tcPr>
            <w:tcW w:w="2137" w:type="dxa"/>
          </w:tcPr>
          <w:p w14:paraId="3183A2ED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220E25E2" w14:textId="18E4FA97" w:rsidR="00EE0B32" w:rsidRDefault="123974D3" w:rsidP="123974D3">
            <w:pPr>
              <w:rPr>
                <w:rFonts w:cs="Arial"/>
              </w:rPr>
            </w:pPr>
            <w:r w:rsidRPr="123974D3">
              <w:rPr>
                <w:rFonts w:cs="Arial"/>
              </w:rPr>
              <w:t>El archivo se reemplazó de manera exitosa.</w:t>
            </w:r>
          </w:p>
        </w:tc>
      </w:tr>
      <w:tr w:rsidR="00EE0B32" w14:paraId="5F06C9B5" w14:textId="77777777" w:rsidTr="123974D3">
        <w:tc>
          <w:tcPr>
            <w:tcW w:w="2137" w:type="dxa"/>
          </w:tcPr>
          <w:p w14:paraId="2E10F8AA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5C20526B" w14:textId="3EC3B0A9" w:rsidR="00EE0B32" w:rsidRDefault="0015625A" w:rsidP="00636FA6">
            <w:pPr>
              <w:rPr>
                <w:rFonts w:cs="Arial"/>
              </w:rPr>
            </w:pPr>
            <w:ins w:id="1535" w:author="CRUZ PORTILLA MAURICIO" w:date="2019-04-07T13:34:00Z">
              <w:r>
                <w:rPr>
                  <w:rFonts w:cs="Arial"/>
                </w:rPr>
                <w:t>Ninguna</w:t>
              </w:r>
            </w:ins>
          </w:p>
        </w:tc>
      </w:tr>
      <w:tr w:rsidR="00EE0B32" w14:paraId="469C09A0" w14:textId="77777777" w:rsidTr="123974D3">
        <w:tc>
          <w:tcPr>
            <w:tcW w:w="2137" w:type="dxa"/>
          </w:tcPr>
          <w:p w14:paraId="227501BE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7DD09975" w14:textId="2D353CA0" w:rsidR="00EE0B32" w:rsidRDefault="0015625A" w:rsidP="00636FA6">
            <w:pPr>
              <w:rPr>
                <w:rFonts w:cs="Arial"/>
              </w:rPr>
            </w:pPr>
            <w:ins w:id="1536" w:author="CRUZ PORTILLA MAURICIO" w:date="2019-04-07T13:34:00Z">
              <w:r>
                <w:rPr>
                  <w:rFonts w:cs="Arial"/>
                </w:rPr>
                <w:t>Ninguna</w:t>
              </w:r>
            </w:ins>
          </w:p>
        </w:tc>
      </w:tr>
    </w:tbl>
    <w:p w14:paraId="4F585077" w14:textId="07C565F1" w:rsidR="00EE0B32" w:rsidRDefault="00EE0B32">
      <w:pPr>
        <w:rPr>
          <w:rFonts w:cs="Arial"/>
        </w:rPr>
      </w:pPr>
    </w:p>
    <w:p w14:paraId="20AB383F" w14:textId="77777777" w:rsidR="009042AA" w:rsidRDefault="009042AA">
      <w:r>
        <w:br w:type="page"/>
      </w:r>
    </w:p>
    <w:p w14:paraId="71022358" w14:textId="7271E62C" w:rsidR="00CD6C3F" w:rsidRDefault="00CD6C3F" w:rsidP="00CD6C3F">
      <w:pPr>
        <w:pStyle w:val="Ttulo2"/>
      </w:pPr>
      <w:bookmarkStart w:id="1537" w:name="_Toc5188702"/>
      <w:bookmarkStart w:id="1538" w:name="_Toc5565179"/>
      <w:bookmarkStart w:id="1539" w:name="_Toc5694328"/>
      <w:bookmarkStart w:id="1540" w:name="_Toc5721512"/>
      <w:r>
        <w:lastRenderedPageBreak/>
        <w:t>4.</w:t>
      </w:r>
      <w:del w:id="1541" w:author="CRUZ PORTILLA MAURICIO" w:date="2019-04-07T21:31:00Z">
        <w:r>
          <w:delText>20</w:delText>
        </w:r>
      </w:del>
      <w:ins w:id="1542" w:author="CRUZ PORTILLA MAURICIO" w:date="2019-04-07T21:31:00Z">
        <w:r w:rsidR="008A6F81">
          <w:t>19</w:t>
        </w:r>
      </w:ins>
      <w:r>
        <w:tab/>
        <w:t>CU-</w:t>
      </w:r>
      <w:del w:id="1543" w:author="CRUZ PORTILLA MAURICIO" w:date="2019-04-07T19:43:00Z">
        <w:r w:rsidDel="006E7657">
          <w:delText>20</w:delText>
        </w:r>
      </w:del>
      <w:ins w:id="1544" w:author="CRUZ PORTILLA MAURICIO" w:date="2019-04-07T19:43:00Z">
        <w:r w:rsidR="006E7657">
          <w:t>19</w:t>
        </w:r>
      </w:ins>
      <w:r>
        <w:t xml:space="preserve">: </w:t>
      </w:r>
      <w:del w:id="1545" w:author="CRUZ PORTILLA MAURICIO" w:date="2019-04-08T12:02:00Z">
        <w:r>
          <w:delText xml:space="preserve">Visualizar </w:delText>
        </w:r>
      </w:del>
      <w:ins w:id="1546" w:author="CRUZ PORTILLA MAURICIO" w:date="2019-04-08T12:02:00Z">
        <w:r w:rsidR="00C60E42">
          <w:t xml:space="preserve">Consultar </w:t>
        </w:r>
      </w:ins>
      <w:r>
        <w:t>reporte</w:t>
      </w:r>
      <w:ins w:id="1547" w:author="CRUZ PORTILLA MAURICIO" w:date="2019-04-08T12:02:00Z">
        <w:r w:rsidR="00C60E42">
          <w:t>s</w:t>
        </w:r>
      </w:ins>
      <w:bookmarkEnd w:id="1537"/>
      <w:ins w:id="1548" w:author="CRUZ PORTILLA MAURICIO" w:date="2019-04-07T13:55:00Z">
        <w:r w:rsidR="00FE26E3">
          <w:t xml:space="preserve"> del alumno</w:t>
        </w:r>
      </w:ins>
      <w:bookmarkEnd w:id="1538"/>
      <w:bookmarkEnd w:id="1539"/>
      <w:bookmarkEnd w:id="15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EE0B32" w14:paraId="720F3231" w14:textId="77777777" w:rsidTr="123974D3">
        <w:tc>
          <w:tcPr>
            <w:tcW w:w="2137" w:type="dxa"/>
          </w:tcPr>
          <w:p w14:paraId="593A6930" w14:textId="53989C26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30E23B71" w14:textId="5D07335E" w:rsidR="00EE0B32" w:rsidRDefault="00EE0B32" w:rsidP="00636FA6">
            <w:pPr>
              <w:rPr>
                <w:rFonts w:cs="Arial"/>
              </w:rPr>
            </w:pPr>
            <w:r>
              <w:rPr>
                <w:rFonts w:cs="Arial"/>
              </w:rPr>
              <w:t>CU-</w:t>
            </w:r>
            <w:ins w:id="1549" w:author="BRUNO ANTONIO" w:date="2019-04-07T23:09:00Z">
              <w:r w:rsidR="00BF2D25">
                <w:rPr>
                  <w:rFonts w:cs="Arial"/>
                </w:rPr>
                <w:t>19</w:t>
              </w:r>
            </w:ins>
            <w:del w:id="1550" w:author="BRUNO ANTONIO" w:date="2019-04-07T23:09:00Z">
              <w:r>
                <w:rPr>
                  <w:rFonts w:cs="Arial"/>
                </w:rPr>
                <w:delText>2</w:delText>
              </w:r>
              <w:r w:rsidR="00912DA0">
                <w:rPr>
                  <w:rFonts w:cs="Arial"/>
                </w:rPr>
                <w:delText>0</w:delText>
              </w:r>
            </w:del>
          </w:p>
        </w:tc>
      </w:tr>
      <w:tr w:rsidR="00EE0B32" w14:paraId="3A6D6363" w14:textId="77777777" w:rsidTr="123974D3">
        <w:tc>
          <w:tcPr>
            <w:tcW w:w="2137" w:type="dxa"/>
          </w:tcPr>
          <w:p w14:paraId="4C058154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0A3F535A" w14:textId="4DA14EB3" w:rsidR="00EE0B32" w:rsidRDefault="00912DA0" w:rsidP="00636FA6">
            <w:pPr>
              <w:rPr>
                <w:rFonts w:cs="Arial"/>
              </w:rPr>
            </w:pPr>
            <w:del w:id="1551" w:author="CRUZ PORTILLA MAURICIO" w:date="2019-04-08T12:03:00Z">
              <w:r>
                <w:rPr>
                  <w:rFonts w:cs="Arial"/>
                </w:rPr>
                <w:delText xml:space="preserve">Visualizar </w:delText>
              </w:r>
            </w:del>
            <w:ins w:id="1552" w:author="CRUZ PORTILLA MAURICIO" w:date="2019-04-08T12:03:00Z">
              <w:r w:rsidR="00C60E42">
                <w:rPr>
                  <w:rFonts w:cs="Arial"/>
                </w:rPr>
                <w:t xml:space="preserve">Consultar </w:t>
              </w:r>
            </w:ins>
            <w:r>
              <w:rPr>
                <w:rFonts w:cs="Arial"/>
              </w:rPr>
              <w:t>reporte</w:t>
            </w:r>
            <w:ins w:id="1553" w:author="CRUZ PORTILLA MAURICIO" w:date="2019-04-08T12:03:00Z">
              <w:r w:rsidR="00C60E42">
                <w:rPr>
                  <w:rFonts w:cs="Arial"/>
                </w:rPr>
                <w:t>s</w:t>
              </w:r>
            </w:ins>
            <w:ins w:id="1554" w:author="CRUZ PORTILLA MAURICIO" w:date="2019-04-07T13:55:00Z">
              <w:r w:rsidR="00FE26E3">
                <w:rPr>
                  <w:rFonts w:cs="Arial"/>
                </w:rPr>
                <w:t xml:space="preserve"> del alumno</w:t>
              </w:r>
            </w:ins>
            <w:ins w:id="1555" w:author="CRUZ PORTILLA MAURICIO" w:date="2019-04-09T16:02:00Z">
              <w:r w:rsidR="00C432C8">
                <w:rPr>
                  <w:rFonts w:cs="Arial"/>
                </w:rPr>
                <w:t xml:space="preserve"> – extendido de CU</w:t>
              </w:r>
              <w:r w:rsidR="00A66685">
                <w:rPr>
                  <w:rFonts w:cs="Arial"/>
                </w:rPr>
                <w:t>-21: Consultar alumnos registrados – extendido de CU-22: Consultar expediente de alumno</w:t>
              </w:r>
            </w:ins>
          </w:p>
        </w:tc>
      </w:tr>
      <w:tr w:rsidR="00EE0B32" w14:paraId="69456082" w14:textId="77777777" w:rsidTr="123974D3">
        <w:tc>
          <w:tcPr>
            <w:tcW w:w="2137" w:type="dxa"/>
          </w:tcPr>
          <w:p w14:paraId="118A8F94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0BB2E69A" w14:textId="4A38ADA3" w:rsidR="00EE0B32" w:rsidRDefault="123974D3" w:rsidP="123974D3">
            <w:pPr>
              <w:rPr>
                <w:rFonts w:cs="Arial"/>
              </w:rPr>
            </w:pPr>
            <w:r w:rsidRPr="123974D3">
              <w:rPr>
                <w:rFonts w:cs="Arial"/>
              </w:rPr>
              <w:t xml:space="preserve">Permite </w:t>
            </w:r>
            <w:del w:id="1556" w:author="CRUZ PORTILLA MAURICIO" w:date="2019-04-09T15:21:00Z">
              <w:r w:rsidRPr="123974D3" w:rsidDel="00C1073E">
                <w:rPr>
                  <w:rFonts w:cs="Arial"/>
                </w:rPr>
                <w:delText>al tanto al coordinador como al alumno visualizar el REPORTE.</w:delText>
              </w:r>
            </w:del>
            <w:ins w:id="1557" w:author="CRUZ PORTILLA MAURICIO" w:date="2019-04-09T15:21:00Z">
              <w:r w:rsidR="00C1073E">
                <w:rPr>
                  <w:rFonts w:cs="Arial"/>
                </w:rPr>
                <w:t>al coordinador</w:t>
              </w:r>
              <w:r w:rsidR="00307D05">
                <w:rPr>
                  <w:rFonts w:cs="Arial"/>
                </w:rPr>
                <w:t xml:space="preserve">/alumno/técnico académico consultar los </w:t>
              </w:r>
            </w:ins>
            <w:ins w:id="1558" w:author="CRUZ PORTILLA MAURICIO" w:date="2019-04-09T15:22:00Z">
              <w:r w:rsidR="00307D05">
                <w:rPr>
                  <w:rFonts w:cs="Arial"/>
                </w:rPr>
                <w:t>reportes de un alumno.</w:t>
              </w:r>
            </w:ins>
          </w:p>
        </w:tc>
      </w:tr>
      <w:tr w:rsidR="00EE0B32" w14:paraId="6F66A4B7" w14:textId="77777777" w:rsidTr="123974D3">
        <w:tc>
          <w:tcPr>
            <w:tcW w:w="2137" w:type="dxa"/>
          </w:tcPr>
          <w:p w14:paraId="25944EC5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459E927D" w14:textId="6454E2A5" w:rsidR="00EE0B32" w:rsidRDefault="123974D3" w:rsidP="123974D3">
            <w:pPr>
              <w:rPr>
                <w:rFonts w:cs="Arial"/>
              </w:rPr>
            </w:pPr>
            <w:r w:rsidRPr="123974D3">
              <w:rPr>
                <w:rFonts w:cs="Arial"/>
              </w:rPr>
              <w:t>Hernández Molinos María José</w:t>
            </w:r>
          </w:p>
        </w:tc>
      </w:tr>
      <w:tr w:rsidR="00EE0B32" w14:paraId="621E1685" w14:textId="77777777" w:rsidTr="123974D3">
        <w:tc>
          <w:tcPr>
            <w:tcW w:w="2137" w:type="dxa"/>
          </w:tcPr>
          <w:p w14:paraId="4FCA027B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13CE0838" w14:textId="4A7DC979" w:rsidR="00EE0B32" w:rsidRDefault="00D34F76" w:rsidP="00636FA6">
            <w:pPr>
              <w:rPr>
                <w:rFonts w:cs="Arial"/>
              </w:rPr>
            </w:pPr>
            <w:r>
              <w:rPr>
                <w:rFonts w:cs="Arial"/>
              </w:rPr>
              <w:t xml:space="preserve">Coordinador, </w:t>
            </w:r>
            <w:ins w:id="1559" w:author="CRUZ PORTILLA MAURICIO" w:date="2019-04-08T12:03:00Z">
              <w:r w:rsidR="00C60E42">
                <w:rPr>
                  <w:rFonts w:cs="Arial"/>
                </w:rPr>
                <w:t xml:space="preserve">Técnico Académico, </w:t>
              </w:r>
            </w:ins>
            <w:r>
              <w:rPr>
                <w:rFonts w:cs="Arial"/>
              </w:rPr>
              <w:t>Alumno</w:t>
            </w:r>
          </w:p>
        </w:tc>
      </w:tr>
      <w:tr w:rsidR="00EE0B32" w14:paraId="4A083824" w14:textId="77777777" w:rsidTr="123974D3">
        <w:tc>
          <w:tcPr>
            <w:tcW w:w="2137" w:type="dxa"/>
          </w:tcPr>
          <w:p w14:paraId="3752E5C7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0245C7A2" w14:textId="216A4E5F" w:rsidR="00EE0B32" w:rsidRDefault="123974D3" w:rsidP="123974D3">
            <w:pPr>
              <w:rPr>
                <w:rFonts w:cs="Arial"/>
              </w:rPr>
            </w:pPr>
            <w:del w:id="1560" w:author="CRUZ PORTILLA MAURICIO" w:date="2019-04-08T12:04:00Z">
              <w:r w:rsidRPr="123974D3">
                <w:rPr>
                  <w:rFonts w:cs="Arial"/>
                </w:rPr>
                <w:delText>Existe un REPORTE en el sistema.</w:delText>
              </w:r>
            </w:del>
            <w:ins w:id="1561" w:author="CRUZ PORTILLA MAURICIO" w:date="2019-04-08T12:04:00Z">
              <w:r w:rsidR="00C60E42">
                <w:rPr>
                  <w:rFonts w:cs="Arial"/>
                </w:rPr>
                <w:t>El alumno está validado.</w:t>
              </w:r>
            </w:ins>
          </w:p>
        </w:tc>
      </w:tr>
      <w:tr w:rsidR="00EE0B32" w14:paraId="11B78ADB" w14:textId="77777777" w:rsidTr="123974D3">
        <w:tc>
          <w:tcPr>
            <w:tcW w:w="2137" w:type="dxa"/>
          </w:tcPr>
          <w:p w14:paraId="385E8FF4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53312859" w14:textId="491A31F3" w:rsidR="00EE0B32" w:rsidRDefault="123974D3">
            <w:pPr>
              <w:pStyle w:val="Prrafodelista"/>
              <w:numPr>
                <w:ilvl w:val="0"/>
                <w:numId w:val="100"/>
              </w:numPr>
              <w:rPr>
                <w:del w:id="1562" w:author="CRUZ PORTILLA MAURICIO" w:date="2019-04-08T12:13:00Z"/>
              </w:rPr>
              <w:pPrChange w:id="1563" w:author="CRUZ PORTILLA MAURICIO" w:date="2019-04-07T19:27:00Z">
                <w:pPr>
                  <w:spacing w:line="259" w:lineRule="auto"/>
                </w:pPr>
              </w:pPrChange>
            </w:pPr>
            <w:del w:id="1564" w:author="CRUZ PORTILLA MAURICIO" w:date="2019-04-07T19:27:00Z">
              <w:r w:rsidRPr="005E5A6A" w:rsidDel="005E5A6A">
                <w:rPr>
                  <w:rFonts w:cs="Arial"/>
                </w:rPr>
                <w:delText xml:space="preserve">1.- </w:delText>
              </w:r>
            </w:del>
            <w:r w:rsidRPr="00324D5E">
              <w:rPr>
                <w:rFonts w:cs="Arial"/>
              </w:rPr>
              <w:t>El sistema muestra todos los REPORTE de ALUMNO</w:t>
            </w:r>
            <w:ins w:id="1565" w:author="CRUZ PORTILLA MAURICIO" w:date="2019-04-07T19:16:00Z">
              <w:r w:rsidR="00EE5D38" w:rsidRPr="005E5A6A">
                <w:rPr>
                  <w:rFonts w:cs="Arial"/>
                  <w:rPrChange w:id="1566" w:author="CRUZ PORTILLA MAURICIO" w:date="2019-04-07T19:27:00Z">
                    <w:rPr/>
                  </w:rPrChange>
                </w:rPr>
                <w:t xml:space="preserve"> con sus datos (</w:t>
              </w:r>
            </w:ins>
            <w:ins w:id="1567" w:author="CRUZ PORTILLA MAURICIO" w:date="2019-04-07T19:17:00Z">
              <w:r w:rsidR="00D664D1" w:rsidRPr="005E5A6A">
                <w:rPr>
                  <w:rFonts w:cs="Arial"/>
                  <w:rPrChange w:id="1568" w:author="CRUZ PORTILLA MAURICIO" w:date="2019-04-07T19:27:00Z">
                    <w:rPr/>
                  </w:rPrChange>
                </w:rPr>
                <w:t xml:space="preserve">número de reporte, mes, horas </w:t>
              </w:r>
              <w:r w:rsidR="00BA1C4B" w:rsidRPr="005E5A6A">
                <w:rPr>
                  <w:rFonts w:cs="Arial"/>
                  <w:rPrChange w:id="1569" w:author="CRUZ PORTILLA MAURICIO" w:date="2019-04-07T19:27:00Z">
                    <w:rPr/>
                  </w:rPrChange>
                </w:rPr>
                <w:t>registradas</w:t>
              </w:r>
              <w:r w:rsidR="003A56D0" w:rsidRPr="005E5A6A">
                <w:rPr>
                  <w:rFonts w:cs="Arial"/>
                  <w:rPrChange w:id="1570" w:author="CRUZ PORTILLA MAURICIO" w:date="2019-04-07T19:27:00Z">
                    <w:rPr/>
                  </w:rPrChange>
                </w:rPr>
                <w:t>, fecha de entrega y es</w:t>
              </w:r>
            </w:ins>
            <w:ins w:id="1571" w:author="CRUZ PORTILLA MAURICIO" w:date="2019-04-07T19:18:00Z">
              <w:r w:rsidR="003A56D0" w:rsidRPr="005E5A6A">
                <w:rPr>
                  <w:rFonts w:cs="Arial"/>
                  <w:rPrChange w:id="1572" w:author="CRUZ PORTILLA MAURICIO" w:date="2019-04-07T19:27:00Z">
                    <w:rPr/>
                  </w:rPrChange>
                </w:rPr>
                <w:t>tado) en una tabla</w:t>
              </w:r>
            </w:ins>
            <w:ins w:id="1573" w:author="CRUZ PORTILLA MAURICIO" w:date="2019-04-08T12:14:00Z">
              <w:r w:rsidR="00FA3F7D">
                <w:rPr>
                  <w:rFonts w:cs="Arial"/>
                </w:rPr>
                <w:t xml:space="preserve">. Si el consultor es un </w:t>
              </w:r>
            </w:ins>
            <w:ins w:id="1574" w:author="CRUZ PORTILLA MAURICIO" w:date="2019-04-08T12:15:00Z">
              <w:r w:rsidR="00FA3F7D">
                <w:rPr>
                  <w:rFonts w:cs="Arial"/>
                </w:rPr>
                <w:t>coordinador</w:t>
              </w:r>
            </w:ins>
            <w:ins w:id="1575" w:author="CRUZ PORTILLA MAURICIO" w:date="2019-04-09T15:23:00Z">
              <w:r w:rsidR="00754D8A">
                <w:rPr>
                  <w:rFonts w:cs="Arial"/>
                </w:rPr>
                <w:t xml:space="preserve"> o un alumno</w:t>
              </w:r>
            </w:ins>
            <w:ins w:id="1576" w:author="CRUZ PORTILLA MAURICIO" w:date="2019-04-08T12:15:00Z">
              <w:r w:rsidR="00FA3F7D">
                <w:rPr>
                  <w:rFonts w:cs="Arial"/>
                </w:rPr>
                <w:t>, muestra</w:t>
              </w:r>
            </w:ins>
            <w:ins w:id="1577" w:author="CRUZ PORTILLA MAURICIO" w:date="2019-04-08T12:13:00Z">
              <w:r w:rsidR="00FA3F7D">
                <w:rPr>
                  <w:rFonts w:cs="Arial"/>
                </w:rPr>
                <w:t xml:space="preserve"> un botón de “</w:t>
              </w:r>
            </w:ins>
            <w:ins w:id="1578" w:author="CRUZ PORTILLA MAURICIO" w:date="2019-04-08T12:15:00Z">
              <w:r w:rsidR="00FA3F7D">
                <w:rPr>
                  <w:rFonts w:cs="Arial"/>
                </w:rPr>
                <w:t>Visualizar</w:t>
              </w:r>
            </w:ins>
            <w:ins w:id="1579" w:author="CRUZ PORTILLA MAURICIO" w:date="2019-04-08T12:13:00Z">
              <w:r w:rsidR="00FA3F7D">
                <w:rPr>
                  <w:rFonts w:cs="Arial"/>
                </w:rPr>
                <w:t>”</w:t>
              </w:r>
            </w:ins>
            <w:ins w:id="1580" w:author="CRUZ PORTILLA MAURICIO" w:date="2019-04-09T15:23:00Z">
              <w:r w:rsidR="00754D8A">
                <w:rPr>
                  <w:rFonts w:cs="Arial"/>
                </w:rPr>
                <w:t>. Si el consultor es un coordinador, muestra</w:t>
              </w:r>
            </w:ins>
            <w:ins w:id="1581" w:author="CRUZ PORTILLA MAURICIO" w:date="2019-04-08T12:13:00Z">
              <w:r w:rsidR="00FA3F7D">
                <w:rPr>
                  <w:rFonts w:cs="Arial"/>
                </w:rPr>
                <w:t xml:space="preserve"> un botón de</w:t>
              </w:r>
            </w:ins>
            <w:ins w:id="1582" w:author="CRUZ PORTILLA MAURICIO" w:date="2019-04-08T12:15:00Z">
              <w:r w:rsidR="00FA3F7D">
                <w:rPr>
                  <w:rFonts w:cs="Arial"/>
                </w:rPr>
                <w:t xml:space="preserve"> “Validar</w:t>
              </w:r>
            </w:ins>
            <w:ins w:id="1583" w:author="CRUZ PORTILLA MAURICIO" w:date="2019-04-08T12:13:00Z">
              <w:r w:rsidR="00FA3F7D">
                <w:rPr>
                  <w:rFonts w:cs="Arial"/>
                </w:rPr>
                <w:t>”</w:t>
              </w:r>
            </w:ins>
            <w:r w:rsidRPr="00324D5E">
              <w:rPr>
                <w:rFonts w:cs="Arial"/>
              </w:rPr>
              <w:t>.</w:t>
            </w:r>
            <w:ins w:id="1584" w:author="CRUZ PORTILLA MAURICIO" w:date="2019-04-09T15:22:00Z">
              <w:r w:rsidR="00996840">
                <w:rPr>
                  <w:rFonts w:cs="Arial"/>
                </w:rPr>
                <w:t xml:space="preserve"> Si el consultor es un </w:t>
              </w:r>
            </w:ins>
            <w:ins w:id="1585" w:author="CRUZ PORTILLA MAURICIO" w:date="2019-04-09T15:23:00Z">
              <w:r w:rsidR="00754D8A">
                <w:rPr>
                  <w:rFonts w:cs="Arial"/>
                </w:rPr>
                <w:t>coordinador o técnico académico, muestra un botón de “Subir archivo”.</w:t>
              </w:r>
            </w:ins>
          </w:p>
          <w:p w14:paraId="72165637" w14:textId="48395D29" w:rsidR="00EE0B32" w:rsidRPr="005E5A6A" w:rsidRDefault="123974D3">
            <w:pPr>
              <w:pStyle w:val="Prrafodelista"/>
              <w:numPr>
                <w:ilvl w:val="0"/>
                <w:numId w:val="100"/>
              </w:numPr>
              <w:rPr>
                <w:del w:id="1586" w:author="CRUZ PORTILLA MAURICIO" w:date="2019-04-08T12:13:00Z"/>
                <w:rFonts w:cs="Arial"/>
                <w:rPrChange w:id="1587" w:author="CRUZ PORTILLA MAURICIO" w:date="2019-04-07T19:27:00Z">
                  <w:rPr>
                    <w:del w:id="1588" w:author="CRUZ PORTILLA MAURICIO" w:date="2019-04-08T12:13:00Z"/>
                  </w:rPr>
                </w:rPrChange>
              </w:rPr>
              <w:pPrChange w:id="1589" w:author="CRUZ PORTILLA MAURICIO" w:date="2019-04-07T19:27:00Z">
                <w:pPr>
                  <w:spacing w:line="259" w:lineRule="auto"/>
                </w:pPr>
              </w:pPrChange>
            </w:pPr>
            <w:del w:id="1590" w:author="CRUZ PORTILLA MAURICIO" w:date="2019-04-07T19:27:00Z">
              <w:r w:rsidRPr="005E5A6A" w:rsidDel="005E5A6A">
                <w:rPr>
                  <w:rFonts w:cs="Arial"/>
                </w:rPr>
                <w:delText xml:space="preserve">2.- </w:delText>
              </w:r>
            </w:del>
            <w:del w:id="1591" w:author="CRUZ PORTILLA MAURICIO" w:date="2019-04-08T12:13:00Z">
              <w:r w:rsidRPr="00324D5E">
                <w:rPr>
                  <w:rFonts w:cs="Arial"/>
                </w:rPr>
                <w:delText>El coordinador/alumno selecciona</w:delText>
              </w:r>
            </w:del>
            <w:del w:id="1592" w:author="CRUZ PORTILLA MAURICIO" w:date="2019-04-07T19:18:00Z">
              <w:r w:rsidRPr="005E5A6A" w:rsidDel="003A56D0">
                <w:rPr>
                  <w:rFonts w:cs="Arial"/>
                  <w:rPrChange w:id="1593" w:author="CRUZ PORTILLA MAURICIO" w:date="2019-04-07T19:27:00Z">
                    <w:rPr/>
                  </w:rPrChange>
                </w:rPr>
                <w:delText>n</w:delText>
              </w:r>
            </w:del>
            <w:del w:id="1594" w:author="CRUZ PORTILLA MAURICIO" w:date="2019-04-08T12:13:00Z">
              <w:r w:rsidRPr="005E5A6A">
                <w:rPr>
                  <w:rFonts w:cs="Arial"/>
                  <w:rPrChange w:id="1595" w:author="CRUZ PORTILLA MAURICIO" w:date="2019-04-07T19:27:00Z">
                    <w:rPr/>
                  </w:rPrChange>
                </w:rPr>
                <w:delText xml:space="preserve"> el REPORTE que desean visualizar</w:delText>
              </w:r>
            </w:del>
            <w:ins w:id="1596" w:author="CRUZ PORTILLA MAURICIO" w:date="2019-04-07T19:18:00Z">
              <w:del w:id="1597" w:author="CRUZ PORTILLA MAURICIO" w:date="2019-04-08T12:13:00Z">
                <w:r w:rsidR="00270833" w:rsidRPr="005E5A6A">
                  <w:rPr>
                    <w:rFonts w:cs="Arial"/>
                    <w:rPrChange w:id="1598" w:author="CRUZ PORTILLA MAURICIO" w:date="2019-04-07T19:27:00Z">
                      <w:rPr/>
                    </w:rPrChange>
                  </w:rPr>
                  <w:delText xml:space="preserve"> y da clic en </w:delText>
                </w:r>
              </w:del>
            </w:ins>
            <w:ins w:id="1599" w:author="CRUZ PORTILLA MAURICIO" w:date="2019-04-07T19:19:00Z">
              <w:del w:id="1600" w:author="CRUZ PORTILLA MAURICIO" w:date="2019-04-08T12:13:00Z">
                <w:r w:rsidR="00270833" w:rsidRPr="005E5A6A">
                  <w:rPr>
                    <w:rFonts w:cs="Arial"/>
                    <w:rPrChange w:id="1601" w:author="CRUZ PORTILLA MAURICIO" w:date="2019-04-07T19:27:00Z">
                      <w:rPr/>
                    </w:rPrChange>
                  </w:rPr>
                  <w:delText>“</w:delText>
                </w:r>
              </w:del>
            </w:ins>
            <w:ins w:id="1602" w:author="CRUZ PORTILLA MAURICIO" w:date="2019-04-07T19:18:00Z">
              <w:del w:id="1603" w:author="CRUZ PORTILLA MAURICIO" w:date="2019-04-08T12:13:00Z">
                <w:r w:rsidR="00270833" w:rsidRPr="005E5A6A">
                  <w:rPr>
                    <w:rFonts w:cs="Arial"/>
                    <w:rPrChange w:id="1604" w:author="CRUZ PORTILLA MAURICIO" w:date="2019-04-07T19:27:00Z">
                      <w:rPr/>
                    </w:rPrChange>
                  </w:rPr>
                  <w:delText>Visualizar”</w:delText>
                </w:r>
              </w:del>
            </w:ins>
            <w:del w:id="1605" w:author="CRUZ PORTILLA MAURICIO" w:date="2019-04-08T12:13:00Z">
              <w:r w:rsidRPr="005E5A6A">
                <w:rPr>
                  <w:rFonts w:cs="Arial"/>
                  <w:rPrChange w:id="1606" w:author="CRUZ PORTILLA MAURICIO" w:date="2019-04-07T19:27:00Z">
                    <w:rPr/>
                  </w:rPrChange>
                </w:rPr>
                <w:delText>.</w:delText>
              </w:r>
            </w:del>
          </w:p>
          <w:p w14:paraId="22714CA9" w14:textId="70BE59A2" w:rsidR="00EE0B32" w:rsidRPr="005E5A6A" w:rsidRDefault="123974D3">
            <w:pPr>
              <w:pStyle w:val="Prrafodelista"/>
              <w:numPr>
                <w:ilvl w:val="0"/>
                <w:numId w:val="100"/>
              </w:numPr>
              <w:rPr>
                <w:ins w:id="1607" w:author="CRUZ PORTILLA MAURICIO" w:date="2019-04-07T19:21:00Z"/>
                <w:rFonts w:cs="Arial"/>
                <w:rPrChange w:id="1608" w:author="CRUZ PORTILLA MAURICIO" w:date="2019-04-07T19:27:00Z">
                  <w:rPr>
                    <w:ins w:id="1609" w:author="CRUZ PORTILLA MAURICIO" w:date="2019-04-07T19:21:00Z"/>
                  </w:rPr>
                </w:rPrChange>
              </w:rPr>
              <w:pPrChange w:id="1610" w:author="CRUZ PORTILLA MAURICIO" w:date="2019-04-07T19:27:00Z">
                <w:pPr>
                  <w:spacing w:line="259" w:lineRule="auto"/>
                </w:pPr>
              </w:pPrChange>
            </w:pPr>
            <w:del w:id="1611" w:author="CRUZ PORTILLA MAURICIO" w:date="2019-04-07T19:27:00Z">
              <w:r w:rsidRPr="005E5A6A" w:rsidDel="005E5A6A">
                <w:rPr>
                  <w:rFonts w:cs="Arial"/>
                  <w:rPrChange w:id="1612" w:author="CRUZ PORTILLA MAURICIO" w:date="2019-04-07T19:27:00Z">
                    <w:rPr/>
                  </w:rPrChange>
                </w:rPr>
                <w:delText xml:space="preserve">3.- </w:delText>
              </w:r>
            </w:del>
            <w:del w:id="1613" w:author="CRUZ PORTILLA MAURICIO" w:date="2019-04-08T12:13:00Z">
              <w:r w:rsidRPr="005E5A6A">
                <w:rPr>
                  <w:rFonts w:cs="Arial"/>
                  <w:rPrChange w:id="1614" w:author="CRUZ PORTILLA MAURICIO" w:date="2019-04-07T19:27:00Z">
                    <w:rPr/>
                  </w:rPrChange>
                </w:rPr>
                <w:delText xml:space="preserve">El sistema muestra </w:delText>
              </w:r>
            </w:del>
            <w:ins w:id="1615" w:author="CRUZ PORTILLA MAURICIO" w:date="2019-04-07T19:19:00Z">
              <w:del w:id="1616" w:author="CRUZ PORTILLA MAURICIO" w:date="2019-04-08T12:13:00Z">
                <w:r w:rsidR="00D444E6" w:rsidRPr="005E5A6A">
                  <w:rPr>
                    <w:rFonts w:cs="Arial"/>
                    <w:rPrChange w:id="1617" w:author="CRUZ PORTILLA MAURICIO" w:date="2019-04-07T19:27:00Z">
                      <w:rPr/>
                    </w:rPrChange>
                  </w:rPr>
                  <w:delText xml:space="preserve">una ventana </w:delText>
                </w:r>
                <w:r w:rsidR="00B92EA5" w:rsidRPr="005E5A6A">
                  <w:rPr>
                    <w:rFonts w:cs="Arial"/>
                    <w:rPrChange w:id="1618" w:author="CRUZ PORTILLA MAURICIO" w:date="2019-04-07T19:27:00Z">
                      <w:rPr/>
                    </w:rPrChange>
                  </w:rPr>
                  <w:delText>con los datos d</w:delText>
                </w:r>
              </w:del>
            </w:ins>
            <w:del w:id="1619" w:author="CRUZ PORTILLA MAURICIO" w:date="2019-04-08T12:13:00Z">
              <w:r w:rsidRPr="005E5A6A">
                <w:rPr>
                  <w:rFonts w:cs="Arial"/>
                  <w:rPrChange w:id="1620" w:author="CRUZ PORTILLA MAURICIO" w:date="2019-04-07T19:27:00Z">
                    <w:rPr/>
                  </w:rPrChange>
                </w:rPr>
                <w:delText>el REPORTE seleccionado</w:delText>
              </w:r>
            </w:del>
            <w:del w:id="1621" w:author="CRUZ PORTILLA MAURICIO" w:date="2019-04-07T19:20:00Z">
              <w:r w:rsidRPr="005E5A6A" w:rsidDel="00B92EA5">
                <w:rPr>
                  <w:rFonts w:cs="Arial"/>
                  <w:rPrChange w:id="1622" w:author="CRUZ PORTILLA MAURICIO" w:date="2019-04-07T19:27:00Z">
                    <w:rPr/>
                  </w:rPrChange>
                </w:rPr>
                <w:delText xml:space="preserve"> </w:delText>
              </w:r>
            </w:del>
            <w:ins w:id="1623" w:author="CRUZ PORTILLA MAURICIO" w:date="2019-04-07T19:20:00Z">
              <w:del w:id="1624" w:author="CRUZ PORTILLA MAURICIO" w:date="2019-04-08T12:13:00Z">
                <w:r w:rsidR="00B92EA5" w:rsidRPr="005E5A6A">
                  <w:rPr>
                    <w:rFonts w:cs="Arial"/>
                    <w:rPrChange w:id="1625" w:author="CRUZ PORTILLA MAURICIO" w:date="2019-04-07T19:27:00Z">
                      <w:rPr/>
                    </w:rPrChange>
                  </w:rPr>
                  <w:delText xml:space="preserve"> (número de reporte, mes, horas registradas, fecha de entrega, actividades</w:delText>
                </w:r>
                <w:r w:rsidR="00C86D77" w:rsidRPr="005E5A6A">
                  <w:rPr>
                    <w:rFonts w:cs="Arial"/>
                    <w:rPrChange w:id="1626" w:author="CRUZ PORTILLA MAURICIO" w:date="2019-04-07T19:27:00Z">
                      <w:rPr/>
                    </w:rPrChange>
                  </w:rPr>
                  <w:delText xml:space="preserve"> y estado)</w:delText>
                </w:r>
                <w:r w:rsidR="005A0F78" w:rsidRPr="005E5A6A">
                  <w:rPr>
                    <w:rFonts w:cs="Arial"/>
                    <w:rPrChange w:id="1627" w:author="CRUZ PORTILLA MAURICIO" w:date="2019-04-07T19:27:00Z">
                      <w:rPr/>
                    </w:rPrChange>
                  </w:rPr>
                  <w:delText xml:space="preserve">, un botón de </w:delText>
                </w:r>
              </w:del>
            </w:ins>
            <w:ins w:id="1628" w:author="CRUZ PORTILLA MAURICIO" w:date="2019-04-07T19:21:00Z">
              <w:del w:id="1629" w:author="CRUZ PORTILLA MAURICIO" w:date="2019-04-08T12:13:00Z">
                <w:r w:rsidR="005A0F78" w:rsidRPr="005E5A6A">
                  <w:rPr>
                    <w:rFonts w:cs="Arial"/>
                    <w:rPrChange w:id="1630" w:author="CRUZ PORTILLA MAURICIO" w:date="2019-04-07T19:27:00Z">
                      <w:rPr/>
                    </w:rPrChange>
                  </w:rPr>
                  <w:delText>Validar y</w:delText>
                </w:r>
              </w:del>
            </w:ins>
            <w:ins w:id="1631" w:author="CRUZ PORTILLA MAURICIO" w:date="2019-04-07T19:22:00Z">
              <w:del w:id="1632" w:author="CRUZ PORTILLA MAURICIO" w:date="2019-04-08T12:13:00Z">
                <w:r w:rsidR="00993E17" w:rsidRPr="005E5A6A">
                  <w:rPr>
                    <w:rFonts w:cs="Arial"/>
                    <w:rPrChange w:id="1633" w:author="CRUZ PORTILLA MAURICIO" w:date="2019-04-07T19:27:00Z">
                      <w:rPr/>
                    </w:rPrChange>
                  </w:rPr>
                  <w:delText xml:space="preserve">, si el visualizador es el coordinador, muestra un botón </w:delText>
                </w:r>
              </w:del>
            </w:ins>
            <w:ins w:id="1634" w:author="CRUZ PORTILLA MAURICIO" w:date="2019-04-07T19:21:00Z">
              <w:del w:id="1635" w:author="CRUZ PORTILLA MAURICIO" w:date="2019-04-08T12:13:00Z">
                <w:r w:rsidR="005A0F78" w:rsidRPr="005E5A6A">
                  <w:rPr>
                    <w:rFonts w:cs="Arial"/>
                    <w:rPrChange w:id="1636" w:author="CRUZ PORTILLA MAURICIO" w:date="2019-04-07T19:27:00Z">
                      <w:rPr/>
                    </w:rPrChange>
                  </w:rPr>
                  <w:delText xml:space="preserve">de </w:delText>
                </w:r>
                <w:r w:rsidR="00C9177F" w:rsidRPr="005E5A6A">
                  <w:rPr>
                    <w:rFonts w:cs="Arial"/>
                    <w:rPrChange w:id="1637" w:author="CRUZ PORTILLA MAURICIO" w:date="2019-04-07T19:27:00Z">
                      <w:rPr/>
                    </w:rPrChange>
                  </w:rPr>
                  <w:delText>Subir archivo</w:delText>
                </w:r>
              </w:del>
            </w:ins>
            <w:del w:id="1638" w:author="CRUZ PORTILLA MAURICIO" w:date="2019-04-07T19:20:00Z">
              <w:r w:rsidRPr="005E5A6A" w:rsidDel="00B92EA5">
                <w:rPr>
                  <w:rFonts w:cs="Arial"/>
                  <w:rPrChange w:id="1639" w:author="CRUZ PORTILLA MAURICIO" w:date="2019-04-07T19:27:00Z">
                    <w:rPr/>
                  </w:rPrChange>
                </w:rPr>
                <w:delText>por el coordinador/alumno</w:delText>
              </w:r>
            </w:del>
            <w:del w:id="1640" w:author="CRUZ PORTILLA MAURICIO" w:date="2019-04-08T12:13:00Z">
              <w:r w:rsidRPr="005E5A6A">
                <w:rPr>
                  <w:rFonts w:cs="Arial"/>
                  <w:rPrChange w:id="1641" w:author="CRUZ PORTILLA MAURICIO" w:date="2019-04-07T19:27:00Z">
                    <w:rPr/>
                  </w:rPrChange>
                </w:rPr>
                <w:delText>.</w:delText>
              </w:r>
            </w:del>
          </w:p>
          <w:p w14:paraId="33460501" w14:textId="1D36C304" w:rsidR="00C9177F" w:rsidRPr="005E5A6A" w:rsidRDefault="00C9177F">
            <w:pPr>
              <w:pStyle w:val="Prrafodelista"/>
              <w:numPr>
                <w:ilvl w:val="0"/>
                <w:numId w:val="100"/>
              </w:numPr>
              <w:rPr>
                <w:rFonts w:cs="Arial"/>
                <w:rPrChange w:id="1642" w:author="CRUZ PORTILLA MAURICIO" w:date="2019-04-07T19:27:00Z">
                  <w:rPr/>
                </w:rPrChange>
              </w:rPr>
              <w:pPrChange w:id="1643" w:author="CRUZ PORTILLA MAURICIO" w:date="2019-04-07T19:27:00Z">
                <w:pPr>
                  <w:spacing w:line="259" w:lineRule="auto"/>
                </w:pPr>
              </w:pPrChange>
            </w:pPr>
            <w:ins w:id="1644" w:author="CRUZ PORTILLA MAURICIO" w:date="2019-04-07T19:21:00Z">
              <w:r w:rsidRPr="005E5A6A">
                <w:rPr>
                  <w:rFonts w:cs="Arial"/>
                  <w:rPrChange w:id="1645" w:author="CRUZ PORTILLA MAURICIO" w:date="2019-04-07T19:27:00Z">
                    <w:rPr/>
                  </w:rPrChange>
                </w:rPr>
                <w:t>El coordinador</w:t>
              </w:r>
            </w:ins>
            <w:ins w:id="1646" w:author="CRUZ PORTILLA MAURICIO" w:date="2019-04-07T19:22:00Z">
              <w:r w:rsidR="00993E17" w:rsidRPr="005E5A6A">
                <w:rPr>
                  <w:rFonts w:cs="Arial"/>
                  <w:rPrChange w:id="1647" w:author="CRUZ PORTILLA MAURICIO" w:date="2019-04-07T19:27:00Z">
                    <w:rPr/>
                  </w:rPrChange>
                </w:rPr>
                <w:t xml:space="preserve">/alumno da clic en </w:t>
              </w:r>
              <w:r w:rsidR="007C12B7" w:rsidRPr="005E5A6A">
                <w:rPr>
                  <w:rFonts w:cs="Arial"/>
                  <w:rPrChange w:id="1648" w:author="CRUZ PORTILLA MAURICIO" w:date="2019-04-07T19:27:00Z">
                    <w:rPr/>
                  </w:rPrChange>
                </w:rPr>
                <w:t>Cerrar.</w:t>
              </w:r>
            </w:ins>
          </w:p>
          <w:p w14:paraId="1EC54A13" w14:textId="09CDB5FB" w:rsidR="00EE0B32" w:rsidRPr="00324D5E" w:rsidRDefault="123974D3">
            <w:pPr>
              <w:pStyle w:val="Prrafodelista"/>
              <w:numPr>
                <w:ilvl w:val="0"/>
                <w:numId w:val="100"/>
              </w:numPr>
              <w:rPr>
                <w:rFonts w:cs="Arial"/>
              </w:rPr>
              <w:pPrChange w:id="1649" w:author="CRUZ PORTILLA MAURICIO" w:date="2019-04-07T19:27:00Z">
                <w:pPr>
                  <w:spacing w:line="259" w:lineRule="auto"/>
                </w:pPr>
              </w:pPrChange>
            </w:pPr>
            <w:del w:id="1650" w:author="CRUZ PORTILLA MAURICIO" w:date="2019-04-07T19:22:00Z">
              <w:r w:rsidRPr="005E5A6A" w:rsidDel="007C12B7">
                <w:rPr>
                  <w:rFonts w:cs="Arial"/>
                  <w:rPrChange w:id="1651" w:author="CRUZ PORTILLA MAURICIO" w:date="2019-04-07T19:27:00Z">
                    <w:rPr/>
                  </w:rPrChange>
                </w:rPr>
                <w:delText>4</w:delText>
              </w:r>
            </w:del>
            <w:del w:id="1652" w:author="CRUZ PORTILLA MAURICIO" w:date="2019-04-07T19:27:00Z">
              <w:r w:rsidRPr="005E5A6A" w:rsidDel="005E5A6A">
                <w:rPr>
                  <w:rFonts w:cs="Arial"/>
                  <w:rPrChange w:id="1653" w:author="CRUZ PORTILLA MAURICIO" w:date="2019-04-07T19:27:00Z">
                    <w:rPr/>
                  </w:rPrChange>
                </w:rPr>
                <w:delText xml:space="preserve">.- </w:delText>
              </w:r>
            </w:del>
            <w:r w:rsidRPr="005E5A6A">
              <w:rPr>
                <w:rFonts w:cs="Arial"/>
                <w:rPrChange w:id="1654" w:author="CRUZ PORTILLA MAURICIO" w:date="2019-04-07T19:27:00Z">
                  <w:rPr/>
                </w:rPrChange>
              </w:rPr>
              <w:t>Termina</w:t>
            </w:r>
            <w:ins w:id="1655" w:author="CRUZ PORTILLA MAURICIO" w:date="2019-04-07T19:27:00Z">
              <w:r w:rsidR="005E5A6A">
                <w:rPr>
                  <w:rFonts w:cs="Arial"/>
                </w:rPr>
                <w:t xml:space="preserve"> el</w:t>
              </w:r>
            </w:ins>
            <w:r w:rsidRPr="005E5A6A">
              <w:rPr>
                <w:rFonts w:cs="Arial"/>
              </w:rPr>
              <w:t xml:space="preserve"> caso de uso.</w:t>
            </w:r>
          </w:p>
        </w:tc>
      </w:tr>
      <w:tr w:rsidR="00EE0B32" w14:paraId="6838388B" w14:textId="77777777" w:rsidTr="123974D3">
        <w:tc>
          <w:tcPr>
            <w:tcW w:w="2137" w:type="dxa"/>
          </w:tcPr>
          <w:p w14:paraId="49569FC4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0DD5DC95" w14:textId="7DB948AB" w:rsidR="00EE0B32" w:rsidRDefault="007C12B7" w:rsidP="00636FA6">
            <w:pPr>
              <w:rPr>
                <w:ins w:id="1656" w:author="CRUZ PORTILLA MAURICIO" w:date="2019-04-07T19:23:00Z"/>
                <w:rFonts w:cs="Arial"/>
                <w:b/>
              </w:rPr>
            </w:pPr>
            <w:ins w:id="1657" w:author="CRUZ PORTILLA MAURICIO" w:date="2019-04-07T19:22:00Z">
              <w:del w:id="1658" w:author="CRUZ PORTILLA MAURICIO" w:date="2019-04-08T12:14:00Z">
                <w:r>
                  <w:rPr>
                    <w:rFonts w:cs="Arial"/>
                    <w:b/>
                  </w:rPr>
                  <w:delText>4</w:delText>
                </w:r>
              </w:del>
            </w:ins>
            <w:ins w:id="1659" w:author="CRUZ PORTILLA MAURICIO" w:date="2019-04-08T12:14:00Z">
              <w:r w:rsidR="00FA3F7D">
                <w:rPr>
                  <w:rFonts w:cs="Arial"/>
                  <w:b/>
                </w:rPr>
                <w:t>2</w:t>
              </w:r>
            </w:ins>
            <w:ins w:id="1660" w:author="CRUZ PORTILLA MAURICIO" w:date="2019-04-07T19:22:00Z">
              <w:r>
                <w:rPr>
                  <w:rFonts w:cs="Arial"/>
                  <w:b/>
                </w:rPr>
                <w:t xml:space="preserve">.1 Se pulsó el </w:t>
              </w:r>
            </w:ins>
            <w:ins w:id="1661" w:author="CRUZ PORTILLA MAURICIO" w:date="2019-04-07T19:23:00Z">
              <w:r>
                <w:rPr>
                  <w:rFonts w:cs="Arial"/>
                  <w:b/>
                </w:rPr>
                <w:t>botón de “Validar”</w:t>
              </w:r>
            </w:ins>
          </w:p>
          <w:p w14:paraId="47504EFB" w14:textId="77777777" w:rsidR="007C12B7" w:rsidRDefault="007C12B7" w:rsidP="007C12B7">
            <w:pPr>
              <w:pStyle w:val="Prrafodelista"/>
              <w:numPr>
                <w:ilvl w:val="0"/>
                <w:numId w:val="96"/>
              </w:numPr>
              <w:rPr>
                <w:ins w:id="1662" w:author="CRUZ PORTILLA MAURICIO" w:date="2019-04-07T19:23:00Z"/>
                <w:rFonts w:cs="Arial"/>
              </w:rPr>
            </w:pPr>
            <w:ins w:id="1663" w:author="CRUZ PORTILLA MAURICIO" w:date="2019-04-07T19:23:00Z">
              <w:r>
                <w:rPr>
                  <w:rFonts w:cs="Arial"/>
                </w:rPr>
                <w:t xml:space="preserve">El sistema extiende al caso de uso Validar </w:t>
              </w:r>
              <w:r w:rsidR="00FE4DA1">
                <w:rPr>
                  <w:rFonts w:cs="Arial"/>
                </w:rPr>
                <w:t>reporte.</w:t>
              </w:r>
            </w:ins>
          </w:p>
          <w:p w14:paraId="28DB8FB4" w14:textId="4F398315" w:rsidR="00771728" w:rsidRDefault="00FA3F7D" w:rsidP="00771728">
            <w:pPr>
              <w:rPr>
                <w:ins w:id="1664" w:author="CRUZ PORTILLA MAURICIO" w:date="2019-04-07T19:26:00Z"/>
                <w:rFonts w:cs="Arial"/>
                <w:b/>
              </w:rPr>
            </w:pPr>
            <w:ins w:id="1665" w:author="CRUZ PORTILLA MAURICIO" w:date="2019-04-08T12:14:00Z">
              <w:r>
                <w:rPr>
                  <w:rFonts w:cs="Arial"/>
                  <w:b/>
                </w:rPr>
                <w:t>2</w:t>
              </w:r>
            </w:ins>
            <w:ins w:id="1666" w:author="CRUZ PORTILLA MAURICIO" w:date="2019-04-07T19:26:00Z">
              <w:del w:id="1667" w:author="CRUZ PORTILLA MAURICIO" w:date="2019-04-08T12:14:00Z">
                <w:r w:rsidR="00771728">
                  <w:rPr>
                    <w:rFonts w:cs="Arial"/>
                    <w:b/>
                  </w:rPr>
                  <w:delText>4</w:delText>
                </w:r>
              </w:del>
              <w:r w:rsidR="00771728">
                <w:rPr>
                  <w:rFonts w:cs="Arial"/>
                  <w:b/>
                </w:rPr>
                <w:t xml:space="preserve">.2 </w:t>
              </w:r>
            </w:ins>
            <w:ins w:id="1668" w:author="CRUZ PORTILLA MAURICIO" w:date="2019-04-07T19:23:00Z">
              <w:r w:rsidR="00FE4DA1" w:rsidRPr="00771728">
                <w:rPr>
                  <w:rFonts w:cs="Arial"/>
                  <w:b/>
                </w:rPr>
                <w:t>Se pulsó el botón de “</w:t>
              </w:r>
              <w:r w:rsidR="00B9602E" w:rsidRPr="00324D5E">
                <w:rPr>
                  <w:rFonts w:cs="Arial"/>
                  <w:b/>
                </w:rPr>
                <w:t>Subir archivo</w:t>
              </w:r>
            </w:ins>
            <w:ins w:id="1669" w:author="CRUZ PORTILLA MAURICIO" w:date="2019-04-07T19:24:00Z">
              <w:r w:rsidR="00F73A00" w:rsidRPr="00771728">
                <w:rPr>
                  <w:rFonts w:cs="Arial"/>
                  <w:b/>
                  <w:rPrChange w:id="1670" w:author="CRUZ PORTILLA MAURICIO" w:date="2019-04-07T19:26:00Z">
                    <w:rPr>
                      <w:b/>
                    </w:rPr>
                  </w:rPrChange>
                </w:rPr>
                <w:t>”</w:t>
              </w:r>
            </w:ins>
          </w:p>
          <w:p w14:paraId="679DD09C" w14:textId="77777777" w:rsidR="00771728" w:rsidRDefault="00F73A00">
            <w:pPr>
              <w:pStyle w:val="Prrafodelista"/>
              <w:numPr>
                <w:ilvl w:val="0"/>
                <w:numId w:val="99"/>
              </w:numPr>
              <w:rPr>
                <w:ins w:id="1671" w:author="CRUZ PORTILLA MAURICIO" w:date="2019-04-08T12:15:00Z"/>
                <w:rFonts w:cs="Arial"/>
              </w:rPr>
              <w:pPrChange w:id="1672" w:author="CRUZ PORTILLA MAURICIO" w:date="2019-04-07T19:26:00Z">
                <w:pPr/>
              </w:pPrChange>
            </w:pPr>
            <w:ins w:id="1673" w:author="CRUZ PORTILLA MAURICIO" w:date="2019-04-07T19:25:00Z">
              <w:r w:rsidRPr="00771728">
                <w:rPr>
                  <w:rFonts w:cs="Arial"/>
                </w:rPr>
                <w:t>El sistema extiende al caso de uso Subir archivo.</w:t>
              </w:r>
            </w:ins>
          </w:p>
          <w:p w14:paraId="5AB4B0E6" w14:textId="77777777" w:rsidR="00FA3F7D" w:rsidRDefault="00FA3F7D">
            <w:pPr>
              <w:rPr>
                <w:ins w:id="1674" w:author="CRUZ PORTILLA MAURICIO" w:date="2019-04-08T12:15:00Z"/>
                <w:rFonts w:cs="Arial"/>
                <w:b/>
              </w:rPr>
            </w:pPr>
            <w:ins w:id="1675" w:author="CRUZ PORTILLA MAURICIO" w:date="2019-04-08T12:15:00Z">
              <w:r>
                <w:rPr>
                  <w:rFonts w:cs="Arial"/>
                  <w:b/>
                </w:rPr>
                <w:t>2.3 Se pulsó el botón de “Visualizar”</w:t>
              </w:r>
            </w:ins>
          </w:p>
          <w:p w14:paraId="1B3C027D" w14:textId="5779E0BC" w:rsidR="00771728" w:rsidRPr="005043B2" w:rsidRDefault="00FA3F7D">
            <w:pPr>
              <w:pStyle w:val="Prrafodelista"/>
              <w:numPr>
                <w:ilvl w:val="0"/>
                <w:numId w:val="111"/>
              </w:numPr>
              <w:rPr>
                <w:rFonts w:cs="Arial"/>
              </w:rPr>
              <w:pPrChange w:id="1676" w:author="CRUZ PORTILLA MAURICIO" w:date="2019-04-07T19:26:00Z">
                <w:pPr/>
              </w:pPrChange>
            </w:pPr>
            <w:ins w:id="1677" w:author="CRUZ PORTILLA MAURICIO" w:date="2019-04-08T12:15:00Z">
              <w:r w:rsidRPr="005B1F8B">
                <w:rPr>
                  <w:rFonts w:cs="Arial"/>
                </w:rPr>
                <w:t>El sistema muestra una ventana con los datos del REPORTE seleccionado (número de reporte, mes, horas registradas, fecha de entrega, actividades y estado)</w:t>
              </w:r>
            </w:ins>
            <w:ins w:id="1678" w:author="CRUZ PORTILLA MAURICIO" w:date="2019-04-08T12:16:00Z">
              <w:r>
                <w:rPr>
                  <w:rFonts w:cs="Arial"/>
                </w:rPr>
                <w:t>.</w:t>
              </w:r>
              <w:r>
                <w:t xml:space="preserve"> </w:t>
              </w:r>
            </w:ins>
          </w:p>
        </w:tc>
      </w:tr>
      <w:tr w:rsidR="00EE0B32" w14:paraId="479DDA69" w14:textId="77777777" w:rsidTr="123974D3">
        <w:tc>
          <w:tcPr>
            <w:tcW w:w="2137" w:type="dxa"/>
          </w:tcPr>
          <w:p w14:paraId="4FDE231B" w14:textId="77777777" w:rsidR="00EE0B32" w:rsidRPr="009345F2" w:rsidRDefault="123974D3" w:rsidP="123974D3">
            <w:pPr>
              <w:rPr>
                <w:rFonts w:cs="Arial"/>
                <w:b/>
                <w:bCs/>
              </w:rPr>
            </w:pPr>
            <w:r w:rsidRPr="123974D3">
              <w:rPr>
                <w:rFonts w:cs="Arial"/>
                <w:b/>
                <w:bCs/>
              </w:rPr>
              <w:t>Excepciones</w:t>
            </w:r>
          </w:p>
        </w:tc>
        <w:tc>
          <w:tcPr>
            <w:tcW w:w="6879" w:type="dxa"/>
          </w:tcPr>
          <w:p w14:paraId="7E56B762" w14:textId="60F616F7" w:rsidR="008A3248" w:rsidRDefault="008A3248" w:rsidP="123974D3">
            <w:pPr>
              <w:rPr>
                <w:ins w:id="1679" w:author="CRUZ PORTILLA MAURICIO" w:date="2019-04-07T19:45:00Z"/>
                <w:rFonts w:cs="Arial"/>
                <w:b/>
                <w:bCs/>
              </w:rPr>
            </w:pPr>
            <w:ins w:id="1680" w:author="CRUZ PORTILLA MAURICIO" w:date="2019-04-07T19:45:00Z">
              <w:r>
                <w:rPr>
                  <w:rFonts w:cs="Arial"/>
                  <w:b/>
                  <w:bCs/>
                </w:rPr>
                <w:t>Ex. 1.1. Se perdió la conexión con la base de datos.</w:t>
              </w:r>
            </w:ins>
          </w:p>
          <w:p w14:paraId="1D6097C1" w14:textId="2BAED4DF" w:rsidR="008A3248" w:rsidRDefault="008A3248" w:rsidP="008A3248">
            <w:pPr>
              <w:pStyle w:val="Prrafodelista"/>
              <w:numPr>
                <w:ilvl w:val="0"/>
                <w:numId w:val="107"/>
              </w:numPr>
              <w:rPr>
                <w:ins w:id="1681" w:author="CRUZ PORTILLA MAURICIO" w:date="2019-04-07T19:45:00Z"/>
                <w:rFonts w:cs="Arial"/>
                <w:bCs/>
              </w:rPr>
            </w:pPr>
            <w:ins w:id="1682" w:author="CRUZ PORTILLA MAURICIO" w:date="2019-04-07T19:45:00Z">
              <w:r>
                <w:rPr>
                  <w:rFonts w:cs="Arial"/>
                  <w:bCs/>
                </w:rPr>
                <w:t>El sistema muestra un mensaje “Ocurrió un error al cargar los reportes del alumno”.</w:t>
              </w:r>
            </w:ins>
          </w:p>
          <w:p w14:paraId="60111094" w14:textId="1380CAFA" w:rsidR="008A3248" w:rsidRPr="008A3248" w:rsidRDefault="008A3248">
            <w:pPr>
              <w:pStyle w:val="Prrafodelista"/>
              <w:numPr>
                <w:ilvl w:val="0"/>
                <w:numId w:val="107"/>
              </w:numPr>
              <w:rPr>
                <w:ins w:id="1683" w:author="CRUZ PORTILLA MAURICIO" w:date="2019-04-07T19:45:00Z"/>
                <w:del w:id="1684" w:author="CRUZ PORTILLA MAURICIO" w:date="2019-04-08T12:18:00Z"/>
                <w:rFonts w:cs="Arial"/>
                <w:bCs/>
                <w:rPrChange w:id="1685" w:author="CRUZ PORTILLA MAURICIO" w:date="2019-04-07T19:45:00Z">
                  <w:rPr>
                    <w:ins w:id="1686" w:author="CRUZ PORTILLA MAURICIO" w:date="2019-04-07T19:45:00Z"/>
                    <w:del w:id="1687" w:author="CRUZ PORTILLA MAURICIO" w:date="2019-04-08T12:18:00Z"/>
                    <w:rFonts w:cs="Arial"/>
                    <w:b/>
                    <w:bCs/>
                  </w:rPr>
                </w:rPrChange>
              </w:rPr>
              <w:pPrChange w:id="1688" w:author="CRUZ PORTILLA MAURICIO" w:date="2019-04-07T19:45:00Z">
                <w:pPr/>
              </w:pPrChange>
            </w:pPr>
            <w:ins w:id="1689" w:author="CRUZ PORTILLA MAURICIO" w:date="2019-04-07T19:45:00Z">
              <w:r>
                <w:rPr>
                  <w:rFonts w:cs="Arial"/>
                  <w:bCs/>
                </w:rPr>
                <w:t>Te</w:t>
              </w:r>
            </w:ins>
            <w:ins w:id="1690" w:author="CRUZ PORTILLA MAURICIO" w:date="2019-04-07T19:46:00Z">
              <w:r>
                <w:rPr>
                  <w:rFonts w:cs="Arial"/>
                  <w:bCs/>
                </w:rPr>
                <w:t>rmina el caso de uso.</w:t>
              </w:r>
            </w:ins>
          </w:p>
          <w:p w14:paraId="56CB3BC8" w14:textId="50A42DE5" w:rsidR="00EE0B32" w:rsidRDefault="123974D3">
            <w:pPr>
              <w:pStyle w:val="Prrafodelista"/>
              <w:numPr>
                <w:ilvl w:val="0"/>
                <w:numId w:val="107"/>
              </w:numPr>
              <w:rPr>
                <w:ins w:id="1691" w:author="CRUZ PORTILLA MAURICIO" w:date="2019-04-07T19:44:00Z"/>
                <w:del w:id="1692" w:author="CRUZ PORTILLA MAURICIO" w:date="2019-04-08T12:18:00Z"/>
                <w:rFonts w:cs="Arial"/>
                <w:b/>
                <w:bCs/>
              </w:rPr>
              <w:pPrChange w:id="1693" w:author="CRUZ PORTILLA MAURICIO" w:date="2019-04-08T14:55:00Z">
                <w:pPr/>
              </w:pPrChange>
            </w:pPr>
            <w:del w:id="1694" w:author="CRUZ PORTILLA MAURICIO" w:date="2019-04-08T12:18:00Z">
              <w:r w:rsidRPr="123974D3">
                <w:rPr>
                  <w:rFonts w:cs="Arial"/>
                  <w:b/>
                  <w:bCs/>
                </w:rPr>
                <w:delText xml:space="preserve">Ex. 3.1. Se perdió </w:delText>
              </w:r>
            </w:del>
            <w:ins w:id="1695" w:author="CRUZ PORTILLA MAURICIO" w:date="2019-04-07T19:45:00Z">
              <w:del w:id="1696" w:author="CRUZ PORTILLA MAURICIO" w:date="2019-04-08T12:18:00Z">
                <w:r w:rsidR="008A3248">
                  <w:rPr>
                    <w:rFonts w:cs="Arial"/>
                    <w:b/>
                    <w:bCs/>
                  </w:rPr>
                  <w:delText xml:space="preserve">la </w:delText>
                </w:r>
              </w:del>
            </w:ins>
            <w:del w:id="1697" w:author="CRUZ PORTILLA MAURICIO" w:date="2019-04-08T12:18:00Z">
              <w:r w:rsidRPr="123974D3">
                <w:rPr>
                  <w:rFonts w:cs="Arial"/>
                  <w:b/>
                  <w:bCs/>
                </w:rPr>
                <w:delText>conexión con la base de datos.</w:delText>
              </w:r>
            </w:del>
          </w:p>
          <w:p w14:paraId="5500AF18" w14:textId="77777777" w:rsidR="00FE416C" w:rsidRDefault="00FE416C">
            <w:pPr>
              <w:pStyle w:val="Prrafodelista"/>
              <w:rPr>
                <w:ins w:id="1698" w:author="CRUZ PORTILLA MAURICIO" w:date="2019-04-07T19:45:00Z"/>
                <w:del w:id="1699" w:author="CRUZ PORTILLA MAURICIO" w:date="2019-04-08T12:18:00Z"/>
                <w:rFonts w:cs="Arial"/>
                <w:bCs/>
              </w:rPr>
              <w:pPrChange w:id="1700" w:author="CRUZ PORTILLA MAURICIO" w:date="2019-04-08T14:55:00Z">
                <w:pPr>
                  <w:pStyle w:val="Prrafodelista"/>
                  <w:numPr>
                    <w:numId w:val="106"/>
                  </w:numPr>
                  <w:ind w:left="720" w:hanging="360"/>
                </w:pPr>
              </w:pPrChange>
            </w:pPr>
            <w:ins w:id="1701" w:author="CRUZ PORTILLA MAURICIO" w:date="2019-04-07T19:44:00Z">
              <w:del w:id="1702" w:author="CRUZ PORTILLA MAURICIO" w:date="2019-04-08T12:18:00Z">
                <w:r>
                  <w:rPr>
                    <w:rFonts w:cs="Arial"/>
                    <w:bCs/>
                  </w:rPr>
                  <w:delText xml:space="preserve">El sistema muestra un mensaje “Ocurrió un error al </w:delText>
                </w:r>
              </w:del>
            </w:ins>
            <w:ins w:id="1703" w:author="CRUZ PORTILLA MAURICIO" w:date="2019-04-07T19:45:00Z">
              <w:del w:id="1704" w:author="CRUZ PORTILLA MAURICIO" w:date="2019-04-08T12:18:00Z">
                <w:r w:rsidR="008A3248">
                  <w:rPr>
                    <w:rFonts w:cs="Arial"/>
                    <w:bCs/>
                  </w:rPr>
                  <w:delText>mostrar los datos del reporte”.</w:delText>
                </w:r>
              </w:del>
            </w:ins>
          </w:p>
          <w:p w14:paraId="17F5B141" w14:textId="0E767D03" w:rsidR="008A3248" w:rsidRPr="00FE416C" w:rsidRDefault="008A3248">
            <w:pPr>
              <w:pStyle w:val="Prrafodelista"/>
              <w:numPr>
                <w:ilvl w:val="0"/>
                <w:numId w:val="107"/>
              </w:numPr>
              <w:rPr>
                <w:rFonts w:cs="Arial"/>
                <w:bCs/>
                <w:rPrChange w:id="1705" w:author="CRUZ PORTILLA MAURICIO" w:date="2019-04-07T19:44:00Z">
                  <w:rPr>
                    <w:rFonts w:cs="Arial"/>
                    <w:b/>
                    <w:bCs/>
                  </w:rPr>
                </w:rPrChange>
              </w:rPr>
              <w:pPrChange w:id="1706" w:author="CRUZ PORTILLA MAURICIO" w:date="2019-04-07T19:44:00Z">
                <w:pPr/>
              </w:pPrChange>
            </w:pPr>
            <w:ins w:id="1707" w:author="CRUZ PORTILLA MAURICIO" w:date="2019-04-07T19:45:00Z">
              <w:del w:id="1708" w:author="CRUZ PORTILLA MAURICIO" w:date="2019-04-08T12:18:00Z">
                <w:r>
                  <w:rPr>
                    <w:rFonts w:cs="Arial"/>
                    <w:bCs/>
                  </w:rPr>
                  <w:delText>Termina el caso de uso.</w:delText>
                </w:r>
              </w:del>
            </w:ins>
          </w:p>
        </w:tc>
      </w:tr>
      <w:tr w:rsidR="00EE0B32" w14:paraId="186756B3" w14:textId="77777777" w:rsidTr="123974D3">
        <w:tc>
          <w:tcPr>
            <w:tcW w:w="2137" w:type="dxa"/>
          </w:tcPr>
          <w:p w14:paraId="0DD0D925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2027229B" w14:textId="38AF8125" w:rsidR="00EE0B32" w:rsidRDefault="123974D3" w:rsidP="123974D3">
            <w:pPr>
              <w:rPr>
                <w:rFonts w:cs="Arial"/>
              </w:rPr>
            </w:pPr>
            <w:del w:id="1709" w:author="CRUZ PORTILLA MAURICIO" w:date="2019-04-08T12:17:00Z">
              <w:r w:rsidRPr="123974D3">
                <w:rPr>
                  <w:rFonts w:cs="Arial"/>
                </w:rPr>
                <w:delText>Se visualizó de manera exitosa el reporte</w:delText>
              </w:r>
            </w:del>
            <w:ins w:id="1710" w:author="CRUZ PORTILLA MAURICIO" w:date="2019-04-08T12:17:00Z">
              <w:r w:rsidR="00260F70">
                <w:rPr>
                  <w:rFonts w:cs="Arial"/>
                </w:rPr>
                <w:t xml:space="preserve">Lista de reportes del alumno mostrada con </w:t>
              </w:r>
            </w:ins>
            <w:ins w:id="1711" w:author="CRUZ PORTILLA MAURICIO" w:date="2019-04-08T12:18:00Z">
              <w:r w:rsidR="00260F70">
                <w:rPr>
                  <w:rFonts w:cs="Arial"/>
                </w:rPr>
                <w:t>éxito.</w:t>
              </w:r>
            </w:ins>
          </w:p>
        </w:tc>
      </w:tr>
      <w:tr w:rsidR="00EE0B32" w14:paraId="274402E1" w14:textId="77777777" w:rsidTr="123974D3">
        <w:tc>
          <w:tcPr>
            <w:tcW w:w="2137" w:type="dxa"/>
          </w:tcPr>
          <w:p w14:paraId="4F75C1F4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2B72E3B3" w14:textId="77777777" w:rsidR="009E0D1F" w:rsidRDefault="009E0D1F">
            <w:pPr>
              <w:pStyle w:val="Prrafodelista"/>
              <w:numPr>
                <w:ilvl w:val="0"/>
                <w:numId w:val="101"/>
              </w:numPr>
              <w:rPr>
                <w:ins w:id="1712" w:author="CRUZ PORTILLA MAURICIO" w:date="2019-04-09T16:50:00Z"/>
                <w:rFonts w:cs="Arial"/>
              </w:rPr>
            </w:pPr>
            <w:ins w:id="1713" w:author="CRUZ PORTILLA MAURICIO" w:date="2019-04-07T19:28:00Z">
              <w:r>
                <w:rPr>
                  <w:rFonts w:cs="Arial"/>
                </w:rPr>
                <w:t>CU-</w:t>
              </w:r>
            </w:ins>
            <w:ins w:id="1714" w:author="CRUZ PORTILLA MAURICIO" w:date="2019-04-07T19:29:00Z">
              <w:r>
                <w:rPr>
                  <w:rFonts w:cs="Arial"/>
                </w:rPr>
                <w:t>1</w:t>
              </w:r>
            </w:ins>
            <w:ins w:id="1715" w:author="CRUZ PORTILLA MAURICIO" w:date="2019-04-08T20:39:00Z">
              <w:r w:rsidR="00F17AB3">
                <w:rPr>
                  <w:rFonts w:cs="Arial"/>
                </w:rPr>
                <w:t>2</w:t>
              </w:r>
            </w:ins>
            <w:ins w:id="1716" w:author="CRUZ PORTILLA MAURICIO" w:date="2019-04-07T19:29:00Z">
              <w:r>
                <w:rPr>
                  <w:rFonts w:cs="Arial"/>
                </w:rPr>
                <w:t>: Subir archivo</w:t>
              </w:r>
            </w:ins>
          </w:p>
          <w:p w14:paraId="739E9EEE" w14:textId="7E5FCEA5" w:rsidR="00F3533C" w:rsidRPr="00F3533C" w:rsidRDefault="00F3533C">
            <w:pPr>
              <w:pStyle w:val="Prrafodelista"/>
              <w:numPr>
                <w:ilvl w:val="0"/>
                <w:numId w:val="101"/>
              </w:numPr>
              <w:rPr>
                <w:rFonts w:cs="Arial"/>
                <w:rPrChange w:id="1717" w:author="CRUZ PORTILLA MAURICIO" w:date="2019-04-09T16:50:00Z">
                  <w:rPr/>
                </w:rPrChange>
              </w:rPr>
              <w:pPrChange w:id="1718" w:author="CRUZ PORTILLA MAURICIO" w:date="2019-04-09T16:50:00Z">
                <w:pPr/>
              </w:pPrChange>
            </w:pPr>
            <w:ins w:id="1719" w:author="CRUZ PORTILLA MAURICIO" w:date="2019-04-09T16:50:00Z">
              <w:r>
                <w:rPr>
                  <w:rFonts w:cs="Arial"/>
                </w:rPr>
                <w:t>CU-16: Validar reporte</w:t>
              </w:r>
            </w:ins>
          </w:p>
        </w:tc>
      </w:tr>
      <w:tr w:rsidR="00EE0B32" w14:paraId="0B1123A8" w14:textId="77777777" w:rsidTr="123974D3">
        <w:tc>
          <w:tcPr>
            <w:tcW w:w="2137" w:type="dxa"/>
          </w:tcPr>
          <w:p w14:paraId="772F334C" w14:textId="77777777" w:rsidR="00EE0B32" w:rsidRPr="009345F2" w:rsidRDefault="00EE0B32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68CFE856" w14:textId="1FACC484" w:rsidR="00EE0B32" w:rsidRDefault="000F3A50" w:rsidP="00636FA6">
            <w:pPr>
              <w:rPr>
                <w:rFonts w:cs="Arial"/>
              </w:rPr>
            </w:pPr>
            <w:ins w:id="1720" w:author="CRUZ PORTILLA MAURICIO" w:date="2019-04-07T19:15:00Z">
              <w:r>
                <w:rPr>
                  <w:rFonts w:cs="Arial"/>
                </w:rPr>
                <w:t>Ninguna</w:t>
              </w:r>
            </w:ins>
          </w:p>
        </w:tc>
      </w:tr>
    </w:tbl>
    <w:p w14:paraId="5D6FAE2F" w14:textId="77777777" w:rsidR="000650B5" w:rsidRDefault="000650B5" w:rsidP="000650B5">
      <w:pPr>
        <w:rPr>
          <w:rFonts w:cs="Arial"/>
        </w:rPr>
      </w:pPr>
    </w:p>
    <w:p w14:paraId="13A65D8E" w14:textId="77777777" w:rsidR="009042AA" w:rsidRDefault="009042AA">
      <w:r>
        <w:br w:type="page"/>
      </w:r>
    </w:p>
    <w:p w14:paraId="2A32A121" w14:textId="66A112BC" w:rsidR="00CD6C3F" w:rsidRDefault="00CD6C3F" w:rsidP="00CD6C3F">
      <w:pPr>
        <w:pStyle w:val="Ttulo2"/>
      </w:pPr>
      <w:bookmarkStart w:id="1721" w:name="_Toc5188703"/>
      <w:bookmarkStart w:id="1722" w:name="_Toc5565180"/>
      <w:bookmarkStart w:id="1723" w:name="_Toc5694329"/>
      <w:bookmarkStart w:id="1724" w:name="_Toc5721513"/>
      <w:r>
        <w:lastRenderedPageBreak/>
        <w:t>4.</w:t>
      </w:r>
      <w:del w:id="1725" w:author="CRUZ PORTILLA MAURICIO" w:date="2019-04-07T21:31:00Z">
        <w:r>
          <w:delText>21</w:delText>
        </w:r>
      </w:del>
      <w:ins w:id="1726" w:author="CRUZ PORTILLA MAURICIO" w:date="2019-04-07T21:31:00Z">
        <w:r w:rsidR="008A6F81">
          <w:t>20</w:t>
        </w:r>
      </w:ins>
      <w:r>
        <w:tab/>
        <w:t>CU-</w:t>
      </w:r>
      <w:del w:id="1727" w:author="CRUZ PORTILLA MAURICIO" w:date="2019-04-07T19:43:00Z">
        <w:r w:rsidDel="006E7657">
          <w:delText>21</w:delText>
        </w:r>
      </w:del>
      <w:ins w:id="1728" w:author="CRUZ PORTILLA MAURICIO" w:date="2019-04-07T19:43:00Z">
        <w:r w:rsidR="006E7657">
          <w:t>20</w:t>
        </w:r>
      </w:ins>
      <w:r>
        <w:t>: Establecer fecha de entrega de reporte</w:t>
      </w:r>
      <w:bookmarkEnd w:id="1721"/>
      <w:bookmarkEnd w:id="1722"/>
      <w:bookmarkEnd w:id="1723"/>
      <w:bookmarkEnd w:id="17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0650B5" w14:paraId="2F97CA28" w14:textId="77777777" w:rsidTr="123974D3">
        <w:tc>
          <w:tcPr>
            <w:tcW w:w="2137" w:type="dxa"/>
          </w:tcPr>
          <w:p w14:paraId="207A28ED" w14:textId="63998594" w:rsidR="000650B5" w:rsidRPr="009345F2" w:rsidRDefault="000650B5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0980DC80" w14:textId="4DE01D30" w:rsidR="000650B5" w:rsidRDefault="000650B5" w:rsidP="00636FA6">
            <w:pPr>
              <w:rPr>
                <w:rFonts w:cs="Arial"/>
              </w:rPr>
            </w:pPr>
            <w:r>
              <w:rPr>
                <w:rFonts w:cs="Arial"/>
              </w:rPr>
              <w:t>CU-2</w:t>
            </w:r>
            <w:ins w:id="1729" w:author="BRUNO ANTONIO" w:date="2019-04-07T23:09:00Z">
              <w:r w:rsidR="00BF2D25">
                <w:rPr>
                  <w:rFonts w:cs="Arial"/>
                </w:rPr>
                <w:t>0</w:t>
              </w:r>
            </w:ins>
            <w:del w:id="1730" w:author="BRUNO ANTONIO" w:date="2019-04-07T23:09:00Z">
              <w:r w:rsidDel="00BF2D25">
                <w:rPr>
                  <w:rFonts w:cs="Arial"/>
                </w:rPr>
                <w:delText>1</w:delText>
              </w:r>
            </w:del>
          </w:p>
        </w:tc>
      </w:tr>
      <w:tr w:rsidR="000650B5" w14:paraId="31E9974B" w14:textId="77777777" w:rsidTr="123974D3">
        <w:tc>
          <w:tcPr>
            <w:tcW w:w="2137" w:type="dxa"/>
          </w:tcPr>
          <w:p w14:paraId="6D332816" w14:textId="77777777" w:rsidR="000650B5" w:rsidRPr="009345F2" w:rsidRDefault="000650B5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5E95BFBD" w14:textId="73CE87ED" w:rsidR="000650B5" w:rsidRDefault="123974D3" w:rsidP="123974D3">
            <w:pPr>
              <w:rPr>
                <w:rFonts w:cs="Arial"/>
              </w:rPr>
            </w:pPr>
            <w:r w:rsidRPr="123974D3">
              <w:rPr>
                <w:rFonts w:cs="Arial"/>
              </w:rPr>
              <w:t xml:space="preserve">Establecer fecha de entrega de </w:t>
            </w:r>
            <w:del w:id="1731" w:author="CRUZ PORTILLA MAURICIO" w:date="2019-04-06T15:42:00Z">
              <w:r w:rsidRPr="123974D3" w:rsidDel="000B632C">
                <w:rPr>
                  <w:rFonts w:cs="Arial"/>
                </w:rPr>
                <w:delText>REPORTE</w:delText>
              </w:r>
            </w:del>
            <w:ins w:id="1732" w:author="CRUZ PORTILLA MAURICIO" w:date="2019-04-06T15:42:00Z">
              <w:r w:rsidR="000B632C">
                <w:rPr>
                  <w:rFonts w:cs="Arial"/>
                </w:rPr>
                <w:t>reporte</w:t>
              </w:r>
            </w:ins>
            <w:r w:rsidRPr="123974D3">
              <w:rPr>
                <w:rFonts w:cs="Arial"/>
              </w:rPr>
              <w:t>.</w:t>
            </w:r>
          </w:p>
        </w:tc>
      </w:tr>
      <w:tr w:rsidR="000650B5" w14:paraId="65599E30" w14:textId="77777777" w:rsidTr="123974D3">
        <w:tc>
          <w:tcPr>
            <w:tcW w:w="2137" w:type="dxa"/>
          </w:tcPr>
          <w:p w14:paraId="695DE5B8" w14:textId="77777777" w:rsidR="000650B5" w:rsidRPr="009345F2" w:rsidRDefault="000650B5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5242BD01" w14:textId="3264DA83" w:rsidR="000650B5" w:rsidRDefault="123974D3" w:rsidP="123974D3">
            <w:pPr>
              <w:rPr>
                <w:rFonts w:cs="Arial"/>
              </w:rPr>
            </w:pPr>
            <w:r w:rsidRPr="123974D3">
              <w:rPr>
                <w:rFonts w:cs="Arial"/>
              </w:rPr>
              <w:t xml:space="preserve">Permite al coordinador establecer </w:t>
            </w:r>
            <w:ins w:id="1733" w:author="CRUZ PORTILLA MAURICIO" w:date="2019-04-09T15:22:00Z">
              <w:r w:rsidR="00307D05">
                <w:rPr>
                  <w:rFonts w:cs="Arial"/>
                </w:rPr>
                <w:t xml:space="preserve">una </w:t>
              </w:r>
            </w:ins>
            <w:r w:rsidRPr="123974D3">
              <w:rPr>
                <w:rFonts w:cs="Arial"/>
              </w:rPr>
              <w:t xml:space="preserve">fecha para la </w:t>
            </w:r>
            <w:del w:id="1734" w:author="CRUZ PORTILLA MAURICIO" w:date="2019-04-06T15:42:00Z">
              <w:r w:rsidRPr="123974D3" w:rsidDel="000B632C">
                <w:rPr>
                  <w:rFonts w:cs="Arial"/>
                </w:rPr>
                <w:delText xml:space="preserve">entra </w:delText>
              </w:r>
            </w:del>
            <w:ins w:id="1735" w:author="CRUZ PORTILLA MAURICIO" w:date="2019-04-06T15:42:00Z">
              <w:r w:rsidR="000B632C">
                <w:rPr>
                  <w:rFonts w:cs="Arial"/>
                </w:rPr>
                <w:t>entrega</w:t>
              </w:r>
              <w:r w:rsidR="000B632C" w:rsidRPr="123974D3">
                <w:rPr>
                  <w:rFonts w:cs="Arial"/>
                </w:rPr>
                <w:t xml:space="preserve"> </w:t>
              </w:r>
            </w:ins>
            <w:r w:rsidRPr="123974D3">
              <w:rPr>
                <w:rFonts w:cs="Arial"/>
              </w:rPr>
              <w:t>de</w:t>
            </w:r>
            <w:ins w:id="1736" w:author="CRUZ PORTILLA MAURICIO" w:date="2019-04-06T15:42:00Z">
              <w:r w:rsidR="000B632C">
                <w:rPr>
                  <w:rFonts w:cs="Arial"/>
                </w:rPr>
                <w:t>l</w:t>
              </w:r>
            </w:ins>
            <w:r w:rsidRPr="123974D3">
              <w:rPr>
                <w:rFonts w:cs="Arial"/>
              </w:rPr>
              <w:t xml:space="preserve"> </w:t>
            </w:r>
            <w:del w:id="1737" w:author="CRUZ PORTILLA MAURICIO" w:date="2019-04-06T15:42:00Z">
              <w:r w:rsidRPr="123974D3" w:rsidDel="000B632C">
                <w:rPr>
                  <w:rFonts w:cs="Arial"/>
                </w:rPr>
                <w:delText>REPORTE</w:delText>
              </w:r>
            </w:del>
            <w:ins w:id="1738" w:author="CRUZ PORTILLA MAURICIO" w:date="2019-04-06T15:42:00Z">
              <w:r w:rsidR="000B632C">
                <w:rPr>
                  <w:rFonts w:cs="Arial"/>
                </w:rPr>
                <w:t>reporte mensual del alumno</w:t>
              </w:r>
            </w:ins>
            <w:r w:rsidRPr="123974D3">
              <w:rPr>
                <w:rFonts w:cs="Arial"/>
              </w:rPr>
              <w:t>.</w:t>
            </w:r>
          </w:p>
        </w:tc>
      </w:tr>
      <w:tr w:rsidR="000650B5" w14:paraId="5E281BCF" w14:textId="77777777" w:rsidTr="123974D3">
        <w:tc>
          <w:tcPr>
            <w:tcW w:w="2137" w:type="dxa"/>
          </w:tcPr>
          <w:p w14:paraId="3A167493" w14:textId="77777777" w:rsidR="000650B5" w:rsidRPr="009345F2" w:rsidRDefault="000650B5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0A82FCC7" w14:textId="5F8A8964" w:rsidR="000650B5" w:rsidRDefault="123974D3" w:rsidP="123974D3">
            <w:pPr>
              <w:rPr>
                <w:rFonts w:cs="Arial"/>
              </w:rPr>
            </w:pPr>
            <w:r w:rsidRPr="123974D3">
              <w:rPr>
                <w:rFonts w:cs="Arial"/>
              </w:rPr>
              <w:t>Hernández Molinos María José</w:t>
            </w:r>
          </w:p>
        </w:tc>
      </w:tr>
      <w:tr w:rsidR="000650B5" w14:paraId="1628779F" w14:textId="77777777" w:rsidTr="123974D3">
        <w:tc>
          <w:tcPr>
            <w:tcW w:w="2137" w:type="dxa"/>
          </w:tcPr>
          <w:p w14:paraId="43BFB2E9" w14:textId="77777777" w:rsidR="000650B5" w:rsidRPr="009345F2" w:rsidRDefault="000650B5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2C3F5EE6" w14:textId="418B3C5B" w:rsidR="000650B5" w:rsidRDefault="00F164F1" w:rsidP="00636FA6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</w:p>
        </w:tc>
      </w:tr>
      <w:tr w:rsidR="000650B5" w14:paraId="1062692F" w14:textId="77777777" w:rsidTr="123974D3">
        <w:tc>
          <w:tcPr>
            <w:tcW w:w="2137" w:type="dxa"/>
          </w:tcPr>
          <w:p w14:paraId="2981CEFA" w14:textId="77777777" w:rsidR="000650B5" w:rsidRPr="009345F2" w:rsidRDefault="000650B5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73EE19D8" w14:textId="4FB51001" w:rsidR="000650B5" w:rsidRPr="00AF4B78" w:rsidRDefault="00580ED0">
            <w:pPr>
              <w:pStyle w:val="Prrafodelista"/>
              <w:numPr>
                <w:ilvl w:val="0"/>
                <w:numId w:val="53"/>
              </w:numPr>
              <w:rPr>
                <w:rFonts w:cs="Arial"/>
              </w:rPr>
              <w:pPrChange w:id="1739" w:author="CRUZ PORTILLA MAURICIO" w:date="2019-04-06T15:43:00Z">
                <w:pPr/>
              </w:pPrChange>
            </w:pPr>
            <w:ins w:id="1740" w:author="CRUZ PORTILLA MAURICIO" w:date="2019-04-08T20:50:00Z">
              <w:r>
                <w:rPr>
                  <w:rFonts w:cs="Arial"/>
                </w:rPr>
                <w:t xml:space="preserve">No debe existir </w:t>
              </w:r>
              <w:r w:rsidR="001E63F0">
                <w:rPr>
                  <w:rFonts w:cs="Arial"/>
                </w:rPr>
                <w:t xml:space="preserve">más de </w:t>
              </w:r>
              <w:r>
                <w:rPr>
                  <w:rFonts w:cs="Arial"/>
                </w:rPr>
                <w:t>una fecha de entrega con la misma fecha</w:t>
              </w:r>
            </w:ins>
          </w:p>
        </w:tc>
      </w:tr>
      <w:tr w:rsidR="00AF4B78" w14:paraId="5A91FC55" w14:textId="77777777" w:rsidTr="123974D3">
        <w:trPr>
          <w:ins w:id="1741" w:author="CRUZ PORTILLA MAURICIO" w:date="2019-04-06T16:17:00Z"/>
        </w:trPr>
        <w:tc>
          <w:tcPr>
            <w:tcW w:w="2137" w:type="dxa"/>
          </w:tcPr>
          <w:p w14:paraId="41E2CDF0" w14:textId="64D9C722" w:rsidR="00AF4B78" w:rsidRPr="009345F2" w:rsidRDefault="00AF4B78" w:rsidP="00636FA6">
            <w:pPr>
              <w:rPr>
                <w:ins w:id="1742" w:author="CRUZ PORTILLA MAURICIO" w:date="2019-04-06T16:17:00Z"/>
                <w:rFonts w:cs="Arial"/>
                <w:b/>
              </w:rPr>
            </w:pPr>
            <w:ins w:id="1743" w:author="CRUZ PORTILLA MAURICIO" w:date="2019-04-06T16:17:00Z">
              <w:r>
                <w:rPr>
                  <w:rFonts w:cs="Arial"/>
                  <w:b/>
                </w:rPr>
                <w:t>Flujo normal</w:t>
              </w:r>
            </w:ins>
          </w:p>
        </w:tc>
        <w:tc>
          <w:tcPr>
            <w:tcW w:w="6879" w:type="dxa"/>
          </w:tcPr>
          <w:p w14:paraId="0D335288" w14:textId="48F8E07B" w:rsidR="00AF4B78" w:rsidRDefault="00AF4B78" w:rsidP="00AF4B78">
            <w:pPr>
              <w:pStyle w:val="Prrafodelista"/>
              <w:numPr>
                <w:ilvl w:val="0"/>
                <w:numId w:val="88"/>
              </w:numPr>
              <w:rPr>
                <w:ins w:id="1744" w:author="CRUZ PORTILLA MAURICIO" w:date="2019-04-06T16:17:00Z"/>
                <w:rFonts w:cs="Arial"/>
              </w:rPr>
            </w:pPr>
            <w:ins w:id="1745" w:author="CRUZ PORTILLA MAURICIO" w:date="2019-04-06T16:17:00Z">
              <w:r w:rsidRPr="00AF4B78">
                <w:rPr>
                  <w:rFonts w:cs="Arial"/>
                </w:rPr>
                <w:t xml:space="preserve">El sistema muestra una tabla que muestra todas las FECHA ENTREGA REPORTE y sus datos (mes, fecha mínima y fecha límite), un combo box que contiene los 12 meses del año en texto, un campo de texto para la </w:t>
              </w:r>
              <w:r w:rsidR="008E4947">
                <w:rPr>
                  <w:rFonts w:cs="Arial"/>
                </w:rPr>
                <w:t xml:space="preserve">fecha </w:t>
              </w:r>
            </w:ins>
            <w:ins w:id="1746" w:author="CRUZ PORTILLA MAURICIO" w:date="2019-04-06T16:18:00Z">
              <w:r w:rsidR="008E4947">
                <w:rPr>
                  <w:rFonts w:cs="Arial"/>
                </w:rPr>
                <w:t xml:space="preserve">mínima de entrega y otro para la fecha </w:t>
              </w:r>
              <w:r w:rsidR="000B4D5B">
                <w:rPr>
                  <w:rFonts w:cs="Arial"/>
                </w:rPr>
                <w:t>límite de entrega</w:t>
              </w:r>
            </w:ins>
            <w:ins w:id="1747" w:author="CRUZ PORTILLA MAURICIO" w:date="2019-04-06T16:17:00Z">
              <w:r w:rsidRPr="00AF4B78">
                <w:rPr>
                  <w:rFonts w:cs="Arial"/>
                </w:rPr>
                <w:t>,</w:t>
              </w:r>
            </w:ins>
            <w:ins w:id="1748" w:author="CRUZ PORTILLA MAURICIO" w:date="2019-04-06T16:21:00Z">
              <w:r w:rsidR="008A2575">
                <w:rPr>
                  <w:rFonts w:cs="Arial"/>
                </w:rPr>
                <w:t xml:space="preserve"> y</w:t>
              </w:r>
            </w:ins>
            <w:ins w:id="1749" w:author="CRUZ PORTILLA MAURICIO" w:date="2019-04-06T16:17:00Z">
              <w:r w:rsidRPr="00AF4B78">
                <w:rPr>
                  <w:rFonts w:cs="Arial"/>
                </w:rPr>
                <w:t xml:space="preserve"> un botón de Añadir</w:t>
              </w:r>
            </w:ins>
            <w:ins w:id="1750" w:author="CRUZ PORTILLA MAURICIO" w:date="2019-04-06T16:22:00Z">
              <w:r w:rsidR="008A2575">
                <w:rPr>
                  <w:rFonts w:cs="Arial"/>
                </w:rPr>
                <w:t>.</w:t>
              </w:r>
            </w:ins>
          </w:p>
          <w:p w14:paraId="0C26E968" w14:textId="77777777" w:rsidR="00AF4B78" w:rsidRDefault="008E4947" w:rsidP="00AF4B78">
            <w:pPr>
              <w:pStyle w:val="Prrafodelista"/>
              <w:numPr>
                <w:ilvl w:val="0"/>
                <w:numId w:val="88"/>
              </w:numPr>
              <w:rPr>
                <w:ins w:id="1751" w:author="CRUZ PORTILLA MAURICIO" w:date="2019-04-06T16:19:00Z"/>
                <w:rFonts w:cs="Arial"/>
              </w:rPr>
            </w:pPr>
            <w:ins w:id="1752" w:author="CRUZ PORTILLA MAURICIO" w:date="2019-04-06T16:17:00Z">
              <w:r>
                <w:rPr>
                  <w:rFonts w:cs="Arial"/>
                </w:rPr>
                <w:t xml:space="preserve">El coordinador </w:t>
              </w:r>
            </w:ins>
            <w:ins w:id="1753" w:author="CRUZ PORTILLA MAURICIO" w:date="2019-04-06T16:18:00Z">
              <w:r w:rsidR="000B4D5B">
                <w:rPr>
                  <w:rFonts w:cs="Arial"/>
                </w:rPr>
                <w:t xml:space="preserve">ingresa los </w:t>
              </w:r>
              <w:r w:rsidR="00C70744">
                <w:rPr>
                  <w:rFonts w:cs="Arial"/>
                </w:rPr>
                <w:t xml:space="preserve">datos </w:t>
              </w:r>
            </w:ins>
            <w:ins w:id="1754" w:author="CRUZ PORTILLA MAURICIO" w:date="2019-04-06T16:19:00Z">
              <w:r w:rsidR="00C70744">
                <w:rPr>
                  <w:rFonts w:cs="Arial"/>
                </w:rPr>
                <w:t>de FECHA ENTREGA REPORTE y da clic en Añadir</w:t>
              </w:r>
              <w:r w:rsidR="003760F2">
                <w:rPr>
                  <w:rFonts w:cs="Arial"/>
                </w:rPr>
                <w:t>.</w:t>
              </w:r>
            </w:ins>
          </w:p>
          <w:p w14:paraId="54B77DF7" w14:textId="77777777" w:rsidR="003760F2" w:rsidRDefault="003760F2" w:rsidP="00AF4B78">
            <w:pPr>
              <w:pStyle w:val="Prrafodelista"/>
              <w:numPr>
                <w:ilvl w:val="0"/>
                <w:numId w:val="88"/>
              </w:numPr>
              <w:rPr>
                <w:ins w:id="1755" w:author="CRUZ PORTILLA MAURICIO" w:date="2019-04-06T16:20:00Z"/>
                <w:rFonts w:cs="Arial"/>
              </w:rPr>
            </w:pPr>
            <w:ins w:id="1756" w:author="CRUZ PORTILLA MAURICIO" w:date="2019-04-06T16:19:00Z">
              <w:r>
                <w:rPr>
                  <w:rFonts w:cs="Arial"/>
                </w:rPr>
                <w:t>El sistema verifica que los campos estén completos</w:t>
              </w:r>
              <w:r w:rsidR="006112E9">
                <w:rPr>
                  <w:rFonts w:cs="Arial"/>
                </w:rPr>
                <w:t xml:space="preserve"> y </w:t>
              </w:r>
              <w:r>
                <w:rPr>
                  <w:rFonts w:cs="Arial"/>
                </w:rPr>
                <w:t>tengan datos válidos</w:t>
              </w:r>
            </w:ins>
            <w:ins w:id="1757" w:author="CRUZ PORTILLA MAURICIO" w:date="2019-04-06T16:20:00Z">
              <w:r w:rsidR="006112E9">
                <w:rPr>
                  <w:rFonts w:cs="Arial"/>
                </w:rPr>
                <w:t xml:space="preserve">, </w:t>
              </w:r>
              <w:r w:rsidR="004F769D">
                <w:rPr>
                  <w:rFonts w:cs="Arial"/>
                </w:rPr>
                <w:t xml:space="preserve">guarda los datos en la base de datos y muestra un mensaje </w:t>
              </w:r>
              <w:r w:rsidR="00045D89">
                <w:rPr>
                  <w:rFonts w:cs="Arial"/>
                </w:rPr>
                <w:t>“Datos guardados”.</w:t>
              </w:r>
            </w:ins>
          </w:p>
          <w:p w14:paraId="35034C46" w14:textId="4E3515A9" w:rsidR="00045D89" w:rsidRPr="00D337FF" w:rsidRDefault="00045D89">
            <w:pPr>
              <w:pStyle w:val="Prrafodelista"/>
              <w:numPr>
                <w:ilvl w:val="0"/>
                <w:numId w:val="88"/>
              </w:numPr>
              <w:rPr>
                <w:ins w:id="1758" w:author="CRUZ PORTILLA MAURICIO" w:date="2019-04-06T16:17:00Z"/>
                <w:rFonts w:cs="Arial"/>
              </w:rPr>
              <w:pPrChange w:id="1759" w:author="CRUZ PORTILLA MAURICIO" w:date="2019-04-06T16:17:00Z">
                <w:pPr>
                  <w:pStyle w:val="Prrafodelista"/>
                  <w:numPr>
                    <w:numId w:val="53"/>
                  </w:numPr>
                  <w:ind w:left="360" w:hanging="360"/>
                </w:pPr>
              </w:pPrChange>
            </w:pPr>
            <w:ins w:id="1760" w:author="CRUZ PORTILLA MAURICIO" w:date="2019-04-06T16:20:00Z">
              <w:r>
                <w:rPr>
                  <w:rFonts w:cs="Arial"/>
                </w:rPr>
                <w:t>Termi</w:t>
              </w:r>
            </w:ins>
            <w:ins w:id="1761" w:author="CRUZ PORTILLA MAURICIO" w:date="2019-04-06T16:21:00Z">
              <w:r>
                <w:rPr>
                  <w:rFonts w:cs="Arial"/>
                </w:rPr>
                <w:t>na el caso de uso.</w:t>
              </w:r>
            </w:ins>
          </w:p>
        </w:tc>
      </w:tr>
      <w:tr w:rsidR="000650B5" w:rsidDel="00AF4B78" w14:paraId="19C66B77" w14:textId="6DE416B9" w:rsidTr="123974D3">
        <w:trPr>
          <w:del w:id="1762" w:author="CRUZ PORTILLA MAURICIO" w:date="2019-04-06T16:16:00Z"/>
        </w:trPr>
        <w:tc>
          <w:tcPr>
            <w:tcW w:w="2137" w:type="dxa"/>
          </w:tcPr>
          <w:p w14:paraId="2A69F157" w14:textId="4EBB31DF" w:rsidR="000650B5" w:rsidRPr="009345F2" w:rsidDel="00AF4B78" w:rsidRDefault="000650B5" w:rsidP="00636FA6">
            <w:pPr>
              <w:rPr>
                <w:del w:id="1763" w:author="CRUZ PORTILLA MAURICIO" w:date="2019-04-06T16:16:00Z"/>
                <w:rFonts w:cs="Arial"/>
                <w:b/>
              </w:rPr>
            </w:pPr>
            <w:del w:id="1764" w:author="CRUZ PORTILLA MAURICIO" w:date="2019-04-06T16:16:00Z">
              <w:r w:rsidRPr="009345F2" w:rsidDel="00AF4B78">
                <w:rPr>
                  <w:rFonts w:cs="Arial"/>
                  <w:b/>
                </w:rPr>
                <w:delText>Flujo normal</w:delText>
              </w:r>
            </w:del>
          </w:p>
        </w:tc>
        <w:tc>
          <w:tcPr>
            <w:tcW w:w="6879" w:type="dxa"/>
          </w:tcPr>
          <w:p w14:paraId="60721E74" w14:textId="0EB56A2D" w:rsidR="000650B5" w:rsidDel="00EF00C4" w:rsidRDefault="123974D3" w:rsidP="00EF00C4">
            <w:pPr>
              <w:rPr>
                <w:del w:id="1765" w:author="CRUZ PORTILLA MAURICIO" w:date="2019-04-06T15:46:00Z"/>
                <w:rFonts w:cs="Arial"/>
              </w:rPr>
            </w:pPr>
            <w:del w:id="1766" w:author="CRUZ PORTILLA MAURICIO" w:date="2019-04-06T15:46:00Z">
              <w:r w:rsidRPr="00D337FF" w:rsidDel="00EF00C4">
                <w:rPr>
                  <w:rFonts w:cs="Arial"/>
                </w:rPr>
                <w:delText>1.- El sistema muestra un menú, el menú muestra la opción “Establecer fecha de entrega”.</w:delText>
              </w:r>
            </w:del>
          </w:p>
          <w:p w14:paraId="6710E053" w14:textId="038DB214" w:rsidR="000650B5" w:rsidDel="00EF00C4" w:rsidRDefault="123974D3" w:rsidP="00EF00C4">
            <w:pPr>
              <w:rPr>
                <w:del w:id="1767" w:author="CRUZ PORTILLA MAURICIO" w:date="2019-04-06T15:46:00Z"/>
              </w:rPr>
            </w:pPr>
            <w:del w:id="1768" w:author="CRUZ PORTILLA MAURICIO" w:date="2019-04-06T15:46:00Z">
              <w:r w:rsidRPr="123974D3" w:rsidDel="00EF00C4">
                <w:delText>2.- El coordinador da clic en “Establecer fecha de entrega”.</w:delText>
              </w:r>
            </w:del>
          </w:p>
          <w:p w14:paraId="10E25BDB" w14:textId="683F0FBA" w:rsidR="000650B5" w:rsidDel="00AF4B78" w:rsidRDefault="123974D3" w:rsidP="00EF00C4">
            <w:pPr>
              <w:rPr>
                <w:del w:id="1769" w:author="CRUZ PORTILLA MAURICIO" w:date="2019-04-06T15:46:00Z"/>
              </w:rPr>
            </w:pPr>
            <w:del w:id="1770" w:author="CRUZ PORTILLA MAURICIO" w:date="2019-04-06T15:46:00Z">
              <w:r w:rsidRPr="123974D3" w:rsidDel="00EF00C4">
                <w:delText>3.- El sistema muestra los siguientes campos: “Dia”, “Mes”, “Año, “Hora”, un botón “Guardar cambios” y “Cancelar”</w:delText>
              </w:r>
            </w:del>
          </w:p>
          <w:p w14:paraId="524C5C13" w14:textId="60EF3ECD" w:rsidR="000650B5" w:rsidDel="00EF00C4" w:rsidRDefault="123974D3">
            <w:pPr>
              <w:rPr>
                <w:del w:id="1771" w:author="CRUZ PORTILLA MAURICIO" w:date="2019-04-06T15:46:00Z"/>
              </w:rPr>
              <w:pPrChange w:id="1772" w:author="CRUZ PORTILLA MAURICIO" w:date="2019-04-06T15:47:00Z">
                <w:pPr>
                  <w:spacing w:line="259" w:lineRule="auto"/>
                </w:pPr>
              </w:pPrChange>
            </w:pPr>
            <w:del w:id="1773" w:author="CRUZ PORTILLA MAURICIO" w:date="2019-04-06T15:46:00Z">
              <w:r w:rsidRPr="123974D3" w:rsidDel="00EF00C4">
                <w:delText>4.- El coordinador llena los campos y da clic en “Guardar Cambios”.</w:delText>
              </w:r>
            </w:del>
          </w:p>
          <w:p w14:paraId="46CD3F7C" w14:textId="747DB575" w:rsidR="000650B5" w:rsidDel="00EF00C4" w:rsidRDefault="123974D3">
            <w:pPr>
              <w:rPr>
                <w:del w:id="1774" w:author="CRUZ PORTILLA MAURICIO" w:date="2019-04-06T15:46:00Z"/>
              </w:rPr>
              <w:pPrChange w:id="1775" w:author="CRUZ PORTILLA MAURICIO" w:date="2019-04-06T15:47:00Z">
                <w:pPr>
                  <w:spacing w:line="259" w:lineRule="auto"/>
                </w:pPr>
              </w:pPrChange>
            </w:pPr>
            <w:del w:id="1776" w:author="CRUZ PORTILLA MAURICIO" w:date="2019-04-06T15:46:00Z">
              <w:r w:rsidRPr="123974D3" w:rsidDel="00EF00C4">
                <w:delText>5.- El sistema guarda los cambios.</w:delText>
              </w:r>
            </w:del>
          </w:p>
          <w:p w14:paraId="3D5C5219" w14:textId="7E751CF0" w:rsidR="000650B5" w:rsidDel="00AF4B78" w:rsidRDefault="123974D3">
            <w:pPr>
              <w:rPr>
                <w:del w:id="1777" w:author="CRUZ PORTILLA MAURICIO" w:date="2019-04-06T16:16:00Z"/>
              </w:rPr>
              <w:pPrChange w:id="1778" w:author="CRUZ PORTILLA MAURICIO" w:date="2019-04-06T15:47:00Z">
                <w:pPr>
                  <w:spacing w:line="259" w:lineRule="auto"/>
                </w:pPr>
              </w:pPrChange>
            </w:pPr>
            <w:del w:id="1779" w:author="CRUZ PORTILLA MAURICIO" w:date="2019-04-06T15:46:00Z">
              <w:r w:rsidRPr="123974D3" w:rsidDel="00EF00C4">
                <w:delText>6.- Termina caso de uso</w:delText>
              </w:r>
            </w:del>
          </w:p>
        </w:tc>
      </w:tr>
      <w:tr w:rsidR="000650B5" w14:paraId="64D54166" w14:textId="77777777" w:rsidTr="123974D3">
        <w:tc>
          <w:tcPr>
            <w:tcW w:w="2137" w:type="dxa"/>
          </w:tcPr>
          <w:p w14:paraId="6C157AA9" w14:textId="77777777" w:rsidR="000650B5" w:rsidRPr="009345F2" w:rsidRDefault="000650B5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2C16C2F1" w14:textId="730685B6" w:rsidR="000650B5" w:rsidDel="001574D3" w:rsidRDefault="007F7C09" w:rsidP="123974D3">
            <w:pPr>
              <w:rPr>
                <w:del w:id="1780" w:author="CRUZ PORTILLA MAURICIO" w:date="2019-04-06T16:22:00Z"/>
                <w:rFonts w:cs="Arial"/>
                <w:b/>
                <w:bCs/>
              </w:rPr>
            </w:pPr>
            <w:ins w:id="1781" w:author="CRUZ PORTILLA MAURICIO" w:date="2019-04-06T16:25:00Z">
              <w:r>
                <w:rPr>
                  <w:rFonts w:cs="Arial"/>
                  <w:b/>
                  <w:bCs/>
                </w:rPr>
                <w:t xml:space="preserve">3.1 </w:t>
              </w:r>
              <w:r w:rsidR="001574D3">
                <w:rPr>
                  <w:rFonts w:cs="Arial"/>
                  <w:b/>
                  <w:bCs/>
                </w:rPr>
                <w:t>Campos incompletos</w:t>
              </w:r>
            </w:ins>
            <w:del w:id="1782" w:author="CRUZ PORTILLA MAURICIO" w:date="2019-04-06T16:22:00Z">
              <w:r w:rsidR="123974D3" w:rsidRPr="123974D3" w:rsidDel="007E4B21">
                <w:rPr>
                  <w:rFonts w:cs="Arial"/>
                  <w:b/>
                  <w:bCs/>
                </w:rPr>
                <w:delText>4.1 El coordinador da clic en “Cancelar”.</w:delText>
              </w:r>
            </w:del>
          </w:p>
          <w:p w14:paraId="5C448BEE" w14:textId="4CB9211F" w:rsidR="001574D3" w:rsidRDefault="001574D3" w:rsidP="123974D3">
            <w:pPr>
              <w:rPr>
                <w:ins w:id="1783" w:author="CRUZ PORTILLA MAURICIO" w:date="2019-04-06T16:25:00Z"/>
                <w:rFonts w:cs="Arial"/>
                <w:b/>
                <w:bCs/>
              </w:rPr>
            </w:pPr>
          </w:p>
          <w:p w14:paraId="75387F2B" w14:textId="67A8EAF6" w:rsidR="001574D3" w:rsidRDefault="001574D3" w:rsidP="001574D3">
            <w:pPr>
              <w:pStyle w:val="Prrafodelista"/>
              <w:numPr>
                <w:ilvl w:val="0"/>
                <w:numId w:val="89"/>
              </w:numPr>
              <w:rPr>
                <w:ins w:id="1784" w:author="CRUZ PORTILLA MAURICIO" w:date="2019-04-06T16:25:00Z"/>
                <w:rFonts w:cs="Arial"/>
                <w:bCs/>
              </w:rPr>
            </w:pPr>
            <w:ins w:id="1785" w:author="CRUZ PORTILLA MAURICIO" w:date="2019-04-06T16:25:00Z">
              <w:r>
                <w:rPr>
                  <w:rFonts w:cs="Arial"/>
                  <w:bCs/>
                </w:rPr>
                <w:t>El sistema muestra un mensaje “Faltan campos por completar” y vuelve al paso 2 del flujo normal.</w:t>
              </w:r>
            </w:ins>
          </w:p>
          <w:p w14:paraId="564ABB87" w14:textId="535AFD45" w:rsidR="00AD6052" w:rsidRDefault="00AD6052" w:rsidP="00AD6052">
            <w:pPr>
              <w:rPr>
                <w:ins w:id="1786" w:author="CRUZ PORTILLA MAURICIO" w:date="2019-04-06T16:26:00Z"/>
                <w:rFonts w:cs="Arial"/>
                <w:b/>
                <w:bCs/>
              </w:rPr>
            </w:pPr>
            <w:ins w:id="1787" w:author="CRUZ PORTILLA MAURICIO" w:date="2019-04-06T16:25:00Z">
              <w:r>
                <w:rPr>
                  <w:rFonts w:cs="Arial"/>
                  <w:b/>
                  <w:bCs/>
                </w:rPr>
                <w:t xml:space="preserve">3.2 </w:t>
              </w:r>
            </w:ins>
            <w:ins w:id="1788" w:author="CRUZ PORTILLA MAURICIO" w:date="2019-04-06T16:26:00Z">
              <w:r w:rsidR="00FD52E6">
                <w:rPr>
                  <w:rFonts w:cs="Arial"/>
                  <w:b/>
                  <w:bCs/>
                </w:rPr>
                <w:t>Datos inválidos</w:t>
              </w:r>
            </w:ins>
          </w:p>
          <w:p w14:paraId="64B31B8D" w14:textId="6644519E" w:rsidR="00FD52E6" w:rsidRPr="00FD52E6" w:rsidRDefault="00FD52E6">
            <w:pPr>
              <w:pStyle w:val="Prrafodelista"/>
              <w:numPr>
                <w:ilvl w:val="0"/>
                <w:numId w:val="90"/>
              </w:numPr>
              <w:rPr>
                <w:ins w:id="1789" w:author="CRUZ PORTILLA MAURICIO" w:date="2019-04-06T16:25:00Z"/>
                <w:rFonts w:cs="Arial"/>
                <w:bCs/>
                <w:rPrChange w:id="1790" w:author="CRUZ PORTILLA MAURICIO" w:date="2019-04-06T16:26:00Z">
                  <w:rPr>
                    <w:ins w:id="1791" w:author="CRUZ PORTILLA MAURICIO" w:date="2019-04-06T16:25:00Z"/>
                    <w:rFonts w:cs="Arial"/>
                    <w:b/>
                    <w:bCs/>
                  </w:rPr>
                </w:rPrChange>
              </w:rPr>
              <w:pPrChange w:id="1792" w:author="CRUZ PORTILLA MAURICIO" w:date="2019-04-06T16:26:00Z">
                <w:pPr/>
              </w:pPrChange>
            </w:pPr>
            <w:ins w:id="1793" w:author="CRUZ PORTILLA MAURICIO" w:date="2019-04-06T16:26:00Z">
              <w:r>
                <w:rPr>
                  <w:rFonts w:cs="Arial"/>
                  <w:bCs/>
                </w:rPr>
                <w:t>El sistema muestra un mensaje “Se introdujeron datos inválidos” y vuelve al paso 2 del flujo normal.</w:t>
              </w:r>
            </w:ins>
          </w:p>
          <w:p w14:paraId="03EAEAE5" w14:textId="04330A27" w:rsidR="000650B5" w:rsidDel="00F35697" w:rsidRDefault="123974D3" w:rsidP="123974D3">
            <w:pPr>
              <w:rPr>
                <w:del w:id="1794" w:author="CRUZ PORTILLA MAURICIO" w:date="2019-04-06T16:22:00Z"/>
                <w:rFonts w:cs="Arial"/>
              </w:rPr>
            </w:pPr>
            <w:del w:id="1795" w:author="CRUZ PORTILLA MAURICIO" w:date="2019-04-06T16:22:00Z">
              <w:r w:rsidRPr="123974D3" w:rsidDel="007E4B21">
                <w:rPr>
                  <w:rFonts w:cs="Arial"/>
                </w:rPr>
                <w:delText xml:space="preserve">    1. El flujo alterno vuelve al paso 1 del flujo normal.</w:delText>
              </w:r>
            </w:del>
          </w:p>
          <w:p w14:paraId="00129C18" w14:textId="2E13CC17" w:rsidR="000650B5" w:rsidDel="007E4B21" w:rsidRDefault="123974D3" w:rsidP="123974D3">
            <w:pPr>
              <w:rPr>
                <w:del w:id="1796" w:author="CRUZ PORTILLA MAURICIO" w:date="2019-04-06T16:22:00Z"/>
                <w:rFonts w:cs="Arial"/>
              </w:rPr>
            </w:pPr>
            <w:del w:id="1797" w:author="CRUZ PORTILLA MAURICIO" w:date="2019-04-06T16:22:00Z">
              <w:r w:rsidRPr="123974D3" w:rsidDel="007E4B21">
                <w:rPr>
                  <w:rFonts w:cs="Arial"/>
                </w:rPr>
                <w:delText xml:space="preserve">    2. Termina caso de uso.</w:delText>
              </w:r>
            </w:del>
          </w:p>
          <w:p w14:paraId="6D1FC822" w14:textId="5821D259" w:rsidR="000650B5" w:rsidDel="007E4B21" w:rsidRDefault="123974D3" w:rsidP="123974D3">
            <w:pPr>
              <w:rPr>
                <w:del w:id="1798" w:author="CRUZ PORTILLA MAURICIO" w:date="2019-04-06T16:22:00Z"/>
                <w:rFonts w:cs="Arial"/>
                <w:b/>
                <w:bCs/>
              </w:rPr>
            </w:pPr>
            <w:del w:id="1799" w:author="CRUZ PORTILLA MAURICIO" w:date="2019-04-06T16:22:00Z">
              <w:r w:rsidRPr="123974D3" w:rsidDel="007E4B21">
                <w:rPr>
                  <w:rFonts w:cs="Arial"/>
                  <w:b/>
                  <w:bCs/>
                </w:rPr>
                <w:delText>4.2 Faltaron campos por llenar.</w:delText>
              </w:r>
            </w:del>
          </w:p>
          <w:p w14:paraId="2CAE24AC" w14:textId="21E206E0" w:rsidR="000650B5" w:rsidDel="007E4B21" w:rsidRDefault="123974D3" w:rsidP="123974D3">
            <w:pPr>
              <w:rPr>
                <w:del w:id="1800" w:author="CRUZ PORTILLA MAURICIO" w:date="2019-04-06T16:22:00Z"/>
                <w:rFonts w:cs="Arial"/>
              </w:rPr>
            </w:pPr>
            <w:del w:id="1801" w:author="CRUZ PORTILLA MAURICIO" w:date="2019-04-06T16:22:00Z">
              <w:r w:rsidRPr="123974D3" w:rsidDel="007E4B21">
                <w:rPr>
                  <w:rFonts w:cs="Arial"/>
                </w:rPr>
                <w:delText xml:space="preserve">    1. El sistema muestra un mensaje: “Faltan campos por               llenar”.</w:delText>
              </w:r>
            </w:del>
          </w:p>
          <w:p w14:paraId="5D512032" w14:textId="5042F577" w:rsidR="000650B5" w:rsidDel="007E4B21" w:rsidRDefault="123974D3" w:rsidP="123974D3">
            <w:pPr>
              <w:rPr>
                <w:del w:id="1802" w:author="CRUZ PORTILLA MAURICIO" w:date="2019-04-06T16:22:00Z"/>
                <w:rFonts w:cs="Arial"/>
              </w:rPr>
            </w:pPr>
            <w:del w:id="1803" w:author="CRUZ PORTILLA MAURICIO" w:date="2019-04-06T16:22:00Z">
              <w:r w:rsidRPr="123974D3" w:rsidDel="007E4B21">
                <w:rPr>
                  <w:rFonts w:cs="Arial"/>
                </w:rPr>
                <w:delText xml:space="preserve">     2. El flujo alterno vuelve al paso 3 del flujo normal.</w:delText>
              </w:r>
            </w:del>
          </w:p>
          <w:p w14:paraId="0F0F9BB6" w14:textId="33CFAE46" w:rsidR="000650B5" w:rsidRDefault="123974D3" w:rsidP="123974D3">
            <w:pPr>
              <w:rPr>
                <w:rFonts w:cs="Arial"/>
              </w:rPr>
            </w:pPr>
            <w:del w:id="1804" w:author="CRUZ PORTILLA MAURICIO" w:date="2019-04-06T16:22:00Z">
              <w:r w:rsidRPr="123974D3" w:rsidDel="007E4B21">
                <w:rPr>
                  <w:rFonts w:cs="Arial"/>
                </w:rPr>
                <w:delText xml:space="preserve">     3. Termina caso de uso.</w:delText>
              </w:r>
            </w:del>
          </w:p>
        </w:tc>
      </w:tr>
      <w:tr w:rsidR="000650B5" w14:paraId="27B8531B" w14:textId="77777777" w:rsidTr="123974D3">
        <w:tc>
          <w:tcPr>
            <w:tcW w:w="2137" w:type="dxa"/>
          </w:tcPr>
          <w:p w14:paraId="643ACD4E" w14:textId="77777777" w:rsidR="000650B5" w:rsidRPr="009345F2" w:rsidRDefault="000650B5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637D368A" w14:textId="38E3D113" w:rsidR="002F4909" w:rsidRDefault="002F4909" w:rsidP="123974D3">
            <w:pPr>
              <w:rPr>
                <w:ins w:id="1805" w:author="CRUZ PORTILLA MAURICIO" w:date="2019-04-09T16:51:00Z"/>
                <w:rFonts w:cs="Arial"/>
                <w:b/>
                <w:bCs/>
              </w:rPr>
            </w:pPr>
            <w:ins w:id="1806" w:author="CRUZ PORTILLA MAURICIO" w:date="2019-04-09T16:51:00Z">
              <w:r>
                <w:rPr>
                  <w:rFonts w:cs="Arial"/>
                  <w:b/>
                  <w:bCs/>
                </w:rPr>
                <w:t>Ex. 1.1 Se perdió la conexión con la base de datos</w:t>
              </w:r>
            </w:ins>
          </w:p>
          <w:p w14:paraId="0C7E2FD7" w14:textId="3DFBC1C7" w:rsidR="002F4909" w:rsidRDefault="002F4909" w:rsidP="002F4909">
            <w:pPr>
              <w:pStyle w:val="Prrafodelista"/>
              <w:numPr>
                <w:ilvl w:val="0"/>
                <w:numId w:val="129"/>
              </w:numPr>
              <w:rPr>
                <w:ins w:id="1807" w:author="CRUZ PORTILLA MAURICIO" w:date="2019-04-09T16:51:00Z"/>
                <w:rFonts w:cs="Arial"/>
                <w:bCs/>
              </w:rPr>
            </w:pPr>
            <w:ins w:id="1808" w:author="CRUZ PORTILLA MAURICIO" w:date="2019-04-09T16:51:00Z">
              <w:r>
                <w:rPr>
                  <w:rFonts w:cs="Arial"/>
                  <w:bCs/>
                </w:rPr>
                <w:t xml:space="preserve">El sistema muestra un mensaje “Ocurrió un error al cargar </w:t>
              </w:r>
              <w:r w:rsidR="00021D1C">
                <w:rPr>
                  <w:rFonts w:cs="Arial"/>
                  <w:bCs/>
                </w:rPr>
                <w:t>las fechas de entrega”.</w:t>
              </w:r>
            </w:ins>
          </w:p>
          <w:p w14:paraId="547BC375" w14:textId="7A788775" w:rsidR="00021D1C" w:rsidRPr="002F4909" w:rsidRDefault="00021D1C">
            <w:pPr>
              <w:pStyle w:val="Prrafodelista"/>
              <w:numPr>
                <w:ilvl w:val="0"/>
                <w:numId w:val="129"/>
              </w:numPr>
              <w:rPr>
                <w:ins w:id="1809" w:author="CRUZ PORTILLA MAURICIO" w:date="2019-04-09T16:51:00Z"/>
                <w:rFonts w:cs="Arial"/>
                <w:bCs/>
                <w:rPrChange w:id="1810" w:author="CRUZ PORTILLA MAURICIO" w:date="2019-04-09T16:51:00Z">
                  <w:rPr>
                    <w:ins w:id="1811" w:author="CRUZ PORTILLA MAURICIO" w:date="2019-04-09T16:51:00Z"/>
                    <w:rFonts w:cs="Arial"/>
                    <w:b/>
                    <w:bCs/>
                  </w:rPr>
                </w:rPrChange>
              </w:rPr>
              <w:pPrChange w:id="1812" w:author="CRUZ PORTILLA MAURICIO" w:date="2019-04-09T16:51:00Z">
                <w:pPr/>
              </w:pPrChange>
            </w:pPr>
            <w:ins w:id="1813" w:author="CRUZ PORTILLA MAURICIO" w:date="2019-04-09T16:51:00Z">
              <w:r>
                <w:rPr>
                  <w:rFonts w:cs="Arial"/>
                  <w:bCs/>
                </w:rPr>
                <w:t>Termina el caso de uso.</w:t>
              </w:r>
            </w:ins>
          </w:p>
          <w:p w14:paraId="785A112D" w14:textId="77777777" w:rsidR="000650B5" w:rsidRDefault="123974D3" w:rsidP="123974D3">
            <w:pPr>
              <w:rPr>
                <w:ins w:id="1814" w:author="CRUZ PORTILLA MAURICIO" w:date="2019-04-06T16:30:00Z"/>
                <w:rFonts w:cs="Arial"/>
                <w:b/>
                <w:bCs/>
              </w:rPr>
            </w:pPr>
            <w:r w:rsidRPr="123974D3">
              <w:rPr>
                <w:rFonts w:cs="Arial"/>
                <w:b/>
                <w:bCs/>
              </w:rPr>
              <w:t>Ex</w:t>
            </w:r>
            <w:ins w:id="1815" w:author="CRUZ PORTILLA MAURICIO" w:date="2019-04-06T16:30:00Z">
              <w:r w:rsidR="00E14986">
                <w:rPr>
                  <w:rFonts w:cs="Arial"/>
                  <w:b/>
                  <w:bCs/>
                </w:rPr>
                <w:t>. 3.1 Se perdió la conexión con la base de datos</w:t>
              </w:r>
            </w:ins>
            <w:del w:id="1816" w:author="CRUZ PORTILLA MAURICIO" w:date="2019-04-06T16:30:00Z">
              <w:r w:rsidRPr="123974D3" w:rsidDel="00E14986">
                <w:rPr>
                  <w:rFonts w:cs="Arial"/>
                  <w:b/>
                  <w:bCs/>
                </w:rPr>
                <w:delText>. 5.1</w:delText>
              </w:r>
              <w:r w:rsidRPr="123974D3" w:rsidDel="00E14986">
                <w:rPr>
                  <w:rFonts w:cs="Arial"/>
                </w:rPr>
                <w:delText xml:space="preserve"> </w:delText>
              </w:r>
              <w:r w:rsidRPr="123974D3" w:rsidDel="00E14986">
                <w:rPr>
                  <w:rFonts w:cs="Arial"/>
                  <w:b/>
                  <w:bCs/>
                </w:rPr>
                <w:delText>El sistema no guarda los cambios.</w:delText>
              </w:r>
            </w:del>
          </w:p>
          <w:p w14:paraId="69D59EEB" w14:textId="77777777" w:rsidR="00E14986" w:rsidRDefault="00E14986" w:rsidP="00E14986">
            <w:pPr>
              <w:pStyle w:val="Prrafodelista"/>
              <w:numPr>
                <w:ilvl w:val="0"/>
                <w:numId w:val="91"/>
              </w:numPr>
              <w:rPr>
                <w:ins w:id="1817" w:author="CRUZ PORTILLA MAURICIO" w:date="2019-04-06T16:32:00Z"/>
                <w:rFonts w:cs="Arial"/>
              </w:rPr>
            </w:pPr>
            <w:ins w:id="1818" w:author="CRUZ PORTILLA MAURICIO" w:date="2019-04-06T16:31:00Z">
              <w:r>
                <w:rPr>
                  <w:rFonts w:cs="Arial"/>
                </w:rPr>
                <w:t>El sistema muestra un mensaje “</w:t>
              </w:r>
            </w:ins>
            <w:ins w:id="1819" w:author="CRUZ PORTILLA MAURICIO" w:date="2019-04-06T16:32:00Z">
              <w:r w:rsidR="00166AF1">
                <w:rPr>
                  <w:rFonts w:cs="Arial"/>
                </w:rPr>
                <w:t>Ocurrió un error al guardar los datos”.</w:t>
              </w:r>
            </w:ins>
          </w:p>
          <w:p w14:paraId="3EE30EB7" w14:textId="229E363E" w:rsidR="00166AF1" w:rsidRPr="00E14986" w:rsidRDefault="00166AF1">
            <w:pPr>
              <w:pStyle w:val="Prrafodelista"/>
              <w:numPr>
                <w:ilvl w:val="0"/>
                <w:numId w:val="91"/>
              </w:numPr>
              <w:rPr>
                <w:rFonts w:cs="Arial"/>
              </w:rPr>
              <w:pPrChange w:id="1820" w:author="CRUZ PORTILLA MAURICIO" w:date="2019-04-06T16:31:00Z">
                <w:pPr/>
              </w:pPrChange>
            </w:pPr>
            <w:ins w:id="1821" w:author="CRUZ PORTILLA MAURICIO" w:date="2019-04-06T16:32:00Z">
              <w:r>
                <w:rPr>
                  <w:rFonts w:cs="Arial"/>
                </w:rPr>
                <w:t>Termina el caso de uso.</w:t>
              </w:r>
            </w:ins>
          </w:p>
        </w:tc>
      </w:tr>
      <w:tr w:rsidR="000650B5" w14:paraId="7ED29042" w14:textId="77777777" w:rsidTr="123974D3">
        <w:tc>
          <w:tcPr>
            <w:tcW w:w="2137" w:type="dxa"/>
          </w:tcPr>
          <w:p w14:paraId="6558F75E" w14:textId="6EE71E9D" w:rsidR="000650B5" w:rsidRPr="009345F2" w:rsidRDefault="123974D3" w:rsidP="123974D3">
            <w:pPr>
              <w:rPr>
                <w:rFonts w:cs="Arial"/>
                <w:b/>
                <w:bCs/>
              </w:rPr>
            </w:pPr>
            <w:r w:rsidRPr="123974D3">
              <w:rPr>
                <w:rFonts w:cs="Arial"/>
                <w:b/>
                <w:bCs/>
              </w:rPr>
              <w:t>Postcondiciones</w:t>
            </w:r>
          </w:p>
        </w:tc>
        <w:tc>
          <w:tcPr>
            <w:tcW w:w="6879" w:type="dxa"/>
          </w:tcPr>
          <w:p w14:paraId="2116B2B5" w14:textId="0BAF2877" w:rsidR="000650B5" w:rsidRDefault="123974D3" w:rsidP="123974D3">
            <w:pPr>
              <w:rPr>
                <w:rFonts w:cs="Arial"/>
              </w:rPr>
            </w:pPr>
            <w:r w:rsidRPr="123974D3">
              <w:rPr>
                <w:rFonts w:cs="Arial"/>
              </w:rPr>
              <w:t>Se estableció fecha de entrega de REPORTE exitosamente.</w:t>
            </w:r>
          </w:p>
        </w:tc>
      </w:tr>
      <w:tr w:rsidR="000650B5" w14:paraId="03785956" w14:textId="77777777" w:rsidTr="123974D3">
        <w:tc>
          <w:tcPr>
            <w:tcW w:w="2137" w:type="dxa"/>
          </w:tcPr>
          <w:p w14:paraId="6EF53141" w14:textId="77777777" w:rsidR="000650B5" w:rsidRPr="009345F2" w:rsidRDefault="000650B5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4F6F7F6D" w14:textId="0E94DABC" w:rsidR="000650B5" w:rsidRDefault="009A3A2E" w:rsidP="00636FA6">
            <w:pPr>
              <w:rPr>
                <w:rFonts w:cs="Arial"/>
              </w:rPr>
            </w:pPr>
            <w:ins w:id="1822" w:author="CRUZ PORTILLA MAURICIO" w:date="2019-04-06T16:34:00Z">
              <w:r>
                <w:rPr>
                  <w:rFonts w:cs="Arial"/>
                </w:rPr>
                <w:t>Ninguna</w:t>
              </w:r>
            </w:ins>
          </w:p>
        </w:tc>
      </w:tr>
      <w:tr w:rsidR="000650B5" w14:paraId="49AB2A71" w14:textId="77777777" w:rsidTr="123974D3">
        <w:tc>
          <w:tcPr>
            <w:tcW w:w="2137" w:type="dxa"/>
          </w:tcPr>
          <w:p w14:paraId="3B07D876" w14:textId="77777777" w:rsidR="000650B5" w:rsidRPr="009345F2" w:rsidRDefault="000650B5" w:rsidP="00636FA6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370804C1" w14:textId="7D207197" w:rsidR="000650B5" w:rsidRDefault="009A3A2E" w:rsidP="00636FA6">
            <w:pPr>
              <w:rPr>
                <w:rFonts w:cs="Arial"/>
              </w:rPr>
            </w:pPr>
            <w:ins w:id="1823" w:author="CRUZ PORTILLA MAURICIO" w:date="2019-04-06T16:34:00Z">
              <w:r>
                <w:rPr>
                  <w:rFonts w:cs="Arial"/>
                </w:rPr>
                <w:t>Ninguna</w:t>
              </w:r>
            </w:ins>
          </w:p>
        </w:tc>
      </w:tr>
    </w:tbl>
    <w:p w14:paraId="7337DEF2" w14:textId="734277F4" w:rsidR="001C47B8" w:rsidRDefault="001C47B8">
      <w:pPr>
        <w:rPr>
          <w:rFonts w:cs="Arial"/>
        </w:rPr>
      </w:pPr>
    </w:p>
    <w:p w14:paraId="4F0001B8" w14:textId="77777777" w:rsidR="008C5B92" w:rsidRDefault="008C5B92">
      <w:pPr>
        <w:rPr>
          <w:rFonts w:cs="Arial"/>
        </w:rPr>
      </w:pPr>
      <w:r>
        <w:rPr>
          <w:rFonts w:cs="Arial"/>
        </w:rPr>
        <w:br w:type="page"/>
      </w:r>
    </w:p>
    <w:p w14:paraId="0CDCB0FD" w14:textId="43C2713E" w:rsidR="008C5B92" w:rsidRDefault="008C5B92" w:rsidP="008C5B92">
      <w:pPr>
        <w:pStyle w:val="Ttulo2"/>
      </w:pPr>
      <w:bookmarkStart w:id="1824" w:name="_Toc5188704"/>
      <w:bookmarkStart w:id="1825" w:name="_Toc5565181"/>
      <w:bookmarkStart w:id="1826" w:name="_Toc5694330"/>
      <w:bookmarkStart w:id="1827" w:name="_Toc5721514"/>
      <w:r>
        <w:lastRenderedPageBreak/>
        <w:t>4.</w:t>
      </w:r>
      <w:del w:id="1828" w:author="CRUZ PORTILLA MAURICIO" w:date="2019-04-07T21:31:00Z">
        <w:r>
          <w:delText>22</w:delText>
        </w:r>
      </w:del>
      <w:ins w:id="1829" w:author="CRUZ PORTILLA MAURICIO" w:date="2019-04-07T21:31:00Z">
        <w:r w:rsidR="008A6F81">
          <w:t>21</w:t>
        </w:r>
      </w:ins>
      <w:r>
        <w:tab/>
        <w:t>CU-2</w:t>
      </w:r>
      <w:del w:id="1830" w:author="CRUZ PORTILLA MAURICIO" w:date="2019-04-07T19:43:00Z">
        <w:r w:rsidDel="006E7657">
          <w:delText>2</w:delText>
        </w:r>
      </w:del>
      <w:ins w:id="1831" w:author="CRUZ PORTILLA MAURICIO" w:date="2019-04-07T19:43:00Z">
        <w:r w:rsidR="006E7657">
          <w:t>1</w:t>
        </w:r>
      </w:ins>
      <w:r>
        <w:t xml:space="preserve">: Consultar alumnos </w:t>
      </w:r>
      <w:r w:rsidR="0075754F">
        <w:t>registrados</w:t>
      </w:r>
      <w:bookmarkEnd w:id="1824"/>
      <w:bookmarkEnd w:id="1825"/>
      <w:bookmarkEnd w:id="1826"/>
      <w:bookmarkEnd w:id="18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8C5B92" w14:paraId="20074CF2" w14:textId="77777777" w:rsidTr="6E101E5E">
        <w:tc>
          <w:tcPr>
            <w:tcW w:w="2137" w:type="dxa"/>
          </w:tcPr>
          <w:p w14:paraId="097EA059" w14:textId="77777777" w:rsidR="008C5B92" w:rsidRPr="009345F2" w:rsidRDefault="008C5B92" w:rsidP="0021027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59DA1FEA" w14:textId="6DA2B3DC" w:rsidR="008C5B92" w:rsidRDefault="008C5B92" w:rsidP="00210270">
            <w:pPr>
              <w:rPr>
                <w:rFonts w:cs="Arial"/>
              </w:rPr>
            </w:pPr>
            <w:r>
              <w:rPr>
                <w:rFonts w:cs="Arial"/>
              </w:rPr>
              <w:t>CU-</w:t>
            </w:r>
            <w:r w:rsidR="00441CBA">
              <w:rPr>
                <w:rFonts w:cs="Arial"/>
              </w:rPr>
              <w:t>2</w:t>
            </w:r>
            <w:ins w:id="1832" w:author="BRUNO ANTONIO" w:date="2019-04-07T23:09:00Z">
              <w:r w:rsidR="00BF2D25">
                <w:rPr>
                  <w:rFonts w:cs="Arial"/>
                </w:rPr>
                <w:t>1</w:t>
              </w:r>
            </w:ins>
            <w:del w:id="1833" w:author="BRUNO ANTONIO" w:date="2019-04-07T23:09:00Z">
              <w:r w:rsidR="00441CBA" w:rsidDel="00BF2D25">
                <w:rPr>
                  <w:rFonts w:cs="Arial"/>
                </w:rPr>
                <w:delText>2</w:delText>
              </w:r>
            </w:del>
          </w:p>
        </w:tc>
      </w:tr>
      <w:tr w:rsidR="008C5B92" w14:paraId="60B3ACFC" w14:textId="77777777" w:rsidTr="6E101E5E">
        <w:tc>
          <w:tcPr>
            <w:tcW w:w="2137" w:type="dxa"/>
          </w:tcPr>
          <w:p w14:paraId="531F99D5" w14:textId="77777777" w:rsidR="008C5B92" w:rsidRPr="009345F2" w:rsidRDefault="008C5B92" w:rsidP="0021027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7E5D69E0" w14:textId="6FEF57AE" w:rsidR="008C5B92" w:rsidRDefault="00441CBA" w:rsidP="00210270">
            <w:pPr>
              <w:rPr>
                <w:rFonts w:cs="Arial"/>
              </w:rPr>
            </w:pPr>
            <w:r>
              <w:rPr>
                <w:rFonts w:cs="Arial"/>
              </w:rPr>
              <w:t xml:space="preserve">Consultar alumnos </w:t>
            </w:r>
            <w:r w:rsidR="0075754F">
              <w:rPr>
                <w:rFonts w:cs="Arial"/>
              </w:rPr>
              <w:t>registrados</w:t>
            </w:r>
          </w:p>
        </w:tc>
      </w:tr>
      <w:tr w:rsidR="008C5B92" w14:paraId="546DBC6D" w14:textId="77777777" w:rsidTr="6E101E5E">
        <w:tc>
          <w:tcPr>
            <w:tcW w:w="2137" w:type="dxa"/>
          </w:tcPr>
          <w:p w14:paraId="68002E10" w14:textId="77777777" w:rsidR="008C5B92" w:rsidRPr="009345F2" w:rsidRDefault="008C5B92" w:rsidP="0021027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69F418F1" w14:textId="16ED740F" w:rsidR="008C5B92" w:rsidRDefault="0075754F" w:rsidP="00210270">
            <w:pPr>
              <w:rPr>
                <w:rFonts w:cs="Arial"/>
              </w:rPr>
            </w:pPr>
            <w:r>
              <w:rPr>
                <w:rFonts w:cs="Arial"/>
              </w:rPr>
              <w:t>Permite al coordinador</w:t>
            </w:r>
            <w:ins w:id="1834" w:author="CRUZ PORTILLA MAURICIO" w:date="2019-04-09T15:27:00Z">
              <w:r w:rsidR="00CA303B">
                <w:rPr>
                  <w:rFonts w:cs="Arial"/>
                </w:rPr>
                <w:t>/técnico académ</w:t>
              </w:r>
            </w:ins>
            <w:ins w:id="1835" w:author="CRUZ PORTILLA MAURICIO" w:date="2019-04-09T15:28:00Z">
              <w:r w:rsidR="00CA303B">
                <w:rPr>
                  <w:rFonts w:cs="Arial"/>
                </w:rPr>
                <w:t>ico</w:t>
              </w:r>
            </w:ins>
            <w:r>
              <w:rPr>
                <w:rFonts w:cs="Arial"/>
              </w:rPr>
              <w:t xml:space="preserve"> consultar la lista de alumnos registrados en el sistema.</w:t>
            </w:r>
          </w:p>
        </w:tc>
      </w:tr>
      <w:tr w:rsidR="008C5B92" w14:paraId="2AA24BD6" w14:textId="77777777" w:rsidTr="6E101E5E">
        <w:tc>
          <w:tcPr>
            <w:tcW w:w="2137" w:type="dxa"/>
          </w:tcPr>
          <w:p w14:paraId="10E28A80" w14:textId="77777777" w:rsidR="008C5B92" w:rsidRPr="009345F2" w:rsidRDefault="008C5B92" w:rsidP="0021027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5DE80F5D" w14:textId="031A6B02" w:rsidR="008C5B92" w:rsidRDefault="0075754F" w:rsidP="00210270">
            <w:pPr>
              <w:rPr>
                <w:rFonts w:cs="Arial"/>
              </w:rPr>
            </w:pPr>
            <w:r>
              <w:rPr>
                <w:rFonts w:cs="Arial"/>
              </w:rPr>
              <w:t>Cruz Portilla Mauricio</w:t>
            </w:r>
          </w:p>
        </w:tc>
      </w:tr>
      <w:tr w:rsidR="008C5B92" w14:paraId="001903E4" w14:textId="77777777" w:rsidTr="6E101E5E">
        <w:tc>
          <w:tcPr>
            <w:tcW w:w="2137" w:type="dxa"/>
          </w:tcPr>
          <w:p w14:paraId="2F441D8C" w14:textId="77777777" w:rsidR="008C5B92" w:rsidRPr="009345F2" w:rsidRDefault="008C5B92" w:rsidP="0021027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632E3E4D" w14:textId="188E2E16" w:rsidR="008C5B92" w:rsidRDefault="008C5B92" w:rsidP="00210270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  <w:ins w:id="1836" w:author="CRUZ PORTILLA MAURICIO" w:date="2019-04-09T15:25:00Z">
              <w:r w:rsidR="0098704E">
                <w:rPr>
                  <w:rFonts w:cs="Arial"/>
                </w:rPr>
                <w:t>, Técnico académico</w:t>
              </w:r>
            </w:ins>
          </w:p>
        </w:tc>
      </w:tr>
      <w:tr w:rsidR="008C5B92" w14:paraId="3F8160DD" w14:textId="77777777" w:rsidTr="6E101E5E">
        <w:tc>
          <w:tcPr>
            <w:tcW w:w="2137" w:type="dxa"/>
          </w:tcPr>
          <w:p w14:paraId="5AB6F53A" w14:textId="77777777" w:rsidR="008C5B92" w:rsidRPr="009345F2" w:rsidRDefault="008C5B92" w:rsidP="0021027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37EAA324" w14:textId="14BF96A4" w:rsidR="008C5B92" w:rsidRDefault="00E9176F" w:rsidP="00ED3EA4">
            <w:pPr>
              <w:pStyle w:val="Prrafodelista"/>
              <w:numPr>
                <w:ilvl w:val="0"/>
                <w:numId w:val="53"/>
              </w:numPr>
              <w:rPr>
                <w:rFonts w:cs="Arial"/>
              </w:rPr>
            </w:pPr>
            <w:r>
              <w:rPr>
                <w:rFonts w:cs="Arial"/>
              </w:rPr>
              <w:t>Debe haber alumnos registrados en el sistema.</w:t>
            </w:r>
          </w:p>
        </w:tc>
      </w:tr>
      <w:tr w:rsidR="008C5B92" w14:paraId="4DC11836" w14:textId="77777777" w:rsidTr="6E101E5E">
        <w:tc>
          <w:tcPr>
            <w:tcW w:w="2137" w:type="dxa"/>
          </w:tcPr>
          <w:p w14:paraId="616DCE62" w14:textId="77777777" w:rsidR="008C5B92" w:rsidRPr="009345F2" w:rsidRDefault="008C5B92" w:rsidP="0021027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2FB49AAB" w14:textId="1E432927" w:rsidR="008C5B92" w:rsidRDefault="00074E43" w:rsidP="00ED3EA4">
            <w:pPr>
              <w:pStyle w:val="Prrafodelista"/>
              <w:numPr>
                <w:ilvl w:val="0"/>
                <w:numId w:val="7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muestra una </w:t>
            </w:r>
            <w:r w:rsidR="006F7F73">
              <w:rPr>
                <w:rFonts w:cs="Arial"/>
              </w:rPr>
              <w:t>tabla</w:t>
            </w:r>
            <w:r>
              <w:rPr>
                <w:rFonts w:cs="Arial"/>
              </w:rPr>
              <w:t xml:space="preserve"> de </w:t>
            </w:r>
            <w:r w:rsidR="009375A1">
              <w:rPr>
                <w:rFonts w:cs="Arial"/>
              </w:rPr>
              <w:t>ALUMNO</w:t>
            </w:r>
            <w:del w:id="1837" w:author="CRUZ PORTILLA MAURICIO" w:date="2019-04-06T15:41:00Z">
              <w:r w:rsidR="009375A1" w:rsidDel="005965D1">
                <w:rPr>
                  <w:rFonts w:cs="Arial"/>
                </w:rPr>
                <w:delText>S</w:delText>
              </w:r>
            </w:del>
            <w:r w:rsidR="009375A1">
              <w:rPr>
                <w:rFonts w:cs="Arial"/>
              </w:rPr>
              <w:t xml:space="preserve"> con sus datos (</w:t>
            </w:r>
            <w:r w:rsidR="00121B3D">
              <w:rPr>
                <w:rFonts w:cs="Arial"/>
              </w:rPr>
              <w:t xml:space="preserve">matrícula, </w:t>
            </w:r>
            <w:r w:rsidR="009375A1">
              <w:rPr>
                <w:rFonts w:cs="Arial"/>
              </w:rPr>
              <w:t xml:space="preserve">nombre, </w:t>
            </w:r>
            <w:ins w:id="1838" w:author="GONZALEZ HERNANDEZ MARIA SAARAYIM" w:date="2019-04-06T16:07:00Z">
              <w:r w:rsidR="6E101E5E">
                <w:rPr>
                  <w:rFonts w:cs="Arial"/>
                </w:rPr>
                <w:t xml:space="preserve">apellido </w:t>
              </w:r>
            </w:ins>
            <w:r w:rsidR="009375A1">
              <w:rPr>
                <w:rFonts w:cs="Arial"/>
              </w:rPr>
              <w:t xml:space="preserve">paterno, </w:t>
            </w:r>
            <w:ins w:id="1839" w:author="GONZALEZ HERNANDEZ MARIA SAARAYIM" w:date="2019-04-06T16:07:00Z">
              <w:r w:rsidR="6E101E5E">
                <w:rPr>
                  <w:rFonts w:cs="Arial"/>
                </w:rPr>
                <w:t xml:space="preserve">apellido </w:t>
              </w:r>
            </w:ins>
            <w:r w:rsidR="009375A1">
              <w:rPr>
                <w:rFonts w:cs="Arial"/>
              </w:rPr>
              <w:t xml:space="preserve">materno, </w:t>
            </w:r>
            <w:r w:rsidR="00121B3D">
              <w:rPr>
                <w:rFonts w:cs="Arial"/>
              </w:rPr>
              <w:t>estado)</w:t>
            </w:r>
            <w:ins w:id="1840" w:author="CRUZ PORTILLA MAURICIO" w:date="2019-04-07T13:32:00Z">
              <w:r w:rsidR="00E94799">
                <w:rPr>
                  <w:rFonts w:cs="Arial"/>
                </w:rPr>
                <w:t xml:space="preserve"> y el número de horas acumuladas</w:t>
              </w:r>
            </w:ins>
            <w:r w:rsidR="006C5C64">
              <w:rPr>
                <w:rFonts w:cs="Arial"/>
              </w:rPr>
              <w:t xml:space="preserve">, </w:t>
            </w:r>
            <w:r w:rsidR="00C142BF">
              <w:rPr>
                <w:rFonts w:cs="Arial"/>
              </w:rPr>
              <w:t xml:space="preserve">un combo box con todos los periodos </w:t>
            </w:r>
            <w:r w:rsidR="00BA4C8A">
              <w:rPr>
                <w:rFonts w:cs="Arial"/>
              </w:rPr>
              <w:t>del SERVICIO SOCIAL</w:t>
            </w:r>
            <w:r w:rsidR="006C5C64">
              <w:rPr>
                <w:rFonts w:cs="Arial"/>
              </w:rPr>
              <w:t xml:space="preserve">, </w:t>
            </w:r>
            <w:r w:rsidR="00EA68AE">
              <w:rPr>
                <w:rFonts w:cs="Arial"/>
              </w:rPr>
              <w:t>una barra</w:t>
            </w:r>
            <w:r w:rsidR="00B378C0">
              <w:rPr>
                <w:rFonts w:cs="Arial"/>
              </w:rPr>
              <w:t xml:space="preserve"> de menú </w:t>
            </w:r>
            <w:r w:rsidR="000D03EF">
              <w:rPr>
                <w:rFonts w:cs="Arial"/>
              </w:rPr>
              <w:t>con una categoría “Opciones” que</w:t>
            </w:r>
            <w:ins w:id="1841" w:author="CRUZ PORTILLA MAURICIO" w:date="2019-04-09T15:26:00Z">
              <w:r w:rsidR="00D43960">
                <w:rPr>
                  <w:rFonts w:cs="Arial"/>
                </w:rPr>
                <w:t xml:space="preserve">, si el consultor es </w:t>
              </w:r>
              <w:r w:rsidR="00072704">
                <w:rPr>
                  <w:rFonts w:cs="Arial"/>
                </w:rPr>
                <w:t>un coordinador,</w:t>
              </w:r>
            </w:ins>
            <w:r w:rsidR="000D03EF">
              <w:rPr>
                <w:rFonts w:cs="Arial"/>
              </w:rPr>
              <w:t xml:space="preserve"> contiene </w:t>
            </w:r>
            <w:r w:rsidR="006C5C64">
              <w:rPr>
                <w:rFonts w:cs="Arial"/>
              </w:rPr>
              <w:t xml:space="preserve">un botón de </w:t>
            </w:r>
            <w:r w:rsidR="00E52B1C">
              <w:rPr>
                <w:rFonts w:cs="Arial"/>
              </w:rPr>
              <w:t>Consultar expediente y un botón de Validar alumno</w:t>
            </w:r>
            <w:ins w:id="1842" w:author="CRUZ PORTILLA MAURICIO" w:date="2019-04-09T15:26:00Z">
              <w:r w:rsidR="00072704">
                <w:rPr>
                  <w:rFonts w:cs="Arial"/>
                </w:rPr>
                <w:t xml:space="preserve">; </w:t>
              </w:r>
              <w:r w:rsidR="003207FA">
                <w:rPr>
                  <w:rFonts w:cs="Arial"/>
                </w:rPr>
                <w:t xml:space="preserve">pero </w:t>
              </w:r>
              <w:r w:rsidR="00072704">
                <w:rPr>
                  <w:rFonts w:cs="Arial"/>
                </w:rPr>
                <w:t xml:space="preserve">si es un técnico académico, </w:t>
              </w:r>
            </w:ins>
            <w:del w:id="1843" w:author="CRUZ PORTILLA MAURICIO" w:date="2019-04-09T15:26:00Z">
              <w:r w:rsidR="00E52B1C" w:rsidDel="00072704">
                <w:rPr>
                  <w:rFonts w:cs="Arial"/>
                </w:rPr>
                <w:delText>, y un b</w:delText>
              </w:r>
              <w:r w:rsidR="008A0E70" w:rsidDel="00072704">
                <w:rPr>
                  <w:rFonts w:cs="Arial"/>
                </w:rPr>
                <w:delText>otón de Cerrar.</w:delText>
              </w:r>
            </w:del>
            <w:r w:rsidR="004447AC">
              <w:rPr>
                <w:rFonts w:cs="Arial"/>
              </w:rPr>
              <w:t xml:space="preserve"> </w:t>
            </w:r>
            <w:ins w:id="1844" w:author="CRUZ PORTILLA MAURICIO" w:date="2019-04-09T15:26:00Z">
              <w:r w:rsidR="003207FA">
                <w:rPr>
                  <w:rFonts w:cs="Arial"/>
                </w:rPr>
                <w:t>contiene un botón de Consu</w:t>
              </w:r>
            </w:ins>
            <w:ins w:id="1845" w:author="CRUZ PORTILLA MAURICIO" w:date="2019-04-09T15:27:00Z">
              <w:r w:rsidR="003207FA">
                <w:rPr>
                  <w:rFonts w:cs="Arial"/>
                </w:rPr>
                <w:t xml:space="preserve">ltar reportes </w:t>
              </w:r>
              <w:r w:rsidR="00CA303B">
                <w:rPr>
                  <w:rFonts w:cs="Arial"/>
                </w:rPr>
                <w:t>y otro de Consultar archivos.</w:t>
              </w:r>
            </w:ins>
          </w:p>
          <w:p w14:paraId="022D3005" w14:textId="023990A9" w:rsidR="00DB5249" w:rsidRDefault="00DB5249" w:rsidP="00ED3EA4">
            <w:pPr>
              <w:pStyle w:val="Prrafodelista"/>
              <w:numPr>
                <w:ilvl w:val="0"/>
                <w:numId w:val="71"/>
              </w:numPr>
              <w:rPr>
                <w:rFonts w:cs="Arial"/>
              </w:rPr>
            </w:pPr>
            <w:r>
              <w:rPr>
                <w:rFonts w:cs="Arial"/>
              </w:rPr>
              <w:t>El coordinador</w:t>
            </w:r>
            <w:ins w:id="1846" w:author="CRUZ PORTILLA MAURICIO" w:date="2019-04-09T15:27:00Z">
              <w:r w:rsidR="00CA303B">
                <w:rPr>
                  <w:rFonts w:cs="Arial"/>
                </w:rPr>
                <w:t>/técnico académico</w:t>
              </w:r>
            </w:ins>
            <w:r>
              <w:rPr>
                <w:rFonts w:cs="Arial"/>
              </w:rPr>
              <w:t xml:space="preserve"> da clic en Cerrar.</w:t>
            </w:r>
          </w:p>
          <w:p w14:paraId="4C93661C" w14:textId="0A12FD2E" w:rsidR="008C5B92" w:rsidRDefault="00DB5249" w:rsidP="00ED3EA4">
            <w:pPr>
              <w:pStyle w:val="Prrafodelista"/>
              <w:numPr>
                <w:ilvl w:val="0"/>
                <w:numId w:val="71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8C5B92" w14:paraId="7C9690CA" w14:textId="77777777" w:rsidTr="6E101E5E">
        <w:tc>
          <w:tcPr>
            <w:tcW w:w="2137" w:type="dxa"/>
          </w:tcPr>
          <w:p w14:paraId="03CAB9DF" w14:textId="77777777" w:rsidR="008C5B92" w:rsidRPr="009345F2" w:rsidRDefault="008C5B92" w:rsidP="0021027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6C12D4B1" w14:textId="6C6B7089" w:rsidR="00474FF6" w:rsidRPr="00474FF6" w:rsidRDefault="003A041B" w:rsidP="00474FF6">
            <w:pPr>
              <w:rPr>
                <w:rFonts w:cs="Arial"/>
              </w:rPr>
            </w:pPr>
            <w:r>
              <w:rPr>
                <w:rFonts w:cs="Arial"/>
                <w:b/>
              </w:rPr>
              <w:t xml:space="preserve">2.1 </w:t>
            </w:r>
            <w:ins w:id="1847" w:author="CRUZ PORTILLA MAURICIO" w:date="2019-04-09T15:28:00Z">
              <w:r w:rsidR="00CA27B9">
                <w:rPr>
                  <w:rFonts w:cs="Arial"/>
                  <w:b/>
                </w:rPr>
                <w:t>El coordinador</w:t>
              </w:r>
            </w:ins>
            <w:del w:id="1848" w:author="CRUZ PORTILLA MAURICIO" w:date="2019-04-09T15:28:00Z">
              <w:r w:rsidDel="00CA27B9">
                <w:rPr>
                  <w:rFonts w:cs="Arial"/>
                  <w:b/>
                </w:rPr>
                <w:delText>Se</w:delText>
              </w:r>
            </w:del>
            <w:r>
              <w:rPr>
                <w:rFonts w:cs="Arial"/>
                <w:b/>
              </w:rPr>
              <w:t xml:space="preserve"> pulsó sobre el botón de “</w:t>
            </w:r>
            <w:r w:rsidR="00987323">
              <w:rPr>
                <w:rFonts w:cs="Arial"/>
                <w:b/>
              </w:rPr>
              <w:t>Consultar expediente</w:t>
            </w:r>
            <w:r>
              <w:rPr>
                <w:rFonts w:cs="Arial"/>
                <w:b/>
              </w:rPr>
              <w:t>”</w:t>
            </w:r>
          </w:p>
          <w:p w14:paraId="04FD8561" w14:textId="17FC9157" w:rsidR="002C515A" w:rsidRPr="00987323" w:rsidRDefault="00A8772E" w:rsidP="00987323">
            <w:pPr>
              <w:pStyle w:val="Prrafodelista"/>
              <w:numPr>
                <w:ilvl w:val="0"/>
                <w:numId w:val="72"/>
              </w:numPr>
              <w:rPr>
                <w:rFonts w:cs="Arial"/>
              </w:rPr>
            </w:pPr>
            <w:r>
              <w:rPr>
                <w:rFonts w:cs="Arial"/>
              </w:rPr>
              <w:t>El sistema verifica que se haya seleccionado un alumno de la lista y extiende al caso de uso Consultar expediente del alumno. Si no se seleccionó ninguno, muestra un mensaje “Debes seleccionar un alumno de la lista”.</w:t>
            </w:r>
          </w:p>
          <w:p w14:paraId="6B107DFB" w14:textId="1FD27D81" w:rsidR="002C515A" w:rsidRPr="00474FF6" w:rsidRDefault="002C515A" w:rsidP="002C515A">
            <w:pPr>
              <w:rPr>
                <w:rFonts w:cs="Arial"/>
              </w:rPr>
            </w:pPr>
            <w:r>
              <w:rPr>
                <w:rFonts w:cs="Arial"/>
                <w:b/>
              </w:rPr>
              <w:t>2.</w:t>
            </w:r>
            <w:r w:rsidR="00987323">
              <w:rPr>
                <w:rFonts w:cs="Arial"/>
                <w:b/>
              </w:rPr>
              <w:t>2</w:t>
            </w:r>
            <w:r>
              <w:rPr>
                <w:rFonts w:cs="Arial"/>
                <w:b/>
              </w:rPr>
              <w:t xml:space="preserve"> </w:t>
            </w:r>
            <w:del w:id="1849" w:author="CRUZ PORTILLA MAURICIO" w:date="2019-04-09T15:28:00Z">
              <w:r w:rsidDel="00CA27B9">
                <w:rPr>
                  <w:rFonts w:cs="Arial"/>
                  <w:b/>
                </w:rPr>
                <w:delText>Se pulsó</w:delText>
              </w:r>
            </w:del>
            <w:ins w:id="1850" w:author="CRUZ PORTILLA MAURICIO" w:date="2019-04-09T15:28:00Z">
              <w:r w:rsidR="00CA27B9">
                <w:rPr>
                  <w:rFonts w:cs="Arial"/>
                  <w:b/>
                </w:rPr>
                <w:t>El coordinador pulsó</w:t>
              </w:r>
            </w:ins>
            <w:r>
              <w:rPr>
                <w:rFonts w:cs="Arial"/>
                <w:b/>
              </w:rPr>
              <w:t xml:space="preserve"> sobre el botón de “Validar alumno”</w:t>
            </w:r>
          </w:p>
          <w:p w14:paraId="00C0B31E" w14:textId="77777777" w:rsidR="008C5B92" w:rsidRDefault="002C515A" w:rsidP="00987323">
            <w:pPr>
              <w:pStyle w:val="Prrafodelista"/>
              <w:numPr>
                <w:ilvl w:val="0"/>
                <w:numId w:val="74"/>
              </w:numPr>
              <w:rPr>
                <w:ins w:id="1851" w:author="CRUZ PORTILLA MAURICIO" w:date="2019-04-09T15:28:00Z"/>
                <w:rFonts w:cs="Arial"/>
              </w:rPr>
            </w:pPr>
            <w:r>
              <w:rPr>
                <w:rFonts w:cs="Arial"/>
              </w:rPr>
              <w:t xml:space="preserve">El sistema </w:t>
            </w:r>
            <w:r w:rsidR="002034A0">
              <w:rPr>
                <w:rFonts w:cs="Arial"/>
              </w:rPr>
              <w:t xml:space="preserve">verifica que se haya seleccionado </w:t>
            </w:r>
            <w:r w:rsidR="0025206D">
              <w:rPr>
                <w:rFonts w:cs="Arial"/>
              </w:rPr>
              <w:t xml:space="preserve">un alumno de la lista y </w:t>
            </w:r>
            <w:r>
              <w:rPr>
                <w:rFonts w:cs="Arial"/>
              </w:rPr>
              <w:t>extiende al caso de uso Validar alumno.</w:t>
            </w:r>
            <w:r w:rsidR="0025206D">
              <w:rPr>
                <w:rFonts w:cs="Arial"/>
              </w:rPr>
              <w:t xml:space="preserve"> Si no se seleccionó ninguno, muestra </w:t>
            </w:r>
            <w:r w:rsidR="00A8772E">
              <w:rPr>
                <w:rFonts w:cs="Arial"/>
              </w:rPr>
              <w:t>un mensaje “Debes seleccionar un alumno de la lista”.</w:t>
            </w:r>
          </w:p>
          <w:p w14:paraId="188DA456" w14:textId="5B587CC3" w:rsidR="00CA27B9" w:rsidRDefault="00CA27B9" w:rsidP="00CA27B9">
            <w:pPr>
              <w:rPr>
                <w:ins w:id="1852" w:author="CRUZ PORTILLA MAURICIO" w:date="2019-04-09T15:28:00Z"/>
                <w:rFonts w:cs="Arial"/>
                <w:b/>
              </w:rPr>
            </w:pPr>
            <w:ins w:id="1853" w:author="CRUZ PORTILLA MAURICIO" w:date="2019-04-09T15:28:00Z">
              <w:r>
                <w:rPr>
                  <w:rFonts w:cs="Arial"/>
                  <w:b/>
                </w:rPr>
                <w:t>2.3 El técnico académico pulsó sobre el botón de “Consultar reportes”</w:t>
              </w:r>
            </w:ins>
          </w:p>
          <w:p w14:paraId="6CB72B0A" w14:textId="09446A36" w:rsidR="00CA27B9" w:rsidRDefault="00CA27B9" w:rsidP="00CA27B9">
            <w:pPr>
              <w:pStyle w:val="Prrafodelista"/>
              <w:numPr>
                <w:ilvl w:val="0"/>
                <w:numId w:val="118"/>
              </w:numPr>
              <w:rPr>
                <w:ins w:id="1854" w:author="CRUZ PORTILLA MAURICIO" w:date="2019-04-09T15:29:00Z"/>
                <w:rFonts w:cs="Arial"/>
              </w:rPr>
            </w:pPr>
            <w:ins w:id="1855" w:author="CRUZ PORTILLA MAURICIO" w:date="2019-04-09T15:28:00Z">
              <w:r>
                <w:rPr>
                  <w:rFonts w:cs="Arial"/>
                </w:rPr>
                <w:t>El sistema verifica que se haya seleccionado un alumno de la lista y ex</w:t>
              </w:r>
            </w:ins>
            <w:ins w:id="1856" w:author="CRUZ PORTILLA MAURICIO" w:date="2019-04-09T15:29:00Z">
              <w:r>
                <w:rPr>
                  <w:rFonts w:cs="Arial"/>
                </w:rPr>
                <w:t>tiende al caso de uso Consultar reportes del alumno</w:t>
              </w:r>
              <w:r w:rsidR="00632EAF">
                <w:rPr>
                  <w:rFonts w:cs="Arial"/>
                </w:rPr>
                <w:t>. Si no se seleccionó ninguno, muestra un mensaje “Debes seleccionar un alumno de la lista”.</w:t>
              </w:r>
            </w:ins>
          </w:p>
          <w:p w14:paraId="20AB5ABB" w14:textId="7BD0CAC4" w:rsidR="00632EAF" w:rsidRDefault="00632EAF" w:rsidP="00632EAF">
            <w:pPr>
              <w:rPr>
                <w:ins w:id="1857" w:author="CRUZ PORTILLA MAURICIO" w:date="2019-04-09T15:29:00Z"/>
                <w:rFonts w:cs="Arial"/>
                <w:b/>
              </w:rPr>
            </w:pPr>
            <w:ins w:id="1858" w:author="CRUZ PORTILLA MAURICIO" w:date="2019-04-09T15:29:00Z">
              <w:r>
                <w:rPr>
                  <w:rFonts w:cs="Arial"/>
                  <w:b/>
                </w:rPr>
                <w:t>2.4 El técnico académico pulsó sobre el botón de “Consultar archivos”</w:t>
              </w:r>
            </w:ins>
          </w:p>
          <w:p w14:paraId="134942DB" w14:textId="7B5C4852" w:rsidR="00CA27B9" w:rsidRPr="00632EAF" w:rsidRDefault="00632EAF">
            <w:pPr>
              <w:pStyle w:val="Prrafodelista"/>
              <w:numPr>
                <w:ilvl w:val="0"/>
                <w:numId w:val="119"/>
              </w:numPr>
              <w:rPr>
                <w:rFonts w:cs="Arial"/>
                <w:rPrChange w:id="1859" w:author="CRUZ PORTILLA MAURICIO" w:date="2019-04-09T15:30:00Z">
                  <w:rPr/>
                </w:rPrChange>
              </w:rPr>
              <w:pPrChange w:id="1860" w:author="CRUZ PORTILLA MAURICIO" w:date="2019-04-09T15:28:00Z">
                <w:pPr>
                  <w:pStyle w:val="Prrafodelista"/>
                  <w:numPr>
                    <w:numId w:val="74"/>
                  </w:numPr>
                  <w:ind w:left="720" w:hanging="360"/>
                </w:pPr>
              </w:pPrChange>
            </w:pPr>
            <w:ins w:id="1861" w:author="CRUZ PORTILLA MAURICIO" w:date="2019-04-09T15:29:00Z">
              <w:r>
                <w:rPr>
                  <w:rFonts w:cs="Arial"/>
                </w:rPr>
                <w:t xml:space="preserve">El sistema verifica que se haya seleccionado un alumno de la lista y extiende al caso de uso Consultar archivos del alumno. SI no se </w:t>
              </w:r>
            </w:ins>
            <w:ins w:id="1862" w:author="CRUZ PORTILLA MAURICIO" w:date="2019-04-09T15:30:00Z">
              <w:r>
                <w:rPr>
                  <w:rFonts w:cs="Arial"/>
                </w:rPr>
                <w:t>seleccionó ninguno, muestra un mensaje “Debes seleccionar un alumno de la lista”.</w:t>
              </w:r>
            </w:ins>
          </w:p>
        </w:tc>
      </w:tr>
      <w:tr w:rsidR="008C5B92" w14:paraId="0670DEB5" w14:textId="77777777" w:rsidTr="6E101E5E">
        <w:tc>
          <w:tcPr>
            <w:tcW w:w="2137" w:type="dxa"/>
          </w:tcPr>
          <w:p w14:paraId="373D8F4B" w14:textId="77777777" w:rsidR="008C5B92" w:rsidRPr="009345F2" w:rsidRDefault="008C5B92" w:rsidP="0021027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35C18C41" w14:textId="77777777" w:rsidR="008C5B92" w:rsidRDefault="0041104C" w:rsidP="00210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Ex. 1.1 Se perdió la conexión con la base de datos.</w:t>
            </w:r>
          </w:p>
          <w:p w14:paraId="746E0438" w14:textId="77777777" w:rsidR="0041104C" w:rsidRDefault="0041104C" w:rsidP="0041104C">
            <w:pPr>
              <w:pStyle w:val="Prrafodelista"/>
              <w:numPr>
                <w:ilvl w:val="0"/>
                <w:numId w:val="79"/>
              </w:numPr>
              <w:rPr>
                <w:rFonts w:cs="Arial"/>
              </w:rPr>
            </w:pPr>
            <w:r>
              <w:rPr>
                <w:rFonts w:cs="Arial"/>
              </w:rPr>
              <w:t>El sistema muestra un mensaje “Ocurrió un error al momento de cargar los alumnos</w:t>
            </w:r>
            <w:r w:rsidR="003B1F2A">
              <w:rPr>
                <w:rFonts w:cs="Arial"/>
              </w:rPr>
              <w:t>”.</w:t>
            </w:r>
          </w:p>
          <w:p w14:paraId="240FE1AD" w14:textId="77777777" w:rsidR="003B1F2A" w:rsidRDefault="003B1F2A" w:rsidP="0041104C">
            <w:pPr>
              <w:pStyle w:val="Prrafodelista"/>
              <w:numPr>
                <w:ilvl w:val="0"/>
                <w:numId w:val="79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  <w:p w14:paraId="69A94B0A" w14:textId="77777777" w:rsidR="003B1F2A" w:rsidRDefault="003B1F2A" w:rsidP="003B1F2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Ex. 1.2 Se perdió la conexión con la base de datos.</w:t>
            </w:r>
          </w:p>
          <w:p w14:paraId="795C2009" w14:textId="77777777" w:rsidR="003B1F2A" w:rsidRDefault="003B1F2A" w:rsidP="003B1F2A">
            <w:pPr>
              <w:pStyle w:val="Prrafodelista"/>
              <w:numPr>
                <w:ilvl w:val="0"/>
                <w:numId w:val="80"/>
              </w:numPr>
              <w:rPr>
                <w:rFonts w:cs="Arial"/>
              </w:rPr>
            </w:pPr>
            <w:r>
              <w:rPr>
                <w:rFonts w:cs="Arial"/>
              </w:rPr>
              <w:lastRenderedPageBreak/>
              <w:t>El sistema muestra un mensaje “Ocurrió un error al momento de cargar los periodos”.</w:t>
            </w:r>
          </w:p>
          <w:p w14:paraId="4FAEF81A" w14:textId="31BD571D" w:rsidR="003B1F2A" w:rsidRPr="003B1F2A" w:rsidRDefault="003B1F2A" w:rsidP="003B1F2A">
            <w:pPr>
              <w:pStyle w:val="Prrafodelista"/>
              <w:numPr>
                <w:ilvl w:val="0"/>
                <w:numId w:val="80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8C5B92" w14:paraId="42407C1A" w14:textId="77777777" w:rsidTr="6E101E5E">
        <w:tc>
          <w:tcPr>
            <w:tcW w:w="2137" w:type="dxa"/>
          </w:tcPr>
          <w:p w14:paraId="331C7064" w14:textId="77777777" w:rsidR="008C5B92" w:rsidRPr="009345F2" w:rsidRDefault="008C5B92" w:rsidP="0021027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lastRenderedPageBreak/>
              <w:t>Postcondiciones</w:t>
            </w:r>
          </w:p>
        </w:tc>
        <w:tc>
          <w:tcPr>
            <w:tcW w:w="6879" w:type="dxa"/>
          </w:tcPr>
          <w:p w14:paraId="65106D5D" w14:textId="367E9656" w:rsidR="008C5B92" w:rsidRDefault="00243DC9" w:rsidP="00210270">
            <w:pPr>
              <w:rPr>
                <w:rFonts w:cs="Arial"/>
              </w:rPr>
            </w:pPr>
            <w:r>
              <w:rPr>
                <w:rFonts w:cs="Arial"/>
              </w:rPr>
              <w:t>Se muestra la lista de alumnos.</w:t>
            </w:r>
          </w:p>
        </w:tc>
      </w:tr>
      <w:tr w:rsidR="008C5B92" w14:paraId="19B6ADAB" w14:textId="77777777" w:rsidTr="6E101E5E">
        <w:tc>
          <w:tcPr>
            <w:tcW w:w="2137" w:type="dxa"/>
          </w:tcPr>
          <w:p w14:paraId="3EE5B9D4" w14:textId="77777777" w:rsidR="008C5B92" w:rsidRPr="009345F2" w:rsidRDefault="008C5B92" w:rsidP="0021027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495C751C" w14:textId="77777777" w:rsidR="008C5B92" w:rsidRDefault="00E808B6" w:rsidP="00E808B6">
            <w:pPr>
              <w:pStyle w:val="Prrafodelista"/>
              <w:numPr>
                <w:ilvl w:val="0"/>
                <w:numId w:val="53"/>
              </w:numPr>
              <w:rPr>
                <w:ins w:id="1863" w:author="CRUZ PORTILLA MAURICIO" w:date="2019-04-08T20:51:00Z"/>
                <w:rFonts w:cs="Arial"/>
              </w:rPr>
            </w:pPr>
            <w:r>
              <w:rPr>
                <w:rFonts w:cs="Arial"/>
              </w:rPr>
              <w:t>CU-23: Consultar expediente</w:t>
            </w:r>
            <w:r w:rsidR="00BA328C">
              <w:rPr>
                <w:rFonts w:cs="Arial"/>
              </w:rPr>
              <w:t xml:space="preserve"> de alumno</w:t>
            </w:r>
          </w:p>
          <w:p w14:paraId="631F430D" w14:textId="77777777" w:rsidR="009B3415" w:rsidRDefault="009B3415" w:rsidP="00E808B6">
            <w:pPr>
              <w:pStyle w:val="Prrafodelista"/>
              <w:numPr>
                <w:ilvl w:val="0"/>
                <w:numId w:val="53"/>
              </w:numPr>
              <w:rPr>
                <w:ins w:id="1864" w:author="CRUZ PORTILLA MAURICIO" w:date="2019-04-09T16:01:00Z"/>
                <w:rFonts w:cs="Arial"/>
              </w:rPr>
            </w:pPr>
            <w:ins w:id="1865" w:author="CRUZ PORTILLA MAURICIO" w:date="2019-04-08T20:51:00Z">
              <w:r>
                <w:rPr>
                  <w:rFonts w:cs="Arial"/>
                </w:rPr>
                <w:t>CU-17: Validar alumno</w:t>
              </w:r>
            </w:ins>
          </w:p>
          <w:p w14:paraId="361D90B7" w14:textId="77777777" w:rsidR="00363E0B" w:rsidRPr="00CA6372" w:rsidRDefault="00363E0B" w:rsidP="00E808B6">
            <w:pPr>
              <w:pStyle w:val="Prrafodelista"/>
              <w:numPr>
                <w:ilvl w:val="0"/>
                <w:numId w:val="53"/>
              </w:numPr>
              <w:rPr>
                <w:ins w:id="1866" w:author="CRUZ PORTILLA MAURICIO" w:date="2019-04-09T16:01:00Z"/>
                <w:rFonts w:cs="Arial"/>
                <w:rPrChange w:id="1867" w:author="CRUZ PORTILLA MAURICIO" w:date="2019-04-09T16:01:00Z">
                  <w:rPr>
                    <w:ins w:id="1868" w:author="CRUZ PORTILLA MAURICIO" w:date="2019-04-09T16:01:00Z"/>
                    <w:rFonts w:cs="Arial"/>
                    <w:lang w:val="es-MX"/>
                  </w:rPr>
                </w:rPrChange>
              </w:rPr>
            </w:pPr>
            <w:ins w:id="1869" w:author="CRUZ PORTILLA MAURICIO" w:date="2019-04-09T16:01:00Z">
              <w:r>
                <w:rPr>
                  <w:rFonts w:cs="Arial"/>
                </w:rPr>
                <w:t>CU</w:t>
              </w:r>
              <w:r w:rsidR="00CA6372">
                <w:rPr>
                  <w:rFonts w:cs="Arial"/>
                  <w:lang w:val="es-MX"/>
                </w:rPr>
                <w:t>-13: Consultar archivos del alumno</w:t>
              </w:r>
            </w:ins>
          </w:p>
          <w:p w14:paraId="0E16BF54" w14:textId="2238CD70" w:rsidR="00CA6372" w:rsidRPr="00E808B6" w:rsidRDefault="00CA6372" w:rsidP="00E808B6">
            <w:pPr>
              <w:pStyle w:val="Prrafodelista"/>
              <w:numPr>
                <w:ilvl w:val="0"/>
                <w:numId w:val="53"/>
              </w:numPr>
              <w:rPr>
                <w:rFonts w:cs="Arial"/>
              </w:rPr>
            </w:pPr>
            <w:ins w:id="1870" w:author="CRUZ PORTILLA MAURICIO" w:date="2019-04-09T16:01:00Z">
              <w:r>
                <w:rPr>
                  <w:rFonts w:cs="Arial"/>
                </w:rPr>
                <w:t>CU-</w:t>
              </w:r>
              <w:r w:rsidR="00C432C8">
                <w:rPr>
                  <w:rFonts w:cs="Arial"/>
                </w:rPr>
                <w:t>19: Consultar reportes del alumno</w:t>
              </w:r>
            </w:ins>
          </w:p>
        </w:tc>
      </w:tr>
      <w:tr w:rsidR="008C5B92" w14:paraId="28EDDE63" w14:textId="77777777" w:rsidTr="6E101E5E">
        <w:tc>
          <w:tcPr>
            <w:tcW w:w="2137" w:type="dxa"/>
          </w:tcPr>
          <w:p w14:paraId="10313CC9" w14:textId="77777777" w:rsidR="008C5B92" w:rsidRPr="009345F2" w:rsidRDefault="008C5B92" w:rsidP="00210270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4BF59F52" w14:textId="2F42258F" w:rsidR="008C5B92" w:rsidRDefault="00E808B6" w:rsidP="00210270">
            <w:pPr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</w:tbl>
    <w:p w14:paraId="15CB8A4D" w14:textId="77777777" w:rsidR="008D6BD4" w:rsidRDefault="008D6BD4">
      <w:pPr>
        <w:rPr>
          <w:rFonts w:cs="Arial"/>
        </w:rPr>
      </w:pPr>
    </w:p>
    <w:p w14:paraId="661B5462" w14:textId="77777777" w:rsidR="008D6BD4" w:rsidRDefault="008D6BD4">
      <w:pPr>
        <w:rPr>
          <w:rFonts w:cs="Arial"/>
        </w:rPr>
      </w:pPr>
      <w:r>
        <w:rPr>
          <w:rFonts w:cs="Arial"/>
        </w:rPr>
        <w:br w:type="page"/>
      </w:r>
    </w:p>
    <w:p w14:paraId="64DA6B95" w14:textId="252CE7DA" w:rsidR="00326052" w:rsidRDefault="008A6F81">
      <w:pPr>
        <w:pStyle w:val="Ttulo2"/>
        <w:pPrChange w:id="1871" w:author="CRUZ PORTILLA MAURICIO" w:date="2019-04-07T23:08:00Z">
          <w:pPr>
            <w:pStyle w:val="Ttulo2"/>
            <w:numPr>
              <w:ilvl w:val="1"/>
              <w:numId w:val="54"/>
            </w:numPr>
            <w:ind w:left="720" w:hanging="720"/>
          </w:pPr>
        </w:pPrChange>
      </w:pPr>
      <w:bookmarkStart w:id="1872" w:name="_Toc5565182"/>
      <w:bookmarkStart w:id="1873" w:name="_Toc5694331"/>
      <w:bookmarkStart w:id="1874" w:name="_Toc5721515"/>
      <w:ins w:id="1875" w:author="CRUZ PORTILLA MAURICIO" w:date="2019-04-07T21:32:00Z">
        <w:r>
          <w:lastRenderedPageBreak/>
          <w:t>4.22</w:t>
        </w:r>
        <w:r>
          <w:tab/>
        </w:r>
      </w:ins>
      <w:r w:rsidR="00326052">
        <w:t>CU-2</w:t>
      </w:r>
      <w:del w:id="1876" w:author="CRUZ PORTILLA MAURICIO" w:date="2019-04-07T19:43:00Z">
        <w:r w:rsidR="00326052" w:rsidDel="006E7657">
          <w:delText>3</w:delText>
        </w:r>
      </w:del>
      <w:ins w:id="1877" w:author="CRUZ PORTILLA MAURICIO" w:date="2019-04-07T19:43:00Z">
        <w:r w:rsidR="006E7657">
          <w:t>2</w:t>
        </w:r>
      </w:ins>
      <w:r w:rsidR="00326052">
        <w:t>: Consultar expediente de alumno</w:t>
      </w:r>
      <w:bookmarkEnd w:id="1872"/>
      <w:bookmarkEnd w:id="1873"/>
      <w:bookmarkEnd w:id="187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879"/>
      </w:tblGrid>
      <w:tr w:rsidR="00326052" w14:paraId="1D68E305" w14:textId="77777777" w:rsidTr="007A4BBF">
        <w:tc>
          <w:tcPr>
            <w:tcW w:w="2137" w:type="dxa"/>
          </w:tcPr>
          <w:p w14:paraId="171E38CB" w14:textId="77777777" w:rsidR="00326052" w:rsidRPr="009345F2" w:rsidRDefault="00326052" w:rsidP="007A4BBF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ID</w:t>
            </w:r>
          </w:p>
        </w:tc>
        <w:tc>
          <w:tcPr>
            <w:tcW w:w="6879" w:type="dxa"/>
          </w:tcPr>
          <w:p w14:paraId="7D75707A" w14:textId="636840FC" w:rsidR="00326052" w:rsidRDefault="00326052" w:rsidP="007A4BBF">
            <w:pPr>
              <w:rPr>
                <w:rFonts w:cs="Arial"/>
              </w:rPr>
            </w:pPr>
            <w:r>
              <w:rPr>
                <w:rFonts w:cs="Arial"/>
              </w:rPr>
              <w:t>CU-2</w:t>
            </w:r>
            <w:ins w:id="1878" w:author="BRUNO ANTONIO" w:date="2019-04-07T23:09:00Z">
              <w:r w:rsidR="00BF2D25">
                <w:rPr>
                  <w:rFonts w:cs="Arial"/>
                </w:rPr>
                <w:t>2</w:t>
              </w:r>
            </w:ins>
            <w:del w:id="1879" w:author="BRUNO ANTONIO" w:date="2019-04-07T23:09:00Z">
              <w:r w:rsidDel="00BF2D25">
                <w:rPr>
                  <w:rFonts w:cs="Arial"/>
                </w:rPr>
                <w:delText>3</w:delText>
              </w:r>
            </w:del>
          </w:p>
        </w:tc>
      </w:tr>
      <w:tr w:rsidR="00326052" w14:paraId="5746DC06" w14:textId="77777777" w:rsidTr="007A4BBF">
        <w:tc>
          <w:tcPr>
            <w:tcW w:w="2137" w:type="dxa"/>
          </w:tcPr>
          <w:p w14:paraId="5BDA0377" w14:textId="77777777" w:rsidR="00326052" w:rsidRPr="009345F2" w:rsidRDefault="00326052" w:rsidP="007A4BBF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Nombre</w:t>
            </w:r>
          </w:p>
        </w:tc>
        <w:tc>
          <w:tcPr>
            <w:tcW w:w="6879" w:type="dxa"/>
          </w:tcPr>
          <w:p w14:paraId="55C3E577" w14:textId="1D2F8ADC" w:rsidR="00326052" w:rsidRDefault="00326052" w:rsidP="007A4BBF">
            <w:pPr>
              <w:rPr>
                <w:rFonts w:cs="Arial"/>
              </w:rPr>
            </w:pPr>
            <w:r>
              <w:rPr>
                <w:rFonts w:cs="Arial"/>
              </w:rPr>
              <w:t>Consultar expediente de alumno</w:t>
            </w:r>
            <w:r w:rsidR="00B96280">
              <w:rPr>
                <w:rFonts w:cs="Arial"/>
              </w:rPr>
              <w:t xml:space="preserve"> – extendido de Consultar alumnos registrados</w:t>
            </w:r>
          </w:p>
        </w:tc>
      </w:tr>
      <w:tr w:rsidR="00326052" w14:paraId="3E5AC101" w14:textId="77777777" w:rsidTr="007A4BBF">
        <w:tc>
          <w:tcPr>
            <w:tcW w:w="2137" w:type="dxa"/>
          </w:tcPr>
          <w:p w14:paraId="5473AB32" w14:textId="77777777" w:rsidR="00326052" w:rsidRPr="009345F2" w:rsidRDefault="00326052" w:rsidP="007A4BBF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Descripción</w:t>
            </w:r>
          </w:p>
        </w:tc>
        <w:tc>
          <w:tcPr>
            <w:tcW w:w="6879" w:type="dxa"/>
          </w:tcPr>
          <w:p w14:paraId="747B6EE8" w14:textId="5E8D6B07" w:rsidR="00326052" w:rsidRDefault="00326052" w:rsidP="007A4BBF">
            <w:pPr>
              <w:rPr>
                <w:rFonts w:cs="Arial"/>
              </w:rPr>
            </w:pPr>
            <w:r>
              <w:rPr>
                <w:rFonts w:cs="Arial"/>
              </w:rPr>
              <w:t>Permite al coordinado</w:t>
            </w:r>
            <w:r w:rsidR="00BA328C">
              <w:rPr>
                <w:rFonts w:cs="Arial"/>
              </w:rPr>
              <w:t>r consultar el expediente de un alumno y permite al alumno consultar su propio expediente.</w:t>
            </w:r>
          </w:p>
        </w:tc>
      </w:tr>
      <w:tr w:rsidR="00326052" w14:paraId="6F53D571" w14:textId="77777777" w:rsidTr="007A4BBF">
        <w:tc>
          <w:tcPr>
            <w:tcW w:w="2137" w:type="dxa"/>
          </w:tcPr>
          <w:p w14:paraId="3AAB0D9E" w14:textId="77777777" w:rsidR="00326052" w:rsidRPr="009345F2" w:rsidRDefault="00326052" w:rsidP="007A4BBF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Autor</w:t>
            </w:r>
          </w:p>
        </w:tc>
        <w:tc>
          <w:tcPr>
            <w:tcW w:w="6879" w:type="dxa"/>
          </w:tcPr>
          <w:p w14:paraId="4F364076" w14:textId="77777777" w:rsidR="00326052" w:rsidRDefault="00326052" w:rsidP="007A4BBF">
            <w:pPr>
              <w:rPr>
                <w:rFonts w:cs="Arial"/>
              </w:rPr>
            </w:pPr>
            <w:r>
              <w:rPr>
                <w:rFonts w:cs="Arial"/>
              </w:rPr>
              <w:t>Cruz Portilla Mauricio</w:t>
            </w:r>
          </w:p>
        </w:tc>
      </w:tr>
      <w:tr w:rsidR="00326052" w14:paraId="1179D1AF" w14:textId="77777777" w:rsidTr="007A4BBF">
        <w:tc>
          <w:tcPr>
            <w:tcW w:w="2137" w:type="dxa"/>
          </w:tcPr>
          <w:p w14:paraId="7E304370" w14:textId="77777777" w:rsidR="00326052" w:rsidRPr="009345F2" w:rsidRDefault="00326052" w:rsidP="007A4BBF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Actores</w:t>
            </w:r>
          </w:p>
        </w:tc>
        <w:tc>
          <w:tcPr>
            <w:tcW w:w="6879" w:type="dxa"/>
          </w:tcPr>
          <w:p w14:paraId="1C981567" w14:textId="5D4AEF95" w:rsidR="00326052" w:rsidRDefault="00326052" w:rsidP="007A4BBF">
            <w:pPr>
              <w:rPr>
                <w:rFonts w:cs="Arial"/>
              </w:rPr>
            </w:pPr>
            <w:r>
              <w:rPr>
                <w:rFonts w:cs="Arial"/>
              </w:rPr>
              <w:t>Coordinador</w:t>
            </w:r>
            <w:r w:rsidR="00BA328C">
              <w:rPr>
                <w:rFonts w:cs="Arial"/>
              </w:rPr>
              <w:t>, Alumno</w:t>
            </w:r>
          </w:p>
        </w:tc>
      </w:tr>
      <w:tr w:rsidR="00326052" w14:paraId="5F319C61" w14:textId="77777777" w:rsidTr="007A4BBF">
        <w:tc>
          <w:tcPr>
            <w:tcW w:w="2137" w:type="dxa"/>
          </w:tcPr>
          <w:p w14:paraId="096DE212" w14:textId="77777777" w:rsidR="00326052" w:rsidRPr="009345F2" w:rsidRDefault="00326052" w:rsidP="007A4BBF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Precondiciones</w:t>
            </w:r>
          </w:p>
        </w:tc>
        <w:tc>
          <w:tcPr>
            <w:tcW w:w="6879" w:type="dxa"/>
          </w:tcPr>
          <w:p w14:paraId="19210F29" w14:textId="77777777" w:rsidR="00326052" w:rsidRDefault="00103B90" w:rsidP="007A4BBF">
            <w:pPr>
              <w:pStyle w:val="Prrafodelista"/>
              <w:numPr>
                <w:ilvl w:val="0"/>
                <w:numId w:val="53"/>
              </w:numPr>
              <w:rPr>
                <w:rFonts w:cs="Arial"/>
              </w:rPr>
            </w:pPr>
            <w:r>
              <w:rPr>
                <w:rFonts w:cs="Arial"/>
              </w:rPr>
              <w:t>El alumno debe estar registrado en el sistema.</w:t>
            </w:r>
          </w:p>
          <w:p w14:paraId="5786888E" w14:textId="413B986F" w:rsidR="00103B90" w:rsidRDefault="00103B90" w:rsidP="007A4BBF">
            <w:pPr>
              <w:pStyle w:val="Prrafodelista"/>
              <w:numPr>
                <w:ilvl w:val="0"/>
                <w:numId w:val="5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alumno </w:t>
            </w:r>
            <w:r w:rsidR="00AF4B6A">
              <w:rPr>
                <w:rFonts w:cs="Arial"/>
              </w:rPr>
              <w:t>debe estar validado.</w:t>
            </w:r>
          </w:p>
        </w:tc>
      </w:tr>
      <w:tr w:rsidR="00326052" w14:paraId="014A5A40" w14:textId="77777777" w:rsidTr="007A4BBF">
        <w:tc>
          <w:tcPr>
            <w:tcW w:w="2137" w:type="dxa"/>
          </w:tcPr>
          <w:p w14:paraId="0D492B8E" w14:textId="77777777" w:rsidR="00326052" w:rsidRPr="009345F2" w:rsidRDefault="00326052" w:rsidP="007A4BBF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normal</w:t>
            </w:r>
          </w:p>
        </w:tc>
        <w:tc>
          <w:tcPr>
            <w:tcW w:w="6879" w:type="dxa"/>
          </w:tcPr>
          <w:p w14:paraId="712A2D4B" w14:textId="3C5C3027" w:rsidR="00326052" w:rsidRPr="00D31DD0" w:rsidRDefault="00B71DA3" w:rsidP="00D31DD0">
            <w:pPr>
              <w:pStyle w:val="Prrafodelista"/>
              <w:numPr>
                <w:ilvl w:val="3"/>
                <w:numId w:val="71"/>
              </w:numPr>
              <w:ind w:left="360"/>
              <w:rPr>
                <w:rFonts w:cs="Arial"/>
              </w:rPr>
            </w:pPr>
            <w:r w:rsidRPr="00D31DD0">
              <w:rPr>
                <w:rFonts w:cs="Arial"/>
              </w:rPr>
              <w:t xml:space="preserve">El sistema muestra una ventana </w:t>
            </w:r>
            <w:r w:rsidR="007458DA" w:rsidRPr="00D31DD0">
              <w:rPr>
                <w:rFonts w:cs="Arial"/>
              </w:rPr>
              <w:t xml:space="preserve">con secciones, en donde la primera muestra </w:t>
            </w:r>
            <w:r w:rsidR="00517457" w:rsidRPr="00D31DD0">
              <w:rPr>
                <w:rFonts w:cs="Arial"/>
              </w:rPr>
              <w:t>los datos del ALUMNO (matrícula, nombre, apellido paterno, apellido materno, teléfono, correo personal, promedio</w:t>
            </w:r>
            <w:r w:rsidR="00157FCB" w:rsidRPr="00D31DD0">
              <w:rPr>
                <w:rFonts w:cs="Arial"/>
              </w:rPr>
              <w:t xml:space="preserve"> y estado)</w:t>
            </w:r>
            <w:r w:rsidR="00DE4B8A" w:rsidRPr="00D31DD0">
              <w:rPr>
                <w:rFonts w:cs="Arial"/>
              </w:rPr>
              <w:t>,</w:t>
            </w:r>
            <w:r w:rsidR="00157FCB" w:rsidRPr="00D31DD0">
              <w:rPr>
                <w:rFonts w:cs="Arial"/>
              </w:rPr>
              <w:t xml:space="preserve"> los datos de contacto del ALUMNO (nombre, correo y teléfono)</w:t>
            </w:r>
            <w:r w:rsidR="00DE4B8A" w:rsidRPr="00D31DD0">
              <w:rPr>
                <w:rFonts w:cs="Arial"/>
              </w:rPr>
              <w:t xml:space="preserve"> y un botón de Cambiar estado. Si </w:t>
            </w:r>
            <w:r w:rsidR="004F6DB0" w:rsidRPr="00D31DD0">
              <w:rPr>
                <w:rFonts w:cs="Arial"/>
              </w:rPr>
              <w:t>el visualizador es el coordinador, muestra un botón de Cambiar estado.</w:t>
            </w:r>
            <w:r w:rsidR="00DC425D" w:rsidRPr="00D31DD0">
              <w:rPr>
                <w:rFonts w:cs="Arial"/>
              </w:rPr>
              <w:t xml:space="preserve"> La siguiente sección muestra </w:t>
            </w:r>
            <w:r w:rsidR="00D9598E" w:rsidRPr="00D31DD0">
              <w:rPr>
                <w:rFonts w:cs="Arial"/>
              </w:rPr>
              <w:t>los detalles de la experiencia educativa, la cual muestra los datos de SERVICIO SOCIAL (bloque, sección, nrc y periodo)</w:t>
            </w:r>
            <w:r w:rsidR="00282325" w:rsidRPr="00D31DD0">
              <w:rPr>
                <w:rFonts w:cs="Arial"/>
              </w:rPr>
              <w:t xml:space="preserve">. La siguiente muestra </w:t>
            </w:r>
            <w:r w:rsidR="00D57F5E" w:rsidRPr="00D31DD0">
              <w:rPr>
                <w:rFonts w:cs="Arial"/>
              </w:rPr>
              <w:t xml:space="preserve">los datos de la INSCRIPCIÓN (fecha y tipo), y la última muestra </w:t>
            </w:r>
            <w:r w:rsidR="00CF3EDA" w:rsidRPr="00D31DD0">
              <w:rPr>
                <w:rFonts w:cs="Arial"/>
              </w:rPr>
              <w:t xml:space="preserve">los datos de HISTORIAL ALUMNO SS (fecha de inicio, fecha de fin, horas acumuladas y </w:t>
            </w:r>
            <w:r w:rsidR="001B330C" w:rsidRPr="00D31DD0">
              <w:rPr>
                <w:rFonts w:cs="Arial"/>
              </w:rPr>
              <w:t>reportes entregados</w:t>
            </w:r>
            <w:r w:rsidR="001A0CF2" w:rsidRPr="00D31DD0">
              <w:rPr>
                <w:rFonts w:cs="Arial"/>
              </w:rPr>
              <w:t>)</w:t>
            </w:r>
            <w:r w:rsidR="00FC1EC9">
              <w:rPr>
                <w:rFonts w:cs="Arial"/>
              </w:rPr>
              <w:t xml:space="preserve"> y un botón de “Visualizar reportes”</w:t>
            </w:r>
            <w:r w:rsidR="0025660D" w:rsidRPr="00D31DD0">
              <w:rPr>
                <w:rFonts w:cs="Arial"/>
              </w:rPr>
              <w:t xml:space="preserve">, </w:t>
            </w:r>
            <w:r w:rsidR="000808C9">
              <w:rPr>
                <w:rFonts w:cs="Arial"/>
              </w:rPr>
              <w:t>y</w:t>
            </w:r>
            <w:r w:rsidR="0025660D" w:rsidRPr="00D31DD0">
              <w:rPr>
                <w:rFonts w:cs="Arial"/>
              </w:rPr>
              <w:t xml:space="preserve"> también muestra un botón de “Visualizar archivos” si el visualizador es el coordinador.</w:t>
            </w:r>
          </w:p>
          <w:p w14:paraId="27FB0CE5" w14:textId="77777777" w:rsidR="00D31DD0" w:rsidRDefault="00920654" w:rsidP="00D31DD0">
            <w:pPr>
              <w:pStyle w:val="Prrafodelista"/>
              <w:numPr>
                <w:ilvl w:val="3"/>
                <w:numId w:val="71"/>
              </w:numPr>
              <w:ind w:left="360"/>
              <w:rPr>
                <w:rFonts w:cs="Arial"/>
              </w:rPr>
            </w:pPr>
            <w:r w:rsidRPr="00D31DD0">
              <w:rPr>
                <w:rFonts w:cs="Arial"/>
              </w:rPr>
              <w:t>El coordinador/alumno</w:t>
            </w:r>
            <w:r w:rsidR="00FF3C83" w:rsidRPr="00D31DD0">
              <w:rPr>
                <w:rFonts w:cs="Arial"/>
              </w:rPr>
              <w:t xml:space="preserve"> da clic en el botón de Cerrar.</w:t>
            </w:r>
          </w:p>
          <w:p w14:paraId="6F25340A" w14:textId="4F8121D0" w:rsidR="00FF3C83" w:rsidRPr="00D31DD0" w:rsidRDefault="00FF3C83" w:rsidP="00D31DD0">
            <w:pPr>
              <w:pStyle w:val="Prrafodelista"/>
              <w:numPr>
                <w:ilvl w:val="3"/>
                <w:numId w:val="71"/>
              </w:numPr>
              <w:ind w:left="360"/>
              <w:rPr>
                <w:rFonts w:cs="Arial"/>
              </w:rPr>
            </w:pPr>
            <w:r w:rsidRPr="00D31DD0">
              <w:rPr>
                <w:rFonts w:cs="Arial"/>
              </w:rPr>
              <w:t>Termina el caso de uso.</w:t>
            </w:r>
          </w:p>
        </w:tc>
      </w:tr>
      <w:tr w:rsidR="00326052" w14:paraId="52CE2359" w14:textId="77777777" w:rsidTr="007A4BBF">
        <w:tc>
          <w:tcPr>
            <w:tcW w:w="2137" w:type="dxa"/>
          </w:tcPr>
          <w:p w14:paraId="1C74EB0C" w14:textId="77777777" w:rsidR="00326052" w:rsidRPr="009345F2" w:rsidRDefault="00326052" w:rsidP="007A4BBF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Flujo alternativo</w:t>
            </w:r>
          </w:p>
        </w:tc>
        <w:tc>
          <w:tcPr>
            <w:tcW w:w="6879" w:type="dxa"/>
          </w:tcPr>
          <w:p w14:paraId="4C69DBC4" w14:textId="2770C7B8" w:rsidR="00326052" w:rsidRPr="00474FF6" w:rsidRDefault="00326052" w:rsidP="007A4BBF">
            <w:pPr>
              <w:rPr>
                <w:rFonts w:cs="Arial"/>
              </w:rPr>
            </w:pPr>
            <w:r>
              <w:rPr>
                <w:rFonts w:cs="Arial"/>
                <w:b/>
              </w:rPr>
              <w:t>2.1 Se pulsó sobre el botón de “</w:t>
            </w:r>
            <w:r w:rsidR="00FC041B">
              <w:rPr>
                <w:rFonts w:cs="Arial"/>
                <w:b/>
              </w:rPr>
              <w:t>Modificar datos</w:t>
            </w:r>
            <w:r>
              <w:rPr>
                <w:rFonts w:cs="Arial"/>
                <w:b/>
              </w:rPr>
              <w:t>”</w:t>
            </w:r>
          </w:p>
          <w:p w14:paraId="1420BA39" w14:textId="5C52D4E9" w:rsidR="00326052" w:rsidRPr="00987323" w:rsidRDefault="00326052" w:rsidP="009E3C78">
            <w:pPr>
              <w:pStyle w:val="Prrafodelista"/>
              <w:numPr>
                <w:ilvl w:val="0"/>
                <w:numId w:val="8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extiende al caso de uso </w:t>
            </w:r>
            <w:r w:rsidR="00FC041B">
              <w:rPr>
                <w:rFonts w:cs="Arial"/>
              </w:rPr>
              <w:t>Modificar datos del alumno.</w:t>
            </w:r>
          </w:p>
          <w:p w14:paraId="4694C791" w14:textId="546301AE" w:rsidR="00326052" w:rsidRPr="00474FF6" w:rsidRDefault="00326052" w:rsidP="007A4BBF">
            <w:pPr>
              <w:rPr>
                <w:rFonts w:cs="Arial"/>
              </w:rPr>
            </w:pPr>
            <w:r>
              <w:rPr>
                <w:rFonts w:cs="Arial"/>
                <w:b/>
              </w:rPr>
              <w:t>2.2 Se pulsó sobre el botón de “</w:t>
            </w:r>
            <w:r w:rsidR="009E3C78">
              <w:rPr>
                <w:rFonts w:cs="Arial"/>
                <w:b/>
              </w:rPr>
              <w:t>Cambiar estado</w:t>
            </w:r>
            <w:r>
              <w:rPr>
                <w:rFonts w:cs="Arial"/>
                <w:b/>
              </w:rPr>
              <w:t>”</w:t>
            </w:r>
          </w:p>
          <w:p w14:paraId="4EB9D074" w14:textId="77777777" w:rsidR="00326052" w:rsidRDefault="009E3C78" w:rsidP="009E3C78">
            <w:pPr>
              <w:pStyle w:val="Prrafodelista"/>
              <w:numPr>
                <w:ilvl w:val="0"/>
                <w:numId w:val="83"/>
              </w:numPr>
              <w:rPr>
                <w:rFonts w:cs="Arial"/>
              </w:rPr>
            </w:pPr>
            <w:r>
              <w:rPr>
                <w:rFonts w:cs="Arial"/>
              </w:rPr>
              <w:t>El sistema extiende al caso de uso Cambiar estado del alumno.</w:t>
            </w:r>
          </w:p>
          <w:p w14:paraId="1504A9D4" w14:textId="77777777" w:rsidR="009E3C78" w:rsidRDefault="0091360F" w:rsidP="009E3C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2.3 Se pulsó sobre el botón de “</w:t>
            </w:r>
            <w:r w:rsidR="000B6E4D">
              <w:rPr>
                <w:rFonts w:cs="Arial"/>
                <w:b/>
              </w:rPr>
              <w:t>Visualizar archivos”</w:t>
            </w:r>
          </w:p>
          <w:p w14:paraId="5C3179D0" w14:textId="77777777" w:rsidR="000B6E4D" w:rsidRDefault="000B6E4D" w:rsidP="000B6E4D">
            <w:pPr>
              <w:pStyle w:val="Prrafodelista"/>
              <w:numPr>
                <w:ilvl w:val="0"/>
                <w:numId w:val="84"/>
              </w:numPr>
              <w:rPr>
                <w:rFonts w:cs="Arial"/>
              </w:rPr>
            </w:pPr>
            <w:r>
              <w:rPr>
                <w:rFonts w:cs="Arial"/>
              </w:rPr>
              <w:t>El sistema extiende al caso de uso Visualizar archivos del alumno.</w:t>
            </w:r>
          </w:p>
          <w:p w14:paraId="6E0959A1" w14:textId="77777777" w:rsidR="00E9298D" w:rsidRDefault="00E9298D" w:rsidP="00E9298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2.4 Se pulsó sobre el botón de “Visualizar reportes”</w:t>
            </w:r>
          </w:p>
          <w:p w14:paraId="54B8DB9E" w14:textId="28C8AEA3" w:rsidR="00E9298D" w:rsidRPr="00E9298D" w:rsidRDefault="00E9298D" w:rsidP="00E9298D">
            <w:pPr>
              <w:pStyle w:val="Prrafodelista"/>
              <w:numPr>
                <w:ilvl w:val="0"/>
                <w:numId w:val="8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extiende al caso de uso </w:t>
            </w:r>
            <w:r w:rsidR="00CC1E14">
              <w:rPr>
                <w:rFonts w:cs="Arial"/>
              </w:rPr>
              <w:t>Visualizar reporte</w:t>
            </w:r>
            <w:del w:id="1880" w:author="CRUZ PORTILLA MAURICIO" w:date="2019-04-07T13:54:00Z">
              <w:r w:rsidR="00CC1E14" w:rsidDel="00FE26E3">
                <w:rPr>
                  <w:rFonts w:cs="Arial"/>
                </w:rPr>
                <w:delText>s</w:delText>
              </w:r>
            </w:del>
            <w:r w:rsidR="00CC1E14">
              <w:rPr>
                <w:rFonts w:cs="Arial"/>
              </w:rPr>
              <w:t xml:space="preserve"> del alumno.</w:t>
            </w:r>
          </w:p>
        </w:tc>
      </w:tr>
      <w:tr w:rsidR="00326052" w14:paraId="2A204F69" w14:textId="77777777" w:rsidTr="007A4BBF">
        <w:tc>
          <w:tcPr>
            <w:tcW w:w="2137" w:type="dxa"/>
          </w:tcPr>
          <w:p w14:paraId="492EFD33" w14:textId="77777777" w:rsidR="00326052" w:rsidRPr="009345F2" w:rsidRDefault="00326052" w:rsidP="007A4BBF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Excepciones</w:t>
            </w:r>
          </w:p>
        </w:tc>
        <w:tc>
          <w:tcPr>
            <w:tcW w:w="6879" w:type="dxa"/>
          </w:tcPr>
          <w:p w14:paraId="2AB46EA3" w14:textId="77777777" w:rsidR="00326052" w:rsidRDefault="00326052" w:rsidP="007A4BB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Ex. 1.1 Se perdió la conexión con la base de datos.</w:t>
            </w:r>
          </w:p>
          <w:p w14:paraId="67052646" w14:textId="0DE086BD" w:rsidR="00326052" w:rsidRDefault="00326052" w:rsidP="000F5B98">
            <w:pPr>
              <w:pStyle w:val="Prrafodelista"/>
              <w:numPr>
                <w:ilvl w:val="0"/>
                <w:numId w:val="85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muestra un mensaje “Ocurrió un error al momento de cargar </w:t>
            </w:r>
            <w:r w:rsidR="000F5B98">
              <w:rPr>
                <w:rFonts w:cs="Arial"/>
              </w:rPr>
              <w:t>los datos</w:t>
            </w:r>
            <w:r>
              <w:rPr>
                <w:rFonts w:cs="Arial"/>
              </w:rPr>
              <w:t>”.</w:t>
            </w:r>
          </w:p>
          <w:p w14:paraId="70EC08F3" w14:textId="10CE2C17" w:rsidR="00326052" w:rsidRPr="000F5B98" w:rsidRDefault="00326052" w:rsidP="000F5B98">
            <w:pPr>
              <w:pStyle w:val="Prrafodelista"/>
              <w:numPr>
                <w:ilvl w:val="0"/>
                <w:numId w:val="85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326052" w14:paraId="77C2CAD9" w14:textId="77777777" w:rsidTr="007A4BBF">
        <w:tc>
          <w:tcPr>
            <w:tcW w:w="2137" w:type="dxa"/>
          </w:tcPr>
          <w:p w14:paraId="34933B33" w14:textId="77777777" w:rsidR="00326052" w:rsidRPr="009345F2" w:rsidRDefault="00326052" w:rsidP="007A4BBF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Postcondiciones</w:t>
            </w:r>
          </w:p>
        </w:tc>
        <w:tc>
          <w:tcPr>
            <w:tcW w:w="6879" w:type="dxa"/>
          </w:tcPr>
          <w:p w14:paraId="0F52D505" w14:textId="248FA9EB" w:rsidR="00326052" w:rsidRDefault="00326052" w:rsidP="007A4BBF">
            <w:pPr>
              <w:rPr>
                <w:rFonts w:cs="Arial"/>
              </w:rPr>
            </w:pPr>
            <w:r>
              <w:rPr>
                <w:rFonts w:cs="Arial"/>
              </w:rPr>
              <w:t xml:space="preserve">Se muestra </w:t>
            </w:r>
            <w:r w:rsidR="000F5B98">
              <w:rPr>
                <w:rFonts w:cs="Arial"/>
              </w:rPr>
              <w:t>el expediente del alumno.</w:t>
            </w:r>
          </w:p>
        </w:tc>
      </w:tr>
      <w:tr w:rsidR="00326052" w14:paraId="41177F84" w14:textId="77777777" w:rsidTr="007A4BBF">
        <w:tc>
          <w:tcPr>
            <w:tcW w:w="2137" w:type="dxa"/>
          </w:tcPr>
          <w:p w14:paraId="06ECE338" w14:textId="77777777" w:rsidR="00326052" w:rsidRPr="009345F2" w:rsidRDefault="00326052" w:rsidP="007A4BBF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Extensiones</w:t>
            </w:r>
          </w:p>
        </w:tc>
        <w:tc>
          <w:tcPr>
            <w:tcW w:w="6879" w:type="dxa"/>
          </w:tcPr>
          <w:p w14:paraId="011333A9" w14:textId="0BFA3C33" w:rsidR="00326052" w:rsidRDefault="00326052" w:rsidP="007A4BBF">
            <w:pPr>
              <w:pStyle w:val="Prrafodelista"/>
              <w:numPr>
                <w:ilvl w:val="0"/>
                <w:numId w:val="53"/>
              </w:numPr>
              <w:rPr>
                <w:rFonts w:cs="Arial"/>
              </w:rPr>
            </w:pPr>
            <w:r>
              <w:rPr>
                <w:rFonts w:cs="Arial"/>
              </w:rPr>
              <w:t>CU-</w:t>
            </w:r>
            <w:r w:rsidR="00D3612F">
              <w:rPr>
                <w:rFonts w:cs="Arial"/>
              </w:rPr>
              <w:t>03</w:t>
            </w:r>
            <w:r w:rsidR="00B96280">
              <w:rPr>
                <w:rFonts w:cs="Arial"/>
              </w:rPr>
              <w:t>: Modificar datos del alumno</w:t>
            </w:r>
          </w:p>
          <w:p w14:paraId="1DB1A116" w14:textId="771C56D0" w:rsidR="00D3612F" w:rsidRDefault="00D3612F" w:rsidP="007A4BBF">
            <w:pPr>
              <w:pStyle w:val="Prrafodelista"/>
              <w:numPr>
                <w:ilvl w:val="0"/>
                <w:numId w:val="53"/>
              </w:numPr>
              <w:rPr>
                <w:rFonts w:cs="Arial"/>
              </w:rPr>
            </w:pPr>
            <w:r>
              <w:rPr>
                <w:rFonts w:cs="Arial"/>
              </w:rPr>
              <w:t>CU-1</w:t>
            </w:r>
            <w:ins w:id="1881" w:author="CRUZ PORTILLA MAURICIO" w:date="2019-04-08T20:51:00Z">
              <w:r w:rsidR="009B3415">
                <w:rPr>
                  <w:rFonts w:cs="Arial"/>
                </w:rPr>
                <w:t>3</w:t>
              </w:r>
            </w:ins>
            <w:del w:id="1882" w:author="CRUZ PORTILLA MAURICIO" w:date="2019-04-08T20:51:00Z">
              <w:r w:rsidDel="009B3415">
                <w:rPr>
                  <w:rFonts w:cs="Arial"/>
                </w:rPr>
                <w:delText>4</w:delText>
              </w:r>
            </w:del>
            <w:r>
              <w:rPr>
                <w:rFonts w:cs="Arial"/>
              </w:rPr>
              <w:t xml:space="preserve">: </w:t>
            </w:r>
            <w:del w:id="1883" w:author="CRUZ PORTILLA MAURICIO" w:date="2019-04-08T20:51:00Z">
              <w:r w:rsidR="00B96280" w:rsidDel="009B3415">
                <w:rPr>
                  <w:rFonts w:cs="Arial"/>
                </w:rPr>
                <w:delText xml:space="preserve">Visualizar </w:delText>
              </w:r>
            </w:del>
            <w:ins w:id="1884" w:author="CRUZ PORTILLA MAURICIO" w:date="2019-04-08T20:51:00Z">
              <w:r w:rsidR="009B3415">
                <w:rPr>
                  <w:rFonts w:cs="Arial"/>
                </w:rPr>
                <w:t xml:space="preserve">Consultar </w:t>
              </w:r>
            </w:ins>
            <w:r w:rsidR="00B96280">
              <w:rPr>
                <w:rFonts w:cs="Arial"/>
              </w:rPr>
              <w:t>archivos del alumno</w:t>
            </w:r>
          </w:p>
          <w:p w14:paraId="600E0EB9" w14:textId="153B6559" w:rsidR="00D3612F" w:rsidRDefault="00D3612F" w:rsidP="007A4BBF">
            <w:pPr>
              <w:pStyle w:val="Prrafodelista"/>
              <w:numPr>
                <w:ilvl w:val="0"/>
                <w:numId w:val="53"/>
              </w:numPr>
              <w:rPr>
                <w:rFonts w:cs="Arial"/>
              </w:rPr>
            </w:pPr>
            <w:r>
              <w:rPr>
                <w:rFonts w:cs="Arial"/>
              </w:rPr>
              <w:t>CU-1</w:t>
            </w:r>
            <w:ins w:id="1885" w:author="CRUZ PORTILLA MAURICIO" w:date="2019-04-08T20:52:00Z">
              <w:r w:rsidR="009B3415">
                <w:rPr>
                  <w:rFonts w:cs="Arial"/>
                </w:rPr>
                <w:t>5</w:t>
              </w:r>
            </w:ins>
            <w:del w:id="1886" w:author="CRUZ PORTILLA MAURICIO" w:date="2019-04-08T20:52:00Z">
              <w:r w:rsidDel="009B3415">
                <w:rPr>
                  <w:rFonts w:cs="Arial"/>
                </w:rPr>
                <w:delText>6</w:delText>
              </w:r>
            </w:del>
            <w:r>
              <w:rPr>
                <w:rFonts w:cs="Arial"/>
              </w:rPr>
              <w:t>: Cambiar estado del alumno</w:t>
            </w:r>
          </w:p>
          <w:p w14:paraId="48D57C89" w14:textId="7F643774" w:rsidR="00CC1E14" w:rsidRPr="00E808B6" w:rsidRDefault="00CC1E14" w:rsidP="007A4BBF">
            <w:pPr>
              <w:pStyle w:val="Prrafodelista"/>
              <w:numPr>
                <w:ilvl w:val="0"/>
                <w:numId w:val="53"/>
              </w:numPr>
              <w:rPr>
                <w:rFonts w:cs="Arial"/>
              </w:rPr>
            </w:pPr>
            <w:r>
              <w:rPr>
                <w:rFonts w:cs="Arial"/>
              </w:rPr>
              <w:t>CU-</w:t>
            </w:r>
            <w:ins w:id="1887" w:author="CRUZ PORTILLA MAURICIO" w:date="2019-04-08T20:52:00Z">
              <w:r w:rsidR="009D4634">
                <w:rPr>
                  <w:rFonts w:cs="Arial"/>
                </w:rPr>
                <w:t>19</w:t>
              </w:r>
            </w:ins>
            <w:del w:id="1888" w:author="CRUZ PORTILLA MAURICIO" w:date="2019-04-08T20:52:00Z">
              <w:r w:rsidDel="009D4634">
                <w:rPr>
                  <w:rFonts w:cs="Arial"/>
                </w:rPr>
                <w:delText>20</w:delText>
              </w:r>
            </w:del>
            <w:r>
              <w:rPr>
                <w:rFonts w:cs="Arial"/>
              </w:rPr>
              <w:t xml:space="preserve">: </w:t>
            </w:r>
            <w:del w:id="1889" w:author="CRUZ PORTILLA MAURICIO" w:date="2019-04-08T20:51:00Z">
              <w:r w:rsidDel="009B3415">
                <w:rPr>
                  <w:rFonts w:cs="Arial"/>
                </w:rPr>
                <w:delText xml:space="preserve">Visualizar </w:delText>
              </w:r>
            </w:del>
            <w:ins w:id="1890" w:author="CRUZ PORTILLA MAURICIO" w:date="2019-04-08T20:51:00Z">
              <w:r w:rsidR="009B3415">
                <w:rPr>
                  <w:rFonts w:cs="Arial"/>
                </w:rPr>
                <w:t xml:space="preserve">Consultar </w:t>
              </w:r>
            </w:ins>
            <w:r>
              <w:rPr>
                <w:rFonts w:cs="Arial"/>
              </w:rPr>
              <w:t>reporte</w:t>
            </w:r>
            <w:ins w:id="1891" w:author="CRUZ PORTILLA MAURICIO" w:date="2019-04-08T20:52:00Z">
              <w:r w:rsidR="009D4634">
                <w:rPr>
                  <w:rFonts w:cs="Arial"/>
                </w:rPr>
                <w:t>s</w:t>
              </w:r>
            </w:ins>
            <w:ins w:id="1892" w:author="CRUZ PORTILLA MAURICIO" w:date="2019-04-07T13:55:00Z">
              <w:r w:rsidR="00FE26E3">
                <w:rPr>
                  <w:rFonts w:cs="Arial"/>
                </w:rPr>
                <w:t xml:space="preserve"> del alumno</w:t>
              </w:r>
            </w:ins>
            <w:del w:id="1893" w:author="CRUZ PORTILLA MAURICIO" w:date="2019-04-07T13:54:00Z">
              <w:r w:rsidDel="00FE26E3">
                <w:rPr>
                  <w:rFonts w:cs="Arial"/>
                </w:rPr>
                <w:delText>s</w:delText>
              </w:r>
            </w:del>
          </w:p>
        </w:tc>
      </w:tr>
      <w:tr w:rsidR="00326052" w14:paraId="2517201C" w14:textId="77777777" w:rsidTr="007A4BBF">
        <w:tc>
          <w:tcPr>
            <w:tcW w:w="2137" w:type="dxa"/>
          </w:tcPr>
          <w:p w14:paraId="3D83CC6F" w14:textId="77777777" w:rsidR="00326052" w:rsidRPr="009345F2" w:rsidRDefault="00326052" w:rsidP="007A4BBF">
            <w:pPr>
              <w:rPr>
                <w:rFonts w:cs="Arial"/>
                <w:b/>
              </w:rPr>
            </w:pPr>
            <w:r w:rsidRPr="009345F2">
              <w:rPr>
                <w:rFonts w:cs="Arial"/>
                <w:b/>
              </w:rPr>
              <w:t>Inclusiones</w:t>
            </w:r>
          </w:p>
        </w:tc>
        <w:tc>
          <w:tcPr>
            <w:tcW w:w="6879" w:type="dxa"/>
          </w:tcPr>
          <w:p w14:paraId="0446A43B" w14:textId="77777777" w:rsidR="00326052" w:rsidRDefault="00326052" w:rsidP="007A4BBF">
            <w:pPr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</w:tbl>
    <w:p w14:paraId="5A947A23" w14:textId="77777777" w:rsidR="00326052" w:rsidDel="00E14C6C" w:rsidRDefault="00326052" w:rsidP="00326052">
      <w:pPr>
        <w:rPr>
          <w:del w:id="1894" w:author="CRUZ PORTILLA MAURICIO" w:date="2019-04-07T14:00:00Z"/>
        </w:rPr>
      </w:pPr>
    </w:p>
    <w:p w14:paraId="5800B297" w14:textId="76CE11F9" w:rsidR="001C47B8" w:rsidDel="00E14C6C" w:rsidRDefault="001C47B8" w:rsidP="00326052">
      <w:pPr>
        <w:rPr>
          <w:del w:id="1895" w:author="CRUZ PORTILLA MAURICIO" w:date="2019-04-07T14:00:00Z"/>
        </w:rPr>
      </w:pPr>
      <w:del w:id="1896" w:author="CRUZ PORTILLA MAURICIO" w:date="2019-04-07T14:00:00Z">
        <w:r w:rsidDel="00E14C6C">
          <w:br w:type="page"/>
        </w:r>
      </w:del>
    </w:p>
    <w:p w14:paraId="3C7EFAAB" w14:textId="77777777" w:rsidR="00AC6D23" w:rsidRDefault="00AC6D23">
      <w:pPr>
        <w:rPr>
          <w:b/>
        </w:rPr>
        <w:sectPr w:rsidR="00AC6D23" w:rsidSect="00442684">
          <w:headerReference w:type="default" r:id="rId19"/>
          <w:footerReference w:type="default" r:id="rId20"/>
          <w:type w:val="continuous"/>
          <w:pgSz w:w="11906" w:h="16838"/>
          <w:pgMar w:top="1440" w:right="1440" w:bottom="1440" w:left="1440" w:header="720" w:footer="720" w:gutter="0"/>
          <w:pgNumType w:start="1"/>
          <w:cols w:space="720"/>
          <w:titlePg w:val="0"/>
          <w:docGrid w:linePitch="360"/>
          <w:sectPrChange w:id="1904" w:author="CRUZ PORTILLA MAURICIO" w:date="2019-04-07T13:58:00Z">
            <w:sectPr w:rsidR="00AC6D23" w:rsidSect="00442684">
              <w:pgMar w:top="1440" w:right="1440" w:bottom="1440" w:left="1440" w:header="720" w:footer="720" w:gutter="0"/>
              <w:titlePg/>
            </w:sectPr>
          </w:sectPrChange>
        </w:sectPr>
        <w:pPrChange w:id="1905" w:author="CRUZ PORTILLA MAURICIO" w:date="2019-04-07T14:00:00Z">
          <w:pPr>
            <w:pStyle w:val="Ttulo1"/>
          </w:pPr>
        </w:pPrChange>
      </w:pPr>
      <w:bookmarkStart w:id="1906" w:name="_Toc5188705"/>
    </w:p>
    <w:p w14:paraId="15D3A3E0" w14:textId="30490256" w:rsidR="00912DA0" w:rsidRDefault="00397B6E" w:rsidP="00397B6E">
      <w:pPr>
        <w:pStyle w:val="Ttulo1"/>
      </w:pPr>
      <w:bookmarkStart w:id="1907" w:name="_Toc5565183"/>
      <w:bookmarkStart w:id="1908" w:name="_Toc5694332"/>
      <w:bookmarkStart w:id="1909" w:name="_Toc5721516"/>
      <w:r>
        <w:lastRenderedPageBreak/>
        <w:t>5.</w:t>
      </w:r>
      <w:r w:rsidR="00603B15">
        <w:t xml:space="preserve"> </w:t>
      </w:r>
      <w:r w:rsidR="00A70B2B">
        <w:t>Modelo E-R</w:t>
      </w:r>
      <w:bookmarkEnd w:id="1906"/>
      <w:bookmarkEnd w:id="1907"/>
      <w:bookmarkEnd w:id="1908"/>
      <w:bookmarkEnd w:id="1909"/>
    </w:p>
    <w:p w14:paraId="4FB48C75" w14:textId="3D5BA48E" w:rsidR="00927E2D" w:rsidRDefault="00D7207D">
      <w:r>
        <w:rPr>
          <w:noProof/>
          <w:lang w:eastAsia="es-ES"/>
        </w:rPr>
        <w:drawing>
          <wp:anchor distT="0" distB="0" distL="114300" distR="114300" simplePos="0" relativeHeight="251658244" behindDoc="0" locked="0" layoutInCell="1" allowOverlap="1" wp14:anchorId="726BC37E" wp14:editId="76215725">
            <wp:simplePos x="0" y="0"/>
            <wp:positionH relativeFrom="page">
              <wp:posOffset>209550</wp:posOffset>
            </wp:positionH>
            <wp:positionV relativeFrom="paragraph">
              <wp:posOffset>217805</wp:posOffset>
            </wp:positionV>
            <wp:extent cx="10323830" cy="4552950"/>
            <wp:effectExtent l="0" t="0" r="127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E-R_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383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1910" w:author="CRUZ PORTILLA MAURICIO" w:date="2019-04-07T13:51:00Z">
        <w:r w:rsidR="00217B07"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5" behindDoc="0" locked="0" layoutInCell="1" allowOverlap="1" wp14:anchorId="73A35AEF" wp14:editId="7FC4A649">
                  <wp:simplePos x="0" y="0"/>
                  <wp:positionH relativeFrom="column">
                    <wp:posOffset>-714375</wp:posOffset>
                  </wp:positionH>
                  <wp:positionV relativeFrom="paragraph">
                    <wp:posOffset>4827905</wp:posOffset>
                  </wp:positionV>
                  <wp:extent cx="10339070" cy="635"/>
                  <wp:effectExtent l="0" t="0" r="0" b="0"/>
                  <wp:wrapSquare wrapText="bothSides"/>
                  <wp:docPr id="4" name="Cuadro de tex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339070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16E6B2" w14:textId="533678DD" w:rsidR="00867EE5" w:rsidRPr="006719A4" w:rsidRDefault="00867EE5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  <w:pPrChange w:id="1911" w:author="CRUZ PORTILLA MAURICIO" w:date="2019-04-07T13:51:00Z">
                                  <w:pPr/>
                                </w:pPrChange>
                              </w:pPr>
                              <w:ins w:id="1912" w:author="CRUZ PORTILLA MAURICIO" w:date="2019-04-07T13:51:00Z">
                                <w:r>
                                  <w:t xml:space="preserve">Ilustración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Ilustración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1913" w:author="CRUZ PORTILLA MAURICIO" w:date="2019-04-07T13:52:00Z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ins>
                              <w:ins w:id="1914" w:author="CRUZ PORTILLA MAURICIO" w:date="2019-04-07T13:51:00Z">
                                <w:r>
                                  <w:fldChar w:fldCharType="end"/>
                                </w:r>
                                <w:r>
                                  <w:rPr>
                                    <w:noProof/>
                                  </w:rPr>
                                  <w:t xml:space="preserve"> Modelo Entidad-Relación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73A35AEF" id="Cuadro de texto 4" o:spid="_x0000_s1028" type="#_x0000_t202" style="position:absolute;margin-left:-56.25pt;margin-top:380.15pt;width:814.1pt;height: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" stroked="f">
                  <v:textbox style="mso-fit-shape-to-text:t" inset="0,0,0,0">
                    <w:txbxContent>
                      <w:p w14:paraId="6416E6B2" w14:textId="533678DD" w:rsidR="00867EE5" w:rsidRPr="006719A4" w:rsidRDefault="00867EE5">
                        <w:pPr>
                          <w:pStyle w:val="Descripcin"/>
                          <w:jc w:val="center"/>
                          <w:rPr>
                            <w:noProof/>
                          </w:rPr>
                          <w:pPrChange w:id="1915" w:author="CRUZ PORTILLA MAURICIO" w:date="2019-04-07T13:51:00Z">
                            <w:pPr/>
                          </w:pPrChange>
                        </w:pPr>
                        <w:ins w:id="1916" w:author="CRUZ PORTILLA MAURICIO" w:date="2019-04-07T13:51:00Z">
                          <w:r>
                            <w:t xml:space="preserve">Ilustración </w:t>
                          </w:r>
                          <w:r>
                            <w:fldChar w:fldCharType="begin"/>
                          </w:r>
                          <w:r>
                            <w:instrText xml:space="preserve"> SEQ Ilustración \* ARABIC </w:instrText>
                          </w:r>
                        </w:ins>
                        <w:r>
                          <w:fldChar w:fldCharType="separate"/>
                        </w:r>
                        <w:ins w:id="1917" w:author="CRUZ PORTILLA MAURICIO" w:date="2019-04-07T13:52:00Z">
                          <w:r>
                            <w:rPr>
                              <w:noProof/>
                            </w:rPr>
                            <w:t>5</w:t>
                          </w:r>
                        </w:ins>
                        <w:ins w:id="1918" w:author="CRUZ PORTILLA MAURICIO" w:date="2019-04-07T13:51:00Z">
                          <w:r>
                            <w:fldChar w:fldCharType="end"/>
                          </w:r>
                          <w:r>
                            <w:rPr>
                              <w:noProof/>
                            </w:rPr>
                            <w:t xml:space="preserve"> Modelo Entidad-Relación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r w:rsidR="00927E2D">
        <w:br w:type="page"/>
      </w:r>
    </w:p>
    <w:p w14:paraId="70B4F8A8" w14:textId="77777777" w:rsidR="005C29C2" w:rsidRDefault="005C29C2" w:rsidP="00C828B9">
      <w:pPr>
        <w:pStyle w:val="Ttulo1"/>
        <w:sectPr w:rsidR="005C29C2" w:rsidSect="007C4742">
          <w:footerReference w:type="first" r:id="rId22"/>
          <w:pgSz w:w="16838" w:h="11906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  <w:sectPrChange w:id="1924" w:author="CRUZ PORTILLA MAURICIO" w:date="2019-04-09T16:56:00Z">
            <w:sectPr w:rsidR="005C29C2" w:rsidSect="007C4742">
              <w:pgMar w:top="1440" w:right="1440" w:bottom="1440" w:left="1440" w:header="720" w:footer="720" w:gutter="0"/>
            </w:sectPr>
          </w:sectPrChange>
        </w:sectPr>
      </w:pPr>
      <w:bookmarkStart w:id="1925" w:name="_Toc5188706"/>
    </w:p>
    <w:p w14:paraId="4A9435BD" w14:textId="021660C9" w:rsidR="00927E2D" w:rsidRDefault="00C828B9" w:rsidP="00C828B9">
      <w:pPr>
        <w:pStyle w:val="Ttulo1"/>
      </w:pPr>
      <w:bookmarkStart w:id="1926" w:name="_Toc5565184"/>
      <w:bookmarkStart w:id="1927" w:name="_Toc5694333"/>
      <w:bookmarkStart w:id="1928" w:name="_Toc5721517"/>
      <w:r>
        <w:lastRenderedPageBreak/>
        <w:t xml:space="preserve">6. </w:t>
      </w:r>
      <w:r w:rsidR="0047768A">
        <w:t xml:space="preserve">Modelo de </w:t>
      </w:r>
      <w:r w:rsidR="000A274F">
        <w:t>dominio</w:t>
      </w:r>
      <w:bookmarkEnd w:id="1925"/>
      <w:bookmarkEnd w:id="1926"/>
      <w:bookmarkEnd w:id="1927"/>
      <w:bookmarkEnd w:id="1928"/>
    </w:p>
    <w:p w14:paraId="5E348A17" w14:textId="2F8BC0E2" w:rsidR="005C29C2" w:rsidRDefault="00257035">
      <w:r>
        <w:rPr>
          <w:noProof/>
          <w:lang w:eastAsia="es-ES"/>
        </w:rPr>
        <w:drawing>
          <wp:anchor distT="0" distB="0" distL="114300" distR="114300" simplePos="0" relativeHeight="251658243" behindDoc="0" locked="0" layoutInCell="1" allowOverlap="1" wp14:anchorId="42E881E8" wp14:editId="74C64F06">
            <wp:simplePos x="0" y="0"/>
            <wp:positionH relativeFrom="margin">
              <wp:posOffset>962025</wp:posOffset>
            </wp:positionH>
            <wp:positionV relativeFrom="paragraph">
              <wp:posOffset>74930</wp:posOffset>
            </wp:positionV>
            <wp:extent cx="6997065" cy="4962525"/>
            <wp:effectExtent l="0" t="0" r="381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de dominio_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1929" w:author="CRUZ PORTILLA MAURICIO" w:date="2019-04-07T13:52:00Z">
        <w:r w:rsidR="00217B07"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6" behindDoc="0" locked="0" layoutInCell="1" allowOverlap="1" wp14:anchorId="2F40DBA2" wp14:editId="7264FD7B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5064760</wp:posOffset>
                  </wp:positionV>
                  <wp:extent cx="6983730" cy="635"/>
                  <wp:effectExtent l="0" t="0" r="0" b="0"/>
                  <wp:wrapSquare wrapText="bothSides"/>
                  <wp:docPr id="5" name="Cuadro de tex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983730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8358CE" w14:textId="35A1B443" w:rsidR="00867EE5" w:rsidRPr="00954613" w:rsidRDefault="00867EE5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  <w:pPrChange w:id="1930" w:author="CRUZ PORTILLA MAURICIO" w:date="2019-04-07T13:52:00Z">
                                  <w:pPr/>
                                </w:pPrChange>
                              </w:pPr>
                              <w:ins w:id="1931" w:author="CRUZ PORTILLA MAURICIO" w:date="2019-04-07T13:52:00Z">
                                <w:r>
                                  <w:t xml:space="preserve">Ilustración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Ilustración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1932" w:author="CRUZ PORTILLA MAURICIO" w:date="2019-04-07T13:52:00Z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noProof/>
                                  </w:rPr>
                                  <w:t xml:space="preserve"> Modelo de dominio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F40DBA2" id="Cuadro de texto 5" o:spid="_x0000_s1029" type="#_x0000_t202" style="position:absolute;margin-left:73.5pt;margin-top:398.8pt;width:549.9pt;height:.0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" stroked="f">
                  <v:textbox style="mso-fit-shape-to-text:t" inset="0,0,0,0">
                    <w:txbxContent>
                      <w:p w14:paraId="3E8358CE" w14:textId="35A1B443" w:rsidR="00867EE5" w:rsidRPr="00954613" w:rsidRDefault="00867EE5">
                        <w:pPr>
                          <w:pStyle w:val="Descripcin"/>
                          <w:jc w:val="center"/>
                          <w:rPr>
                            <w:noProof/>
                          </w:rPr>
                          <w:pPrChange w:id="1933" w:author="CRUZ PORTILLA MAURICIO" w:date="2019-04-07T13:52:00Z">
                            <w:pPr/>
                          </w:pPrChange>
                        </w:pPr>
                        <w:ins w:id="1934" w:author="CRUZ PORTILLA MAURICIO" w:date="2019-04-07T13:52:00Z">
                          <w:r>
                            <w:t xml:space="preserve">Ilustración </w:t>
                          </w:r>
                          <w:r>
                            <w:fldChar w:fldCharType="begin"/>
                          </w:r>
                          <w:r>
                            <w:instrText xml:space="preserve"> SEQ Ilustración \* ARABIC </w:instrText>
                          </w:r>
                        </w:ins>
                        <w:r>
                          <w:fldChar w:fldCharType="separate"/>
                        </w:r>
                        <w:ins w:id="1935" w:author="CRUZ PORTILLA MAURICIO" w:date="2019-04-07T13:52:00Z">
                          <w:r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noProof/>
                            </w:rPr>
                            <w:t xml:space="preserve"> Modelo de dominio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14:paraId="3AFF5618" w14:textId="22E2B7A8" w:rsidR="002374E7" w:rsidRDefault="002374E7">
      <w:r>
        <w:br w:type="page"/>
      </w:r>
    </w:p>
    <w:p w14:paraId="69BD4EF0" w14:textId="77777777" w:rsidR="005C29C2" w:rsidRDefault="005C29C2" w:rsidP="002374E7">
      <w:pPr>
        <w:pStyle w:val="Ttulo1"/>
        <w:sectPr w:rsidR="005C29C2" w:rsidSect="007C4742">
          <w:footerReference w:type="first" r:id="rId24"/>
          <w:pgSz w:w="16838" w:h="11906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  <w:sectPrChange w:id="1941" w:author="CRUZ PORTILLA MAURICIO" w:date="2019-04-09T16:56:00Z">
            <w:sectPr w:rsidR="005C29C2" w:rsidSect="007C4742">
              <w:pgMar w:top="1440" w:right="1440" w:bottom="1440" w:left="1440" w:header="720" w:footer="720" w:gutter="0"/>
            </w:sectPr>
          </w:sectPrChange>
        </w:sectPr>
      </w:pPr>
      <w:bookmarkStart w:id="1942" w:name="_Toc5188707"/>
    </w:p>
    <w:p w14:paraId="616D3F32" w14:textId="1FE6865D" w:rsidR="002374E7" w:rsidRDefault="00232177" w:rsidP="002374E7">
      <w:pPr>
        <w:pStyle w:val="Ttulo1"/>
        <w:rPr>
          <w:ins w:id="1943" w:author="CRUZ PORTILLA MAURICIO" w:date="2019-04-07T22:23:00Z"/>
        </w:rPr>
      </w:pPr>
      <w:bookmarkStart w:id="1944" w:name="_Toc5565185"/>
      <w:bookmarkStart w:id="1945" w:name="_Toc5694334"/>
      <w:bookmarkStart w:id="1946" w:name="_Toc5721518"/>
      <w:r>
        <w:lastRenderedPageBreak/>
        <w:t>7. Conclusiones</w:t>
      </w:r>
      <w:bookmarkEnd w:id="1942"/>
      <w:bookmarkEnd w:id="1944"/>
      <w:bookmarkEnd w:id="1945"/>
      <w:bookmarkEnd w:id="1946"/>
    </w:p>
    <w:p w14:paraId="6609F5CB" w14:textId="77777777" w:rsidR="00CB2570" w:rsidRDefault="00CB2570" w:rsidP="00CB2570">
      <w:pPr>
        <w:rPr>
          <w:ins w:id="1947" w:author="CRUZ PORTILLA MAURICIO" w:date="2019-04-07T22:23:00Z"/>
        </w:rPr>
      </w:pPr>
    </w:p>
    <w:p w14:paraId="16E3488D" w14:textId="2F218D6B" w:rsidR="00CB2570" w:rsidRDefault="00CB2570">
      <w:pPr>
        <w:jc w:val="both"/>
        <w:rPr>
          <w:ins w:id="1948" w:author="CRUZ PORTILLA MAURICIO" w:date="2019-04-07T22:23:00Z"/>
        </w:rPr>
        <w:pPrChange w:id="1949" w:author="CRUZ PORTILLA MAURICIO" w:date="2019-04-07T22:27:00Z">
          <w:pPr/>
        </w:pPrChange>
      </w:pPr>
      <w:ins w:id="1950" w:author="CRUZ PORTILLA MAURICIO" w:date="2019-04-07T22:23:00Z">
        <w:r>
          <w:t xml:space="preserve">En este trabajo se ha presentado el </w:t>
        </w:r>
      </w:ins>
      <w:ins w:id="1951" w:author="CRUZ PORTILLA MAURICIO" w:date="2019-04-07T22:26:00Z">
        <w:r w:rsidR="009F2C5E">
          <w:t>sistema</w:t>
        </w:r>
      </w:ins>
      <w:ins w:id="1952" w:author="CRUZ PORTILLA MAURICIO" w:date="2019-04-07T22:23:00Z">
        <w:r>
          <w:t xml:space="preserve"> en un diagrama de paquetes,</w:t>
        </w:r>
      </w:ins>
      <w:ins w:id="1953" w:author="CRUZ PORTILLA MAURICIO" w:date="2019-04-09T14:56:00Z">
        <w:r w:rsidR="003D5BA5">
          <w:t xml:space="preserve"> el cual fue dividido en </w:t>
        </w:r>
        <w:r w:rsidR="006729A7">
          <w:t>3 paquetes: Coordinador, Alumno y Técnico Académico</w:t>
        </w:r>
      </w:ins>
      <w:ins w:id="1954" w:author="CRUZ PORTILLA MAURICIO" w:date="2019-04-09T14:57:00Z">
        <w:r w:rsidR="009D68B6">
          <w:t>, en donde cada uno tiene su</w:t>
        </w:r>
      </w:ins>
      <w:ins w:id="1955" w:author="CRUZ PORTILLA MAURICIO" w:date="2019-04-07T22:23:00Z">
        <w:r>
          <w:t xml:space="preserve"> diagrama de casos de uso</w:t>
        </w:r>
      </w:ins>
      <w:ins w:id="1956" w:author="CRUZ PORTILLA MAURICIO" w:date="2019-04-09T14:58:00Z">
        <w:r w:rsidR="00703AC4">
          <w:t>; así mismo, se mostraron</w:t>
        </w:r>
      </w:ins>
      <w:ins w:id="1957" w:author="CRUZ PORTILLA MAURICIO" w:date="2019-04-07T22:23:00Z">
        <w:r>
          <w:t xml:space="preserve"> sus respectivas descripciones que nos permiten </w:t>
        </w:r>
      </w:ins>
      <w:ins w:id="1958" w:author="CRUZ PORTILLA MAURICIO" w:date="2019-04-07T22:26:00Z">
        <w:r w:rsidR="00460DDB">
          <w:t>conocer</w:t>
        </w:r>
      </w:ins>
      <w:ins w:id="1959" w:author="CRUZ PORTILLA MAURICIO" w:date="2019-04-07T22:23:00Z">
        <w:r>
          <w:t xml:space="preserve"> la interacción que tendrá</w:t>
        </w:r>
      </w:ins>
      <w:ins w:id="1960" w:author="CRUZ PORTILLA MAURICIO" w:date="2019-04-08T21:15:00Z">
        <w:r w:rsidR="000B454A">
          <w:t>n los diferentes</w:t>
        </w:r>
      </w:ins>
      <w:ins w:id="1961" w:author="CRUZ PORTILLA MAURICIO" w:date="2019-04-07T22:23:00Z">
        <w:r>
          <w:t xml:space="preserve"> usuario</w:t>
        </w:r>
      </w:ins>
      <w:ins w:id="1962" w:author="CRUZ PORTILLA MAURICIO" w:date="2019-04-08T21:16:00Z">
        <w:r w:rsidR="006B0BFE">
          <w:t>s</w:t>
        </w:r>
      </w:ins>
      <w:ins w:id="1963" w:author="CRUZ PORTILLA MAURICIO" w:date="2019-04-07T22:23:00Z">
        <w:r>
          <w:t xml:space="preserve"> con el sistema</w:t>
        </w:r>
      </w:ins>
      <w:ins w:id="1964" w:author="CRUZ PORTILLA MAURICIO" w:date="2019-04-09T14:58:00Z">
        <w:r w:rsidR="00703AC4">
          <w:t xml:space="preserve">. Además, se </w:t>
        </w:r>
        <w:r w:rsidR="00BD0C80">
          <w:t>presentó</w:t>
        </w:r>
      </w:ins>
      <w:ins w:id="1965" w:author="CRUZ PORTILLA MAURICIO" w:date="2019-04-07T22:23:00Z">
        <w:r>
          <w:t xml:space="preserve"> un modelo de dominio</w:t>
        </w:r>
      </w:ins>
      <w:ins w:id="1966" w:author="CRUZ PORTILLA MAURICIO" w:date="2019-04-09T14:59:00Z">
        <w:r w:rsidR="00BD0C80">
          <w:t xml:space="preserve"> que</w:t>
        </w:r>
      </w:ins>
      <w:ins w:id="1967" w:author="CRUZ PORTILLA MAURICIO" w:date="2019-04-07T22:23:00Z">
        <w:r>
          <w:t xml:space="preserve"> </w:t>
        </w:r>
      </w:ins>
      <w:ins w:id="1968" w:author="CRUZ PORTILLA MAURICIO" w:date="2019-04-09T14:59:00Z">
        <w:r w:rsidR="006B30A2">
          <w:t>representa</w:t>
        </w:r>
      </w:ins>
      <w:ins w:id="1969" w:author="CRUZ PORTILLA MAURICIO" w:date="2019-04-07T22:23:00Z">
        <w:r>
          <w:t xml:space="preserve"> la </w:t>
        </w:r>
      </w:ins>
      <w:ins w:id="1970" w:author="CRUZ PORTILLA MAURICIO" w:date="2019-04-09T15:00:00Z">
        <w:r w:rsidR="002B0226">
          <w:t>descripción</w:t>
        </w:r>
      </w:ins>
      <w:ins w:id="1971" w:author="CRUZ PORTILLA MAURICIO" w:date="2019-04-07T22:23:00Z">
        <w:r>
          <w:t xml:space="preserve"> de las diferentes </w:t>
        </w:r>
      </w:ins>
      <w:ins w:id="1972" w:author="CRUZ PORTILLA MAURICIO" w:date="2019-04-07T22:25:00Z">
        <w:r w:rsidR="007C3973">
          <w:t>clases,</w:t>
        </w:r>
      </w:ins>
      <w:ins w:id="1973" w:author="CRUZ PORTILLA MAURICIO" w:date="2019-04-07T22:23:00Z">
        <w:r>
          <w:t xml:space="preserve"> así como </w:t>
        </w:r>
      </w:ins>
      <w:ins w:id="1974" w:author="CRUZ PORTILLA MAURICIO" w:date="2019-04-09T14:59:00Z">
        <w:r w:rsidR="004B591E">
          <w:t>la</w:t>
        </w:r>
      </w:ins>
      <w:ins w:id="1975" w:author="CRUZ PORTILLA MAURICIO" w:date="2019-04-09T15:01:00Z">
        <w:r w:rsidR="002B0226">
          <w:t>s</w:t>
        </w:r>
      </w:ins>
      <w:ins w:id="1976" w:author="CRUZ PORTILLA MAURICIO" w:date="2019-04-09T14:59:00Z">
        <w:r w:rsidR="004B591E">
          <w:t xml:space="preserve"> relaci</w:t>
        </w:r>
      </w:ins>
      <w:ins w:id="1977" w:author="CRUZ PORTILLA MAURICIO" w:date="2019-04-09T15:01:00Z">
        <w:r w:rsidR="002B0226">
          <w:t xml:space="preserve">ones </w:t>
        </w:r>
      </w:ins>
      <w:ins w:id="1978" w:author="CRUZ PORTILLA MAURICIO" w:date="2019-04-09T14:59:00Z">
        <w:r w:rsidR="004B591E">
          <w:t>que tienen entre ellas</w:t>
        </w:r>
      </w:ins>
      <w:ins w:id="1979" w:author="CRUZ PORTILLA MAURICIO" w:date="2019-04-09T15:01:00Z">
        <w:r w:rsidR="00217366">
          <w:t xml:space="preserve"> y el rol que desempeñan en el sistema.</w:t>
        </w:r>
      </w:ins>
      <w:ins w:id="1980" w:author="CRUZ PORTILLA MAURICIO" w:date="2019-04-07T22:23:00Z">
        <w:r>
          <w:t xml:space="preserve"> </w:t>
        </w:r>
      </w:ins>
      <w:ins w:id="1981" w:author="CRUZ PORTILLA MAURICIO" w:date="2019-04-09T15:01:00Z">
        <w:r w:rsidR="00217366">
          <w:t>Y</w:t>
        </w:r>
      </w:ins>
      <w:ins w:id="1982" w:author="CRUZ PORTILLA MAURICIO" w:date="2019-04-07T22:27:00Z">
        <w:r w:rsidR="000F6BB4">
          <w:t>,</w:t>
        </w:r>
      </w:ins>
      <w:ins w:id="1983" w:author="CRUZ PORTILLA MAURICIO" w:date="2019-04-07T22:23:00Z">
        <w:r>
          <w:t xml:space="preserve"> por último</w:t>
        </w:r>
      </w:ins>
      <w:ins w:id="1984" w:author="CRUZ PORTILLA MAURICIO" w:date="2019-04-07T22:27:00Z">
        <w:r w:rsidR="000F6BB4">
          <w:t>,</w:t>
        </w:r>
      </w:ins>
      <w:ins w:id="1985" w:author="CRUZ PORTILLA MAURICIO" w:date="2019-04-07T22:23:00Z">
        <w:r>
          <w:t xml:space="preserve"> un </w:t>
        </w:r>
      </w:ins>
      <w:ins w:id="1986" w:author="CRUZ PORTILLA MAURICIO" w:date="2019-04-09T15:01:00Z">
        <w:r w:rsidR="000A437E">
          <w:t>modelo</w:t>
        </w:r>
      </w:ins>
      <w:ins w:id="1987" w:author="CRUZ PORTILLA MAURICIO" w:date="2019-04-07T22:23:00Z">
        <w:r>
          <w:t xml:space="preserve"> E-R </w:t>
        </w:r>
      </w:ins>
      <w:ins w:id="1988" w:author="CRUZ PORTILLA MAURICIO" w:date="2019-04-09T15:01:00Z">
        <w:r w:rsidR="000A437E">
          <w:t>(Entidad-Re</w:t>
        </w:r>
      </w:ins>
      <w:ins w:id="1989" w:author="CRUZ PORTILLA MAURICIO" w:date="2019-04-09T15:02:00Z">
        <w:r w:rsidR="000A437E">
          <w:t xml:space="preserve">lación) </w:t>
        </w:r>
      </w:ins>
      <w:ins w:id="1990" w:author="CRUZ PORTILLA MAURICIO" w:date="2019-04-07T22:23:00Z">
        <w:r>
          <w:t>que permite visualizar la relación que tendrá</w:t>
        </w:r>
      </w:ins>
      <w:ins w:id="1991" w:author="CRUZ PORTILLA MAURICIO" w:date="2019-04-09T15:03:00Z">
        <w:r w:rsidR="006E53FD">
          <w:t xml:space="preserve">n las </w:t>
        </w:r>
      </w:ins>
      <w:ins w:id="1992" w:author="CRUZ PORTILLA MAURICIO" w:date="2019-04-09T15:04:00Z">
        <w:r w:rsidR="006E53FD">
          <w:t>entidades dentro del sistema</w:t>
        </w:r>
        <w:r w:rsidR="009E3A66">
          <w:t xml:space="preserve">, además de darnos una vista </w:t>
        </w:r>
      </w:ins>
      <w:ins w:id="1993" w:author="CRUZ PORTILLA MAURICIO" w:date="2019-04-09T15:05:00Z">
        <w:r w:rsidR="001548DD">
          <w:t xml:space="preserve">general de la estructura </w:t>
        </w:r>
        <w:r w:rsidR="000702FE">
          <w:t>que tendrá la base de datos.</w:t>
        </w:r>
      </w:ins>
    </w:p>
    <w:p w14:paraId="51C1A0C5" w14:textId="62829DB5" w:rsidR="002374E7" w:rsidDel="00117C8C" w:rsidRDefault="00CB2570">
      <w:pPr>
        <w:jc w:val="both"/>
        <w:rPr>
          <w:ins w:id="1994" w:author="BRUNO ANTONIO" w:date="2019-04-09T09:30:00Z"/>
          <w:del w:id="1995" w:author="CRUZ PORTILLA MAURICIO" w:date="2019-04-09T15:09:00Z"/>
        </w:rPr>
        <w:pPrChange w:id="1996" w:author="CRUZ PORTILLA MAURICIO" w:date="2019-04-07T23:08:00Z">
          <w:pPr>
            <w:pStyle w:val="Ttulo1"/>
          </w:pPr>
        </w:pPrChange>
      </w:pPr>
      <w:ins w:id="1997" w:author="CRUZ PORTILLA MAURICIO" w:date="2019-04-07T22:23:00Z">
        <w:r>
          <w:tab/>
          <w:t>Es conveniente realizar este sistema</w:t>
        </w:r>
      </w:ins>
      <w:ins w:id="1998" w:author="CRUZ PORTILLA MAURICIO" w:date="2019-04-07T22:27:00Z">
        <w:r w:rsidR="002B114F">
          <w:t>,</w:t>
        </w:r>
      </w:ins>
      <w:ins w:id="1999" w:author="CRUZ PORTILLA MAURICIO" w:date="2019-04-07T22:23:00Z">
        <w:r>
          <w:t xml:space="preserve"> </w:t>
        </w:r>
      </w:ins>
      <w:ins w:id="2000" w:author="CRUZ PORTILLA MAURICIO" w:date="2019-04-09T15:05:00Z">
        <w:r w:rsidR="000702FE">
          <w:t xml:space="preserve">ya que </w:t>
        </w:r>
      </w:ins>
      <w:ins w:id="2001" w:author="CRUZ PORTILLA MAURICIO" w:date="2019-04-07T22:23:00Z">
        <w:del w:id="2002" w:author="BRUNO ANTONIO" w:date="2019-04-09T09:27:00Z">
          <w:r>
            <w:delText xml:space="preserve">ya que </w:delText>
          </w:r>
        </w:del>
        <w:r>
          <w:t xml:space="preserve">se espera que generaciones futuras puedan utilizarlo y así aprovechar las ventajas de organización que el sistema ofrece, </w:t>
        </w:r>
      </w:ins>
      <w:ins w:id="2003" w:author="CRUZ PORTILLA MAURICIO" w:date="2019-04-09T15:06:00Z">
        <w:r w:rsidR="008B34DD">
          <w:t>lo cual</w:t>
        </w:r>
      </w:ins>
      <w:ins w:id="2004" w:author="CRUZ PORTILLA MAURICIO" w:date="2019-04-07T22:23:00Z">
        <w:r>
          <w:t xml:space="preserve"> permite que los alumnos lleven un orden de sus documento</w:t>
        </w:r>
      </w:ins>
      <w:ins w:id="2005" w:author="CRUZ PORTILLA MAURICIO" w:date="2019-04-07T22:28:00Z">
        <w:r w:rsidR="00E7383D">
          <w:t>s</w:t>
        </w:r>
      </w:ins>
      <w:ins w:id="2006" w:author="CRUZ PORTILLA MAURICIO" w:date="2019-04-07T22:23:00Z">
        <w:r>
          <w:t xml:space="preserve"> y </w:t>
        </w:r>
      </w:ins>
      <w:ins w:id="2007" w:author="CRUZ PORTILLA MAURICIO" w:date="2019-04-09T15:06:00Z">
        <w:r w:rsidR="00C614F5">
          <w:t xml:space="preserve">puedan tener una vista más detallada </w:t>
        </w:r>
      </w:ins>
      <w:ins w:id="2008" w:author="CRUZ PORTILLA MAURICIO" w:date="2019-04-09T15:07:00Z">
        <w:r w:rsidR="00C614F5">
          <w:t xml:space="preserve">sobre su avance en el servicio social, como el hecho de visualizar </w:t>
        </w:r>
        <w:r w:rsidR="004F23E7">
          <w:t xml:space="preserve">sus </w:t>
        </w:r>
      </w:ins>
      <w:ins w:id="2009" w:author="CRUZ PORTILLA MAURICIO" w:date="2019-04-07T22:23:00Z">
        <w:r>
          <w:t xml:space="preserve">horas </w:t>
        </w:r>
      </w:ins>
      <w:ins w:id="2010" w:author="CRUZ PORTILLA MAURICIO" w:date="2019-04-08T21:13:00Z">
        <w:r w:rsidR="0042712D">
          <w:t>acumuladas</w:t>
        </w:r>
      </w:ins>
      <w:ins w:id="2011" w:author="CRUZ PORTILLA MAURICIO" w:date="2019-04-08T21:14:00Z">
        <w:r w:rsidR="0042712D">
          <w:t>, a</w:t>
        </w:r>
      </w:ins>
      <w:ins w:id="2012" w:author="CRUZ PORTILLA MAURICIO" w:date="2019-04-07T22:23:00Z">
        <w:r>
          <w:t xml:space="preserve">demás de </w:t>
        </w:r>
        <w:del w:id="2013" w:author="BRUNO ANTONIO" w:date="2019-04-09T09:28:00Z">
          <w:r>
            <w:delText>que permite</w:delText>
          </w:r>
        </w:del>
      </w:ins>
      <w:ins w:id="2014" w:author="BRUNO ANTONIO" w:date="2019-04-09T09:28:00Z">
        <w:r w:rsidR="00324D5E">
          <w:t>permitir</w:t>
        </w:r>
      </w:ins>
      <w:ins w:id="2015" w:author="CRUZ PORTILLA MAURICIO" w:date="2019-04-07T22:23:00Z">
        <w:r>
          <w:t xml:space="preserve"> al coordinador visualizar y llevar un control de una manera más sencilla</w:t>
        </w:r>
      </w:ins>
      <w:ins w:id="2016" w:author="CRUZ PORTILLA MAURICIO" w:date="2019-04-08T21:14:00Z">
        <w:r w:rsidR="006369B6">
          <w:t xml:space="preserve"> de todos los alumnos</w:t>
        </w:r>
        <w:r w:rsidR="004A6E7F">
          <w:t>, documentos y avances</w:t>
        </w:r>
      </w:ins>
      <w:ins w:id="2017" w:author="BRUNO ANTONIO" w:date="2019-04-09T09:28:00Z">
        <w:r w:rsidR="00324D5E">
          <w:t xml:space="preserve"> del servicio social</w:t>
        </w:r>
      </w:ins>
      <w:ins w:id="2018" w:author="CRUZ PORTILLA MAURICIO" w:date="2019-04-09T15:08:00Z">
        <w:r w:rsidR="00F61D7E">
          <w:t xml:space="preserve">, no solo </w:t>
        </w:r>
        <w:r w:rsidR="00E84E67">
          <w:t>de un periodo</w:t>
        </w:r>
      </w:ins>
      <w:ins w:id="2019" w:author="CRUZ PORTILLA MAURICIO" w:date="2019-04-09T15:09:00Z">
        <w:r w:rsidR="00E84E67">
          <w:t xml:space="preserve"> en específico, sino también de </w:t>
        </w:r>
        <w:r w:rsidR="00891383">
          <w:t>los demás</w:t>
        </w:r>
        <w:r w:rsidR="00117C8C">
          <w:t xml:space="preserve"> que hayan sido registrados en el sistema.</w:t>
        </w:r>
      </w:ins>
    </w:p>
    <w:p w14:paraId="56BD57CD" w14:textId="264A963E" w:rsidR="002374E7" w:rsidRDefault="002374E7">
      <w:pPr>
        <w:jc w:val="both"/>
        <w:pPrChange w:id="2020" w:author="CRUZ PORTILLA MAURICIO" w:date="2019-04-07T23:08:00Z">
          <w:pPr>
            <w:pStyle w:val="Ttulo1"/>
          </w:pPr>
        </w:pPrChange>
      </w:pPr>
    </w:p>
    <w:sectPr w:rsidR="002374E7" w:rsidSect="007C4742">
      <w:footerReference w:type="first" r:id="rId2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  <w:sectPrChange w:id="2026" w:author="CRUZ PORTILLA MAURICIO" w:date="2019-04-09T16:56:00Z">
        <w:sectPr w:rsidR="002374E7" w:rsidSect="007C4742"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053E5" w14:textId="77777777" w:rsidR="00867EE5" w:rsidRDefault="00867EE5" w:rsidP="005C29C2">
      <w:pPr>
        <w:spacing w:after="0" w:line="240" w:lineRule="auto"/>
      </w:pPr>
      <w:r>
        <w:separator/>
      </w:r>
    </w:p>
  </w:endnote>
  <w:endnote w:type="continuationSeparator" w:id="0">
    <w:p w14:paraId="137C1A1C" w14:textId="77777777" w:rsidR="00867EE5" w:rsidRDefault="00867EE5" w:rsidP="005C29C2">
      <w:pPr>
        <w:spacing w:after="0" w:line="240" w:lineRule="auto"/>
      </w:pPr>
      <w:r>
        <w:continuationSeparator/>
      </w:r>
    </w:p>
  </w:endnote>
  <w:endnote w:type="continuationNotice" w:id="1">
    <w:p w14:paraId="42511F57" w14:textId="77777777" w:rsidR="00867EE5" w:rsidRDefault="00867E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0AB4F" w14:textId="77777777" w:rsidR="00A301E1" w:rsidRDefault="00A301E1">
    <w:pPr>
      <w:pStyle w:val="Piedepgina"/>
      <w:jc w:val="right"/>
      <w:pPrChange w:id="168" w:author="CRUZ PORTILLA MAURICIO" w:date="2019-04-09T09:36:00Z">
        <w:pPr>
          <w:pStyle w:val="Piedepgina"/>
        </w:pPr>
      </w:pPrChange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2D91C" w14:textId="47D86FEB" w:rsidR="00867EE5" w:rsidRDefault="00867EE5">
    <w:pPr>
      <w:pStyle w:val="Piedepgina"/>
      <w:jc w:val="right"/>
      <w:rPr>
        <w:ins w:id="171" w:author="CRUZ PORTILLA MAURICIO" w:date="2019-04-08T21:10:00Z"/>
      </w:rPr>
    </w:pPr>
  </w:p>
  <w:p w14:paraId="572932FF" w14:textId="77777777" w:rsidR="00867EE5" w:rsidRDefault="00867EE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77" w:author="CRUZ PORTILLA MAURICIO" w:date="2019-04-09T09:36:00Z"/>
  <w:sdt>
    <w:sdtPr>
      <w:id w:val="1121196384"/>
      <w:docPartObj>
        <w:docPartGallery w:val="Page Numbers (Bottom of Page)"/>
        <w:docPartUnique/>
      </w:docPartObj>
    </w:sdtPr>
    <w:sdtEndPr/>
    <w:sdtContent>
      <w:customXmlInsRangeEnd w:id="177"/>
      <w:p w14:paraId="06E4EEC4" w14:textId="183B7EA3" w:rsidR="00A301E1" w:rsidRDefault="00A301E1">
        <w:pPr>
          <w:pStyle w:val="Piedepgina"/>
          <w:jc w:val="right"/>
          <w:rPr>
            <w:ins w:id="178" w:author="CRUZ PORTILLA MAURICIO" w:date="2019-04-09T09:36:00Z"/>
          </w:rPr>
        </w:pPr>
        <w:ins w:id="179" w:author="CRUZ PORTILLA MAURICIO" w:date="2019-04-09T09:36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>
          <w:rPr>
            <w:noProof/>
          </w:rPr>
          <w:t>1</w:t>
        </w:r>
        <w:ins w:id="180" w:author="CRUZ PORTILLA MAURICIO" w:date="2019-04-09T09:36:00Z">
          <w:r>
            <w:fldChar w:fldCharType="end"/>
          </w:r>
        </w:ins>
      </w:p>
      <w:customXmlInsRangeStart w:id="181" w:author="CRUZ PORTILLA MAURICIO" w:date="2019-04-09T09:36:00Z"/>
    </w:sdtContent>
  </w:sdt>
  <w:customXmlInsRangeEnd w:id="181"/>
  <w:p w14:paraId="73758748" w14:textId="77777777" w:rsidR="00A301E1" w:rsidRDefault="00A301E1">
    <w:pPr>
      <w:pStyle w:val="Piedepgina"/>
      <w:jc w:val="right"/>
      <w:pPrChange w:id="182" w:author="CRUZ PORTILLA MAURICIO" w:date="2019-04-09T09:36:00Z">
        <w:pPr>
          <w:pStyle w:val="Piedepgina"/>
        </w:pPr>
      </w:pPrChange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899" w:author="CRUZ PORTILLA MAURICIO" w:date="2019-04-07T13:58:00Z"/>
  <w:sdt>
    <w:sdtPr>
      <w:id w:val="-14694844"/>
      <w:docPartObj>
        <w:docPartGallery w:val="Page Numbers (Bottom of Page)"/>
        <w:docPartUnique/>
      </w:docPartObj>
    </w:sdtPr>
    <w:sdtEndPr/>
    <w:sdtContent>
      <w:customXmlInsRangeEnd w:id="1899"/>
      <w:p w14:paraId="145516C1" w14:textId="7248F03D" w:rsidR="00867EE5" w:rsidRDefault="00867EE5">
        <w:pPr>
          <w:pStyle w:val="Piedepgina"/>
          <w:jc w:val="right"/>
          <w:rPr>
            <w:ins w:id="1900" w:author="CRUZ PORTILLA MAURICIO" w:date="2019-04-07T13:58:00Z"/>
          </w:rPr>
        </w:pPr>
        <w:ins w:id="1901" w:author="CRUZ PORTILLA MAURICIO" w:date="2019-04-07T13:58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A301E1">
          <w:rPr>
            <w:noProof/>
          </w:rPr>
          <w:t>18</w:t>
        </w:r>
        <w:ins w:id="1902" w:author="CRUZ PORTILLA MAURICIO" w:date="2019-04-07T13:58:00Z">
          <w:r>
            <w:fldChar w:fldCharType="end"/>
          </w:r>
        </w:ins>
      </w:p>
      <w:customXmlInsRangeStart w:id="1903" w:author="CRUZ PORTILLA MAURICIO" w:date="2019-04-07T13:58:00Z"/>
    </w:sdtContent>
  </w:sdt>
  <w:customXmlInsRangeEnd w:id="1903"/>
  <w:p w14:paraId="22E7A726" w14:textId="77777777" w:rsidR="00867EE5" w:rsidRDefault="00867EE5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919" w:author="CRUZ PORTILLA MAURICIO" w:date="2019-04-08T21:10:00Z"/>
  <w:sdt>
    <w:sdtPr>
      <w:id w:val="266198633"/>
      <w:docPartObj>
        <w:docPartGallery w:val="Page Numbers (Bottom of Page)"/>
        <w:docPartUnique/>
      </w:docPartObj>
    </w:sdtPr>
    <w:sdtEndPr/>
    <w:sdtContent>
      <w:customXmlInsRangeEnd w:id="1919"/>
      <w:p w14:paraId="609BCEDC" w14:textId="790CDF5B" w:rsidR="00867EE5" w:rsidRDefault="00867EE5">
        <w:pPr>
          <w:pStyle w:val="Piedepgina"/>
          <w:jc w:val="right"/>
          <w:rPr>
            <w:ins w:id="1920" w:author="CRUZ PORTILLA MAURICIO" w:date="2019-04-08T21:10:00Z"/>
          </w:rPr>
        </w:pPr>
        <w:ins w:id="1921" w:author="CRUZ PORTILLA MAURICIO" w:date="2019-04-08T21:10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A301E1">
          <w:rPr>
            <w:noProof/>
          </w:rPr>
          <w:t>30</w:t>
        </w:r>
        <w:ins w:id="1922" w:author="CRUZ PORTILLA MAURICIO" w:date="2019-04-08T21:10:00Z">
          <w:r>
            <w:fldChar w:fldCharType="end"/>
          </w:r>
        </w:ins>
      </w:p>
      <w:customXmlInsRangeStart w:id="1923" w:author="CRUZ PORTILLA MAURICIO" w:date="2019-04-08T21:10:00Z"/>
    </w:sdtContent>
  </w:sdt>
  <w:customXmlInsRangeEnd w:id="1923"/>
  <w:p w14:paraId="545BB64C" w14:textId="77777777" w:rsidR="00867EE5" w:rsidRDefault="00867EE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936" w:author="CRUZ PORTILLA MAURICIO" w:date="2019-04-08T21:10:00Z"/>
  <w:sdt>
    <w:sdtPr>
      <w:id w:val="248862947"/>
      <w:docPartObj>
        <w:docPartGallery w:val="Page Numbers (Bottom of Page)"/>
        <w:docPartUnique/>
      </w:docPartObj>
    </w:sdtPr>
    <w:sdtEndPr/>
    <w:sdtContent>
      <w:customXmlInsRangeEnd w:id="1936"/>
      <w:p w14:paraId="331D83C1" w14:textId="519AE4B5" w:rsidR="00867EE5" w:rsidRDefault="00867EE5">
        <w:pPr>
          <w:pStyle w:val="Piedepgina"/>
          <w:jc w:val="right"/>
          <w:rPr>
            <w:ins w:id="1937" w:author="CRUZ PORTILLA MAURICIO" w:date="2019-04-08T21:10:00Z"/>
          </w:rPr>
        </w:pPr>
        <w:ins w:id="1938" w:author="CRUZ PORTILLA MAURICIO" w:date="2019-04-08T21:10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A301E1">
          <w:rPr>
            <w:noProof/>
          </w:rPr>
          <w:t>31</w:t>
        </w:r>
        <w:ins w:id="1939" w:author="CRUZ PORTILLA MAURICIO" w:date="2019-04-08T21:10:00Z">
          <w:r>
            <w:fldChar w:fldCharType="end"/>
          </w:r>
        </w:ins>
      </w:p>
      <w:customXmlInsRangeStart w:id="1940" w:author="CRUZ PORTILLA MAURICIO" w:date="2019-04-08T21:10:00Z"/>
    </w:sdtContent>
  </w:sdt>
  <w:customXmlInsRangeEnd w:id="1940"/>
  <w:p w14:paraId="0E5464A3" w14:textId="77777777" w:rsidR="00867EE5" w:rsidRDefault="00867EE5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2021" w:author="CRUZ PORTILLA MAURICIO" w:date="2019-04-08T21:10:00Z"/>
  <w:sdt>
    <w:sdtPr>
      <w:id w:val="-922879298"/>
      <w:docPartObj>
        <w:docPartGallery w:val="Page Numbers (Bottom of Page)"/>
        <w:docPartUnique/>
      </w:docPartObj>
    </w:sdtPr>
    <w:sdtEndPr/>
    <w:sdtContent>
      <w:customXmlInsRangeEnd w:id="2021"/>
      <w:p w14:paraId="5E8323CD" w14:textId="72E0373F" w:rsidR="00867EE5" w:rsidRDefault="00867EE5">
        <w:pPr>
          <w:pStyle w:val="Piedepgina"/>
          <w:jc w:val="right"/>
          <w:rPr>
            <w:ins w:id="2022" w:author="CRUZ PORTILLA MAURICIO" w:date="2019-04-08T21:10:00Z"/>
          </w:rPr>
        </w:pPr>
        <w:ins w:id="2023" w:author="CRUZ PORTILLA MAURICIO" w:date="2019-04-08T21:10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A301E1">
          <w:rPr>
            <w:noProof/>
          </w:rPr>
          <w:t>32</w:t>
        </w:r>
        <w:ins w:id="2024" w:author="CRUZ PORTILLA MAURICIO" w:date="2019-04-08T21:10:00Z">
          <w:r>
            <w:fldChar w:fldCharType="end"/>
          </w:r>
        </w:ins>
      </w:p>
      <w:customXmlInsRangeStart w:id="2025" w:author="CRUZ PORTILLA MAURICIO" w:date="2019-04-08T21:10:00Z"/>
    </w:sdtContent>
  </w:sdt>
  <w:customXmlInsRangeEnd w:id="2025"/>
  <w:p w14:paraId="68016A6E" w14:textId="77777777" w:rsidR="00867EE5" w:rsidRDefault="00867E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3A727" w14:textId="77777777" w:rsidR="00867EE5" w:rsidRDefault="00867EE5" w:rsidP="005C29C2">
      <w:pPr>
        <w:spacing w:after="0" w:line="240" w:lineRule="auto"/>
      </w:pPr>
      <w:r>
        <w:separator/>
      </w:r>
    </w:p>
  </w:footnote>
  <w:footnote w:type="continuationSeparator" w:id="0">
    <w:p w14:paraId="344DBACC" w14:textId="77777777" w:rsidR="00867EE5" w:rsidRDefault="00867EE5" w:rsidP="005C29C2">
      <w:pPr>
        <w:spacing w:after="0" w:line="240" w:lineRule="auto"/>
      </w:pPr>
      <w:r>
        <w:continuationSeparator/>
      </w:r>
    </w:p>
  </w:footnote>
  <w:footnote w:type="continuationNotice" w:id="1">
    <w:p w14:paraId="25C79E3A" w14:textId="77777777" w:rsidR="00867EE5" w:rsidRDefault="00867E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DA549" w14:textId="783C7C66" w:rsidR="00A301E1" w:rsidRPr="00A301E1" w:rsidRDefault="00A301E1">
    <w:pPr>
      <w:pStyle w:val="Encabezado"/>
      <w:rPr>
        <w:lang w:val="es-MX"/>
        <w:rPrChange w:id="169" w:author="CRUZ PORTILLA MAURICIO" w:date="2019-04-09T09:35:00Z">
          <w:rPr/>
        </w:rPrChange>
      </w:rPr>
    </w:pPr>
    <w:ins w:id="170" w:author="CRUZ PORTILLA MAURICIO" w:date="2019-04-09T09:35:00Z">
      <w:r>
        <w:rPr>
          <w:lang w:val="es-MX"/>
        </w:rPr>
        <w:t>Proyecto: Sistema del Servicio Social</w: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6585A" w14:textId="7611B1E3" w:rsidR="00A301E1" w:rsidRPr="00A301E1" w:rsidRDefault="00A301E1">
    <w:pPr>
      <w:pStyle w:val="Encabezado"/>
      <w:rPr>
        <w:lang w:val="es-MX"/>
        <w:rPrChange w:id="175" w:author="CRUZ PORTILLA MAURICIO" w:date="2019-04-09T09:35:00Z">
          <w:rPr/>
        </w:rPrChange>
      </w:rPr>
    </w:pPr>
    <w:ins w:id="176" w:author="CRUZ PORTILLA MAURICIO" w:date="2019-04-09T09:35:00Z">
      <w:r>
        <w:rPr>
          <w:lang w:val="es-MX"/>
        </w:rPr>
        <w:t>Proyecto: Sistema del Servicio Social</w:t>
      </w:r>
    </w:ins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DF6EE" w14:textId="147910B7" w:rsidR="00A301E1" w:rsidRPr="00A301E1" w:rsidRDefault="00A301E1" w:rsidP="00A301E1">
    <w:pPr>
      <w:pStyle w:val="Encabezado"/>
      <w:rPr>
        <w:lang w:val="es-MX"/>
        <w:rPrChange w:id="183" w:author="CRUZ PORTILLA MAURICIO" w:date="2019-04-09T09:36:00Z">
          <w:rPr/>
        </w:rPrChange>
      </w:rPr>
    </w:pPr>
    <w:ins w:id="184" w:author="CRUZ PORTILLA MAURICIO" w:date="2019-04-09T09:36:00Z">
      <w:r>
        <w:rPr>
          <w:lang w:val="es-MX"/>
        </w:rPr>
        <w:t>Proyecto: Sistema del Servicio Social</w:t>
      </w:r>
    </w:ins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98D38" w14:textId="77777777" w:rsidR="00867EE5" w:rsidRPr="00217B07" w:rsidRDefault="00867EE5">
    <w:pPr>
      <w:pStyle w:val="Encabezado"/>
      <w:rPr>
        <w:lang w:val="es-MX"/>
        <w:rPrChange w:id="1897" w:author="CRUZ PORTILLA MAURICIO" w:date="2019-04-07T13:52:00Z">
          <w:rPr/>
        </w:rPrChange>
      </w:rPr>
    </w:pPr>
    <w:ins w:id="1898" w:author="CRUZ PORTILLA MAURICIO" w:date="2019-04-07T13:52:00Z">
      <w:r>
        <w:rPr>
          <w:lang w:val="es-MX"/>
        </w:rPr>
        <w:t>Proyecto: Sistema del Servicio Social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4E2"/>
    <w:multiLevelType w:val="hybridMultilevel"/>
    <w:tmpl w:val="BF2EE4E6"/>
    <w:lvl w:ilvl="0" w:tplc="CFDCBBA2">
      <w:start w:val="1"/>
      <w:numFmt w:val="decimal"/>
      <w:lvlText w:val="%1."/>
      <w:lvlJc w:val="left"/>
      <w:pPr>
        <w:ind w:left="825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A7A01"/>
    <w:multiLevelType w:val="hybridMultilevel"/>
    <w:tmpl w:val="77CC2F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6155C"/>
    <w:multiLevelType w:val="hybridMultilevel"/>
    <w:tmpl w:val="3D36C9C8"/>
    <w:lvl w:ilvl="0" w:tplc="75C20F44">
      <w:start w:val="1"/>
      <w:numFmt w:val="decimal"/>
      <w:lvlText w:val="%1."/>
      <w:lvlJc w:val="left"/>
      <w:pPr>
        <w:ind w:left="360" w:hanging="360"/>
      </w:pPr>
    </w:lvl>
    <w:lvl w:ilvl="1" w:tplc="153043E6">
      <w:start w:val="1"/>
      <w:numFmt w:val="lowerLetter"/>
      <w:lvlText w:val="%2."/>
      <w:lvlJc w:val="left"/>
      <w:pPr>
        <w:ind w:left="1080" w:hanging="360"/>
      </w:pPr>
    </w:lvl>
    <w:lvl w:ilvl="2" w:tplc="2A069A7C">
      <w:start w:val="1"/>
      <w:numFmt w:val="lowerRoman"/>
      <w:lvlText w:val="%3."/>
      <w:lvlJc w:val="right"/>
      <w:pPr>
        <w:ind w:left="1800" w:hanging="180"/>
      </w:pPr>
    </w:lvl>
    <w:lvl w:ilvl="3" w:tplc="0F7660E2">
      <w:start w:val="1"/>
      <w:numFmt w:val="decimal"/>
      <w:lvlText w:val="%4."/>
      <w:lvlJc w:val="left"/>
      <w:pPr>
        <w:ind w:left="2520" w:hanging="360"/>
      </w:pPr>
    </w:lvl>
    <w:lvl w:ilvl="4" w:tplc="59E62FE0">
      <w:start w:val="1"/>
      <w:numFmt w:val="lowerLetter"/>
      <w:lvlText w:val="%5."/>
      <w:lvlJc w:val="left"/>
      <w:pPr>
        <w:ind w:left="3240" w:hanging="360"/>
      </w:pPr>
    </w:lvl>
    <w:lvl w:ilvl="5" w:tplc="2C24EAC8">
      <w:start w:val="1"/>
      <w:numFmt w:val="lowerRoman"/>
      <w:lvlText w:val="%6."/>
      <w:lvlJc w:val="right"/>
      <w:pPr>
        <w:ind w:left="3960" w:hanging="180"/>
      </w:pPr>
    </w:lvl>
    <w:lvl w:ilvl="6" w:tplc="9C644CF4">
      <w:start w:val="1"/>
      <w:numFmt w:val="decimal"/>
      <w:lvlText w:val="%7."/>
      <w:lvlJc w:val="left"/>
      <w:pPr>
        <w:ind w:left="4680" w:hanging="360"/>
      </w:pPr>
    </w:lvl>
    <w:lvl w:ilvl="7" w:tplc="7CC64410">
      <w:start w:val="1"/>
      <w:numFmt w:val="lowerLetter"/>
      <w:lvlText w:val="%8."/>
      <w:lvlJc w:val="left"/>
      <w:pPr>
        <w:ind w:left="5400" w:hanging="360"/>
      </w:pPr>
    </w:lvl>
    <w:lvl w:ilvl="8" w:tplc="9F66751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17C269A"/>
    <w:multiLevelType w:val="hybridMultilevel"/>
    <w:tmpl w:val="361A05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F30518"/>
    <w:multiLevelType w:val="hybridMultilevel"/>
    <w:tmpl w:val="1DDCE936"/>
    <w:lvl w:ilvl="0" w:tplc="45AAFD4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5B6711"/>
    <w:multiLevelType w:val="hybridMultilevel"/>
    <w:tmpl w:val="81A4E2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40323C4"/>
    <w:multiLevelType w:val="multilevel"/>
    <w:tmpl w:val="73A281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5832B6A"/>
    <w:multiLevelType w:val="hybridMultilevel"/>
    <w:tmpl w:val="743CA4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BD3A83"/>
    <w:multiLevelType w:val="hybridMultilevel"/>
    <w:tmpl w:val="1DDCE936"/>
    <w:lvl w:ilvl="0" w:tplc="45AAFD4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9E03CF"/>
    <w:multiLevelType w:val="hybridMultilevel"/>
    <w:tmpl w:val="ABBCE6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783A7F"/>
    <w:multiLevelType w:val="multilevel"/>
    <w:tmpl w:val="40F6A4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775D3E"/>
    <w:multiLevelType w:val="hybridMultilevel"/>
    <w:tmpl w:val="D5EEC7BE"/>
    <w:lvl w:ilvl="0" w:tplc="4386E44C">
      <w:start w:val="1"/>
      <w:numFmt w:val="decimal"/>
      <w:lvlText w:val="%1."/>
      <w:lvlJc w:val="left"/>
      <w:pPr>
        <w:ind w:left="360" w:hanging="360"/>
      </w:pPr>
    </w:lvl>
    <w:lvl w:ilvl="1" w:tplc="D860947A">
      <w:start w:val="1"/>
      <w:numFmt w:val="lowerLetter"/>
      <w:lvlText w:val="%2."/>
      <w:lvlJc w:val="left"/>
      <w:pPr>
        <w:ind w:left="1080" w:hanging="360"/>
      </w:pPr>
    </w:lvl>
    <w:lvl w:ilvl="2" w:tplc="AD1E01D2">
      <w:start w:val="1"/>
      <w:numFmt w:val="lowerRoman"/>
      <w:lvlText w:val="%3."/>
      <w:lvlJc w:val="right"/>
      <w:pPr>
        <w:ind w:left="1800" w:hanging="180"/>
      </w:pPr>
    </w:lvl>
    <w:lvl w:ilvl="3" w:tplc="4BC8A04A">
      <w:start w:val="1"/>
      <w:numFmt w:val="decimal"/>
      <w:lvlText w:val="%4."/>
      <w:lvlJc w:val="left"/>
      <w:pPr>
        <w:ind w:left="2520" w:hanging="360"/>
      </w:pPr>
    </w:lvl>
    <w:lvl w:ilvl="4" w:tplc="D2721CBC">
      <w:start w:val="1"/>
      <w:numFmt w:val="lowerLetter"/>
      <w:lvlText w:val="%5."/>
      <w:lvlJc w:val="left"/>
      <w:pPr>
        <w:ind w:left="3240" w:hanging="360"/>
      </w:pPr>
    </w:lvl>
    <w:lvl w:ilvl="5" w:tplc="BEEAB62A">
      <w:start w:val="1"/>
      <w:numFmt w:val="lowerRoman"/>
      <w:lvlText w:val="%6."/>
      <w:lvlJc w:val="right"/>
      <w:pPr>
        <w:ind w:left="3960" w:hanging="180"/>
      </w:pPr>
    </w:lvl>
    <w:lvl w:ilvl="6" w:tplc="0484BF04">
      <w:start w:val="1"/>
      <w:numFmt w:val="decimal"/>
      <w:lvlText w:val="%7."/>
      <w:lvlJc w:val="left"/>
      <w:pPr>
        <w:ind w:left="4680" w:hanging="360"/>
      </w:pPr>
    </w:lvl>
    <w:lvl w:ilvl="7" w:tplc="7AFC9E64">
      <w:start w:val="1"/>
      <w:numFmt w:val="lowerLetter"/>
      <w:lvlText w:val="%8."/>
      <w:lvlJc w:val="left"/>
      <w:pPr>
        <w:ind w:left="5400" w:hanging="360"/>
      </w:pPr>
    </w:lvl>
    <w:lvl w:ilvl="8" w:tplc="EFC892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CF2517D"/>
    <w:multiLevelType w:val="hybridMultilevel"/>
    <w:tmpl w:val="7C24F8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C4998"/>
    <w:multiLevelType w:val="hybridMultilevel"/>
    <w:tmpl w:val="B7DC0A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E85FAE"/>
    <w:multiLevelType w:val="hybridMultilevel"/>
    <w:tmpl w:val="CDEAFE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3C5F29"/>
    <w:multiLevelType w:val="multilevel"/>
    <w:tmpl w:val="40F6A4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2CB32E4"/>
    <w:multiLevelType w:val="hybridMultilevel"/>
    <w:tmpl w:val="68FAA7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C91D87"/>
    <w:multiLevelType w:val="hybridMultilevel"/>
    <w:tmpl w:val="F2703E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53A1372"/>
    <w:multiLevelType w:val="hybridMultilevel"/>
    <w:tmpl w:val="3C921B98"/>
    <w:lvl w:ilvl="0" w:tplc="E4AE66F8">
      <w:start w:val="1"/>
      <w:numFmt w:val="decimal"/>
      <w:lvlText w:val="%1."/>
      <w:lvlJc w:val="left"/>
      <w:pPr>
        <w:ind w:left="720" w:hanging="360"/>
      </w:pPr>
    </w:lvl>
    <w:lvl w:ilvl="1" w:tplc="C3BA4828">
      <w:start w:val="1"/>
      <w:numFmt w:val="lowerLetter"/>
      <w:lvlText w:val="%2."/>
      <w:lvlJc w:val="left"/>
      <w:pPr>
        <w:ind w:left="1440" w:hanging="360"/>
      </w:pPr>
    </w:lvl>
    <w:lvl w:ilvl="2" w:tplc="9E768C50">
      <w:start w:val="1"/>
      <w:numFmt w:val="lowerRoman"/>
      <w:lvlText w:val="%3."/>
      <w:lvlJc w:val="right"/>
      <w:pPr>
        <w:ind w:left="2160" w:hanging="180"/>
      </w:pPr>
    </w:lvl>
    <w:lvl w:ilvl="3" w:tplc="67DE46FE">
      <w:start w:val="1"/>
      <w:numFmt w:val="decimal"/>
      <w:lvlText w:val="%4."/>
      <w:lvlJc w:val="left"/>
      <w:pPr>
        <w:ind w:left="2880" w:hanging="360"/>
      </w:pPr>
    </w:lvl>
    <w:lvl w:ilvl="4" w:tplc="D8C6A350">
      <w:start w:val="1"/>
      <w:numFmt w:val="lowerLetter"/>
      <w:lvlText w:val="%5."/>
      <w:lvlJc w:val="left"/>
      <w:pPr>
        <w:ind w:left="3600" w:hanging="360"/>
      </w:pPr>
    </w:lvl>
    <w:lvl w:ilvl="5" w:tplc="CE0E6A96">
      <w:start w:val="1"/>
      <w:numFmt w:val="lowerRoman"/>
      <w:lvlText w:val="%6."/>
      <w:lvlJc w:val="right"/>
      <w:pPr>
        <w:ind w:left="4320" w:hanging="180"/>
      </w:pPr>
    </w:lvl>
    <w:lvl w:ilvl="6" w:tplc="7D6E6AB0">
      <w:start w:val="1"/>
      <w:numFmt w:val="decimal"/>
      <w:lvlText w:val="%7."/>
      <w:lvlJc w:val="left"/>
      <w:pPr>
        <w:ind w:left="5040" w:hanging="360"/>
      </w:pPr>
    </w:lvl>
    <w:lvl w:ilvl="7" w:tplc="5288A102">
      <w:start w:val="1"/>
      <w:numFmt w:val="lowerLetter"/>
      <w:lvlText w:val="%8."/>
      <w:lvlJc w:val="left"/>
      <w:pPr>
        <w:ind w:left="5760" w:hanging="360"/>
      </w:pPr>
    </w:lvl>
    <w:lvl w:ilvl="8" w:tplc="3244A12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476FB1"/>
    <w:multiLevelType w:val="hybridMultilevel"/>
    <w:tmpl w:val="936AB72E"/>
    <w:lvl w:ilvl="0" w:tplc="F29AA8B6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5516FD3"/>
    <w:multiLevelType w:val="hybridMultilevel"/>
    <w:tmpl w:val="731ED678"/>
    <w:lvl w:ilvl="0" w:tplc="3A66B058">
      <w:start w:val="1"/>
      <w:numFmt w:val="decimal"/>
      <w:lvlText w:val="%1."/>
      <w:lvlJc w:val="left"/>
      <w:pPr>
        <w:ind w:left="720" w:hanging="360"/>
      </w:pPr>
    </w:lvl>
    <w:lvl w:ilvl="1" w:tplc="A81E3744">
      <w:start w:val="1"/>
      <w:numFmt w:val="lowerLetter"/>
      <w:lvlText w:val="%2."/>
      <w:lvlJc w:val="left"/>
      <w:pPr>
        <w:ind w:left="1440" w:hanging="360"/>
      </w:pPr>
    </w:lvl>
    <w:lvl w:ilvl="2" w:tplc="B50076CC">
      <w:start w:val="1"/>
      <w:numFmt w:val="lowerRoman"/>
      <w:lvlText w:val="%3."/>
      <w:lvlJc w:val="right"/>
      <w:pPr>
        <w:ind w:left="2160" w:hanging="180"/>
      </w:pPr>
    </w:lvl>
    <w:lvl w:ilvl="3" w:tplc="F23EB806">
      <w:start w:val="1"/>
      <w:numFmt w:val="decimal"/>
      <w:lvlText w:val="%4."/>
      <w:lvlJc w:val="left"/>
      <w:pPr>
        <w:ind w:left="2880" w:hanging="360"/>
      </w:pPr>
    </w:lvl>
    <w:lvl w:ilvl="4" w:tplc="6FD0E66A">
      <w:start w:val="1"/>
      <w:numFmt w:val="lowerLetter"/>
      <w:lvlText w:val="%5."/>
      <w:lvlJc w:val="left"/>
      <w:pPr>
        <w:ind w:left="3600" w:hanging="360"/>
      </w:pPr>
    </w:lvl>
    <w:lvl w:ilvl="5" w:tplc="312253B8">
      <w:start w:val="1"/>
      <w:numFmt w:val="lowerRoman"/>
      <w:lvlText w:val="%6."/>
      <w:lvlJc w:val="right"/>
      <w:pPr>
        <w:ind w:left="4320" w:hanging="180"/>
      </w:pPr>
    </w:lvl>
    <w:lvl w:ilvl="6" w:tplc="4DE0041C">
      <w:start w:val="1"/>
      <w:numFmt w:val="decimal"/>
      <w:lvlText w:val="%7."/>
      <w:lvlJc w:val="left"/>
      <w:pPr>
        <w:ind w:left="5040" w:hanging="360"/>
      </w:pPr>
    </w:lvl>
    <w:lvl w:ilvl="7" w:tplc="E200B340">
      <w:start w:val="1"/>
      <w:numFmt w:val="lowerLetter"/>
      <w:lvlText w:val="%8."/>
      <w:lvlJc w:val="left"/>
      <w:pPr>
        <w:ind w:left="5760" w:hanging="360"/>
      </w:pPr>
    </w:lvl>
    <w:lvl w:ilvl="8" w:tplc="4F5025D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AC5EC6"/>
    <w:multiLevelType w:val="hybridMultilevel"/>
    <w:tmpl w:val="47FC0AC2"/>
    <w:lvl w:ilvl="0" w:tplc="F1C2350A">
      <w:start w:val="1"/>
      <w:numFmt w:val="decimal"/>
      <w:lvlText w:val="%1."/>
      <w:lvlJc w:val="left"/>
      <w:pPr>
        <w:ind w:left="720" w:hanging="360"/>
      </w:pPr>
    </w:lvl>
    <w:lvl w:ilvl="1" w:tplc="0BE25290">
      <w:start w:val="1"/>
      <w:numFmt w:val="lowerLetter"/>
      <w:lvlText w:val="%2."/>
      <w:lvlJc w:val="left"/>
      <w:pPr>
        <w:ind w:left="1440" w:hanging="360"/>
      </w:pPr>
    </w:lvl>
    <w:lvl w:ilvl="2" w:tplc="B47ED77C">
      <w:start w:val="1"/>
      <w:numFmt w:val="lowerRoman"/>
      <w:lvlText w:val="%3."/>
      <w:lvlJc w:val="right"/>
      <w:pPr>
        <w:ind w:left="2160" w:hanging="180"/>
      </w:pPr>
    </w:lvl>
    <w:lvl w:ilvl="3" w:tplc="28861D78">
      <w:start w:val="1"/>
      <w:numFmt w:val="decimal"/>
      <w:lvlText w:val="%4."/>
      <w:lvlJc w:val="left"/>
      <w:pPr>
        <w:ind w:left="2880" w:hanging="360"/>
      </w:pPr>
    </w:lvl>
    <w:lvl w:ilvl="4" w:tplc="FDF402F2">
      <w:start w:val="1"/>
      <w:numFmt w:val="lowerLetter"/>
      <w:lvlText w:val="%5."/>
      <w:lvlJc w:val="left"/>
      <w:pPr>
        <w:ind w:left="3600" w:hanging="360"/>
      </w:pPr>
    </w:lvl>
    <w:lvl w:ilvl="5" w:tplc="6F463AB2">
      <w:start w:val="1"/>
      <w:numFmt w:val="lowerRoman"/>
      <w:lvlText w:val="%6."/>
      <w:lvlJc w:val="right"/>
      <w:pPr>
        <w:ind w:left="4320" w:hanging="180"/>
      </w:pPr>
    </w:lvl>
    <w:lvl w:ilvl="6" w:tplc="1C44C674">
      <w:start w:val="1"/>
      <w:numFmt w:val="decimal"/>
      <w:lvlText w:val="%7."/>
      <w:lvlJc w:val="left"/>
      <w:pPr>
        <w:ind w:left="5040" w:hanging="360"/>
      </w:pPr>
    </w:lvl>
    <w:lvl w:ilvl="7" w:tplc="E1CE44DC">
      <w:start w:val="1"/>
      <w:numFmt w:val="lowerLetter"/>
      <w:lvlText w:val="%8."/>
      <w:lvlJc w:val="left"/>
      <w:pPr>
        <w:ind w:left="5760" w:hanging="360"/>
      </w:pPr>
    </w:lvl>
    <w:lvl w:ilvl="8" w:tplc="076C20B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475CBE"/>
    <w:multiLevelType w:val="hybridMultilevel"/>
    <w:tmpl w:val="3B5468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B84AB8"/>
    <w:multiLevelType w:val="hybridMultilevel"/>
    <w:tmpl w:val="619AEA70"/>
    <w:lvl w:ilvl="0" w:tplc="715C56CA">
      <w:start w:val="1"/>
      <w:numFmt w:val="decimal"/>
      <w:lvlText w:val="%1."/>
      <w:lvlJc w:val="left"/>
      <w:pPr>
        <w:ind w:left="720" w:hanging="360"/>
      </w:pPr>
    </w:lvl>
    <w:lvl w:ilvl="1" w:tplc="EF46009C">
      <w:start w:val="1"/>
      <w:numFmt w:val="lowerLetter"/>
      <w:lvlText w:val="%2."/>
      <w:lvlJc w:val="left"/>
      <w:pPr>
        <w:ind w:left="1440" w:hanging="360"/>
      </w:pPr>
    </w:lvl>
    <w:lvl w:ilvl="2" w:tplc="BE30E642">
      <w:start w:val="1"/>
      <w:numFmt w:val="lowerRoman"/>
      <w:lvlText w:val="%3."/>
      <w:lvlJc w:val="right"/>
      <w:pPr>
        <w:ind w:left="2160" w:hanging="180"/>
      </w:pPr>
    </w:lvl>
    <w:lvl w:ilvl="3" w:tplc="F4DAE436">
      <w:start w:val="1"/>
      <w:numFmt w:val="decimal"/>
      <w:lvlText w:val="%4."/>
      <w:lvlJc w:val="left"/>
      <w:pPr>
        <w:ind w:left="2880" w:hanging="360"/>
      </w:pPr>
    </w:lvl>
    <w:lvl w:ilvl="4" w:tplc="9E26835E">
      <w:start w:val="1"/>
      <w:numFmt w:val="lowerLetter"/>
      <w:lvlText w:val="%5."/>
      <w:lvlJc w:val="left"/>
      <w:pPr>
        <w:ind w:left="3600" w:hanging="360"/>
      </w:pPr>
    </w:lvl>
    <w:lvl w:ilvl="5" w:tplc="2EAAAD3A">
      <w:start w:val="1"/>
      <w:numFmt w:val="lowerRoman"/>
      <w:lvlText w:val="%6."/>
      <w:lvlJc w:val="right"/>
      <w:pPr>
        <w:ind w:left="4320" w:hanging="180"/>
      </w:pPr>
    </w:lvl>
    <w:lvl w:ilvl="6" w:tplc="3AE256EE">
      <w:start w:val="1"/>
      <w:numFmt w:val="decimal"/>
      <w:lvlText w:val="%7."/>
      <w:lvlJc w:val="left"/>
      <w:pPr>
        <w:ind w:left="5040" w:hanging="360"/>
      </w:pPr>
    </w:lvl>
    <w:lvl w:ilvl="7" w:tplc="52FABC08">
      <w:start w:val="1"/>
      <w:numFmt w:val="lowerLetter"/>
      <w:lvlText w:val="%8."/>
      <w:lvlJc w:val="left"/>
      <w:pPr>
        <w:ind w:left="5760" w:hanging="360"/>
      </w:pPr>
    </w:lvl>
    <w:lvl w:ilvl="8" w:tplc="2698D71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D21757"/>
    <w:multiLevelType w:val="hybridMultilevel"/>
    <w:tmpl w:val="4B4E737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B5530B1"/>
    <w:multiLevelType w:val="hybridMultilevel"/>
    <w:tmpl w:val="D8C6E4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CD72CCE"/>
    <w:multiLevelType w:val="hybridMultilevel"/>
    <w:tmpl w:val="68FAA7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300194"/>
    <w:multiLevelType w:val="hybridMultilevel"/>
    <w:tmpl w:val="8D86E9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530483"/>
    <w:multiLevelType w:val="hybridMultilevel"/>
    <w:tmpl w:val="A0160A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B07DA0"/>
    <w:multiLevelType w:val="hybridMultilevel"/>
    <w:tmpl w:val="6882C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F4F4DBE"/>
    <w:multiLevelType w:val="hybridMultilevel"/>
    <w:tmpl w:val="67C452AC"/>
    <w:lvl w:ilvl="0" w:tplc="2636289C">
      <w:start w:val="1"/>
      <w:numFmt w:val="decimal"/>
      <w:lvlText w:val="%1."/>
      <w:lvlJc w:val="left"/>
      <w:pPr>
        <w:ind w:left="720" w:hanging="360"/>
      </w:pPr>
    </w:lvl>
    <w:lvl w:ilvl="1" w:tplc="763C7B9C">
      <w:start w:val="1"/>
      <w:numFmt w:val="lowerLetter"/>
      <w:lvlText w:val="%2."/>
      <w:lvlJc w:val="left"/>
      <w:pPr>
        <w:ind w:left="1440" w:hanging="360"/>
      </w:pPr>
    </w:lvl>
    <w:lvl w:ilvl="2" w:tplc="B6543858">
      <w:start w:val="1"/>
      <w:numFmt w:val="lowerRoman"/>
      <w:lvlText w:val="%3."/>
      <w:lvlJc w:val="right"/>
      <w:pPr>
        <w:ind w:left="2160" w:hanging="180"/>
      </w:pPr>
    </w:lvl>
    <w:lvl w:ilvl="3" w:tplc="06F0686C">
      <w:start w:val="1"/>
      <w:numFmt w:val="decimal"/>
      <w:lvlText w:val="%4."/>
      <w:lvlJc w:val="left"/>
      <w:pPr>
        <w:ind w:left="2880" w:hanging="360"/>
      </w:pPr>
    </w:lvl>
    <w:lvl w:ilvl="4" w:tplc="8A16F10C">
      <w:start w:val="1"/>
      <w:numFmt w:val="lowerLetter"/>
      <w:lvlText w:val="%5."/>
      <w:lvlJc w:val="left"/>
      <w:pPr>
        <w:ind w:left="3600" w:hanging="360"/>
      </w:pPr>
    </w:lvl>
    <w:lvl w:ilvl="5" w:tplc="1E8EADB6">
      <w:start w:val="1"/>
      <w:numFmt w:val="lowerRoman"/>
      <w:lvlText w:val="%6."/>
      <w:lvlJc w:val="right"/>
      <w:pPr>
        <w:ind w:left="4320" w:hanging="180"/>
      </w:pPr>
    </w:lvl>
    <w:lvl w:ilvl="6" w:tplc="BE22D6A4">
      <w:start w:val="1"/>
      <w:numFmt w:val="decimal"/>
      <w:lvlText w:val="%7."/>
      <w:lvlJc w:val="left"/>
      <w:pPr>
        <w:ind w:left="5040" w:hanging="360"/>
      </w:pPr>
    </w:lvl>
    <w:lvl w:ilvl="7" w:tplc="E14838DC">
      <w:start w:val="1"/>
      <w:numFmt w:val="lowerLetter"/>
      <w:lvlText w:val="%8."/>
      <w:lvlJc w:val="left"/>
      <w:pPr>
        <w:ind w:left="5760" w:hanging="360"/>
      </w:pPr>
    </w:lvl>
    <w:lvl w:ilvl="8" w:tplc="D416F05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56666E"/>
    <w:multiLevelType w:val="hybridMultilevel"/>
    <w:tmpl w:val="BD9487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F6E099B"/>
    <w:multiLevelType w:val="hybridMultilevel"/>
    <w:tmpl w:val="64A2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6E5989"/>
    <w:multiLevelType w:val="hybridMultilevel"/>
    <w:tmpl w:val="40F6A458"/>
    <w:lvl w:ilvl="0" w:tplc="3FBEEBA6">
      <w:start w:val="1"/>
      <w:numFmt w:val="decimal"/>
      <w:lvlText w:val="%1."/>
      <w:lvlJc w:val="left"/>
      <w:pPr>
        <w:ind w:left="720" w:hanging="360"/>
      </w:pPr>
    </w:lvl>
    <w:lvl w:ilvl="1" w:tplc="BC3010C4">
      <w:start w:val="1"/>
      <w:numFmt w:val="lowerLetter"/>
      <w:lvlText w:val="%2."/>
      <w:lvlJc w:val="left"/>
      <w:pPr>
        <w:ind w:left="1440" w:hanging="360"/>
      </w:pPr>
    </w:lvl>
    <w:lvl w:ilvl="2" w:tplc="8B8885CC">
      <w:start w:val="1"/>
      <w:numFmt w:val="lowerRoman"/>
      <w:lvlText w:val="%3."/>
      <w:lvlJc w:val="right"/>
      <w:pPr>
        <w:ind w:left="2160" w:hanging="180"/>
      </w:pPr>
    </w:lvl>
    <w:lvl w:ilvl="3" w:tplc="879E410A">
      <w:start w:val="1"/>
      <w:numFmt w:val="decimal"/>
      <w:lvlText w:val="%4."/>
      <w:lvlJc w:val="left"/>
      <w:pPr>
        <w:ind w:left="2880" w:hanging="360"/>
      </w:pPr>
    </w:lvl>
    <w:lvl w:ilvl="4" w:tplc="6EC058CE">
      <w:start w:val="1"/>
      <w:numFmt w:val="lowerLetter"/>
      <w:lvlText w:val="%5."/>
      <w:lvlJc w:val="left"/>
      <w:pPr>
        <w:ind w:left="3600" w:hanging="360"/>
      </w:pPr>
    </w:lvl>
    <w:lvl w:ilvl="5" w:tplc="59DA806C">
      <w:start w:val="1"/>
      <w:numFmt w:val="lowerRoman"/>
      <w:lvlText w:val="%6."/>
      <w:lvlJc w:val="right"/>
      <w:pPr>
        <w:ind w:left="4320" w:hanging="180"/>
      </w:pPr>
    </w:lvl>
    <w:lvl w:ilvl="6" w:tplc="50763E92">
      <w:start w:val="1"/>
      <w:numFmt w:val="decimal"/>
      <w:lvlText w:val="%7."/>
      <w:lvlJc w:val="left"/>
      <w:pPr>
        <w:ind w:left="5040" w:hanging="360"/>
      </w:pPr>
    </w:lvl>
    <w:lvl w:ilvl="7" w:tplc="D578054A">
      <w:start w:val="1"/>
      <w:numFmt w:val="lowerLetter"/>
      <w:lvlText w:val="%8."/>
      <w:lvlJc w:val="left"/>
      <w:pPr>
        <w:ind w:left="5760" w:hanging="360"/>
      </w:pPr>
    </w:lvl>
    <w:lvl w:ilvl="8" w:tplc="6974E4C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0072AE"/>
    <w:multiLevelType w:val="hybridMultilevel"/>
    <w:tmpl w:val="07D0F4CA"/>
    <w:lvl w:ilvl="0" w:tplc="45AAFD4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501EAC"/>
    <w:multiLevelType w:val="hybridMultilevel"/>
    <w:tmpl w:val="A8764E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9CE7F2F"/>
    <w:multiLevelType w:val="hybridMultilevel"/>
    <w:tmpl w:val="C6B6CE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F7782F"/>
    <w:multiLevelType w:val="hybridMultilevel"/>
    <w:tmpl w:val="102CAF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F830B4"/>
    <w:multiLevelType w:val="hybridMultilevel"/>
    <w:tmpl w:val="BFFA6036"/>
    <w:lvl w:ilvl="0" w:tplc="1A28E8DC">
      <w:start w:val="1"/>
      <w:numFmt w:val="decimal"/>
      <w:lvlText w:val="%1."/>
      <w:lvlJc w:val="left"/>
      <w:pPr>
        <w:ind w:left="720" w:hanging="360"/>
      </w:pPr>
    </w:lvl>
    <w:lvl w:ilvl="1" w:tplc="C5805A4C">
      <w:start w:val="1"/>
      <w:numFmt w:val="lowerLetter"/>
      <w:lvlText w:val="%2."/>
      <w:lvlJc w:val="left"/>
      <w:pPr>
        <w:ind w:left="1440" w:hanging="360"/>
      </w:pPr>
    </w:lvl>
    <w:lvl w:ilvl="2" w:tplc="A5A4F326">
      <w:start w:val="1"/>
      <w:numFmt w:val="lowerRoman"/>
      <w:lvlText w:val="%3."/>
      <w:lvlJc w:val="right"/>
      <w:pPr>
        <w:ind w:left="2160" w:hanging="180"/>
      </w:pPr>
    </w:lvl>
    <w:lvl w:ilvl="3" w:tplc="A4B2ADEA">
      <w:start w:val="1"/>
      <w:numFmt w:val="decimal"/>
      <w:lvlText w:val="%4."/>
      <w:lvlJc w:val="left"/>
      <w:pPr>
        <w:ind w:left="2880" w:hanging="360"/>
      </w:pPr>
    </w:lvl>
    <w:lvl w:ilvl="4" w:tplc="8CB80DF2">
      <w:start w:val="1"/>
      <w:numFmt w:val="lowerLetter"/>
      <w:lvlText w:val="%5."/>
      <w:lvlJc w:val="left"/>
      <w:pPr>
        <w:ind w:left="3600" w:hanging="360"/>
      </w:pPr>
    </w:lvl>
    <w:lvl w:ilvl="5" w:tplc="39D63CB2">
      <w:start w:val="1"/>
      <w:numFmt w:val="lowerRoman"/>
      <w:lvlText w:val="%6."/>
      <w:lvlJc w:val="right"/>
      <w:pPr>
        <w:ind w:left="4320" w:hanging="180"/>
      </w:pPr>
    </w:lvl>
    <w:lvl w:ilvl="6" w:tplc="E8E06F0E">
      <w:start w:val="1"/>
      <w:numFmt w:val="decimal"/>
      <w:lvlText w:val="%7."/>
      <w:lvlJc w:val="left"/>
      <w:pPr>
        <w:ind w:left="5040" w:hanging="360"/>
      </w:pPr>
    </w:lvl>
    <w:lvl w:ilvl="7" w:tplc="D2DE0CF8">
      <w:start w:val="1"/>
      <w:numFmt w:val="lowerLetter"/>
      <w:lvlText w:val="%8."/>
      <w:lvlJc w:val="left"/>
      <w:pPr>
        <w:ind w:left="5760" w:hanging="360"/>
      </w:pPr>
    </w:lvl>
    <w:lvl w:ilvl="8" w:tplc="C0E8F64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B2A33E5"/>
    <w:multiLevelType w:val="hybridMultilevel"/>
    <w:tmpl w:val="1EB0AC3E"/>
    <w:lvl w:ilvl="0" w:tplc="E4AE66F8">
      <w:start w:val="1"/>
      <w:numFmt w:val="decimal"/>
      <w:lvlText w:val="%1."/>
      <w:lvlJc w:val="left"/>
      <w:pPr>
        <w:ind w:left="720" w:hanging="360"/>
      </w:pPr>
    </w:lvl>
    <w:lvl w:ilvl="1" w:tplc="C3BA4828">
      <w:start w:val="1"/>
      <w:numFmt w:val="lowerLetter"/>
      <w:lvlText w:val="%2."/>
      <w:lvlJc w:val="left"/>
      <w:pPr>
        <w:ind w:left="1440" w:hanging="360"/>
      </w:pPr>
    </w:lvl>
    <w:lvl w:ilvl="2" w:tplc="9E768C50">
      <w:start w:val="1"/>
      <w:numFmt w:val="lowerRoman"/>
      <w:lvlText w:val="%3."/>
      <w:lvlJc w:val="right"/>
      <w:pPr>
        <w:ind w:left="2160" w:hanging="180"/>
      </w:pPr>
    </w:lvl>
    <w:lvl w:ilvl="3" w:tplc="67DE46FE">
      <w:start w:val="1"/>
      <w:numFmt w:val="decimal"/>
      <w:lvlText w:val="%4."/>
      <w:lvlJc w:val="left"/>
      <w:pPr>
        <w:ind w:left="2880" w:hanging="360"/>
      </w:pPr>
    </w:lvl>
    <w:lvl w:ilvl="4" w:tplc="D8C6A350">
      <w:start w:val="1"/>
      <w:numFmt w:val="lowerLetter"/>
      <w:lvlText w:val="%5."/>
      <w:lvlJc w:val="left"/>
      <w:pPr>
        <w:ind w:left="3600" w:hanging="360"/>
      </w:pPr>
    </w:lvl>
    <w:lvl w:ilvl="5" w:tplc="CE0E6A96">
      <w:start w:val="1"/>
      <w:numFmt w:val="lowerRoman"/>
      <w:lvlText w:val="%6."/>
      <w:lvlJc w:val="right"/>
      <w:pPr>
        <w:ind w:left="4320" w:hanging="180"/>
      </w:pPr>
    </w:lvl>
    <w:lvl w:ilvl="6" w:tplc="7D6E6AB0">
      <w:start w:val="1"/>
      <w:numFmt w:val="decimal"/>
      <w:lvlText w:val="%7."/>
      <w:lvlJc w:val="left"/>
      <w:pPr>
        <w:ind w:left="5040" w:hanging="360"/>
      </w:pPr>
    </w:lvl>
    <w:lvl w:ilvl="7" w:tplc="5288A102">
      <w:start w:val="1"/>
      <w:numFmt w:val="lowerLetter"/>
      <w:lvlText w:val="%8."/>
      <w:lvlJc w:val="left"/>
      <w:pPr>
        <w:ind w:left="5760" w:hanging="360"/>
      </w:pPr>
    </w:lvl>
    <w:lvl w:ilvl="8" w:tplc="3244A12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BE062BB"/>
    <w:multiLevelType w:val="hybridMultilevel"/>
    <w:tmpl w:val="7C24F8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256D7A"/>
    <w:multiLevelType w:val="hybridMultilevel"/>
    <w:tmpl w:val="797C19FC"/>
    <w:lvl w:ilvl="0" w:tplc="3820A358">
      <w:start w:val="1"/>
      <w:numFmt w:val="decimal"/>
      <w:lvlText w:val="%1."/>
      <w:lvlJc w:val="left"/>
      <w:pPr>
        <w:ind w:left="720" w:hanging="360"/>
      </w:pPr>
    </w:lvl>
    <w:lvl w:ilvl="1" w:tplc="D856028E">
      <w:start w:val="1"/>
      <w:numFmt w:val="lowerLetter"/>
      <w:lvlText w:val="%2."/>
      <w:lvlJc w:val="left"/>
      <w:pPr>
        <w:ind w:left="1440" w:hanging="360"/>
      </w:pPr>
    </w:lvl>
    <w:lvl w:ilvl="2" w:tplc="6128D3FC">
      <w:start w:val="1"/>
      <w:numFmt w:val="lowerRoman"/>
      <w:lvlText w:val="%3."/>
      <w:lvlJc w:val="right"/>
      <w:pPr>
        <w:ind w:left="2160" w:hanging="180"/>
      </w:pPr>
    </w:lvl>
    <w:lvl w:ilvl="3" w:tplc="05B2FCFE">
      <w:start w:val="1"/>
      <w:numFmt w:val="decimal"/>
      <w:lvlText w:val="%4."/>
      <w:lvlJc w:val="left"/>
      <w:pPr>
        <w:ind w:left="2880" w:hanging="360"/>
      </w:pPr>
    </w:lvl>
    <w:lvl w:ilvl="4" w:tplc="45D0A386">
      <w:start w:val="1"/>
      <w:numFmt w:val="lowerLetter"/>
      <w:lvlText w:val="%5."/>
      <w:lvlJc w:val="left"/>
      <w:pPr>
        <w:ind w:left="3600" w:hanging="360"/>
      </w:pPr>
    </w:lvl>
    <w:lvl w:ilvl="5" w:tplc="BEE62F6A">
      <w:start w:val="1"/>
      <w:numFmt w:val="lowerRoman"/>
      <w:lvlText w:val="%6."/>
      <w:lvlJc w:val="right"/>
      <w:pPr>
        <w:ind w:left="4320" w:hanging="180"/>
      </w:pPr>
    </w:lvl>
    <w:lvl w:ilvl="6" w:tplc="64908532">
      <w:start w:val="1"/>
      <w:numFmt w:val="decimal"/>
      <w:lvlText w:val="%7."/>
      <w:lvlJc w:val="left"/>
      <w:pPr>
        <w:ind w:left="5040" w:hanging="360"/>
      </w:pPr>
    </w:lvl>
    <w:lvl w:ilvl="7" w:tplc="4BD48D0C">
      <w:start w:val="1"/>
      <w:numFmt w:val="lowerLetter"/>
      <w:lvlText w:val="%8."/>
      <w:lvlJc w:val="left"/>
      <w:pPr>
        <w:ind w:left="5760" w:hanging="360"/>
      </w:pPr>
    </w:lvl>
    <w:lvl w:ilvl="8" w:tplc="A95C9A3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90709B"/>
    <w:multiLevelType w:val="hybridMultilevel"/>
    <w:tmpl w:val="9B801C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817DE3"/>
    <w:multiLevelType w:val="hybridMultilevel"/>
    <w:tmpl w:val="33C0DE66"/>
    <w:lvl w:ilvl="0" w:tplc="D688D1B4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4" w15:restartNumberingAfterBreak="0">
    <w:nsid w:val="3145714F"/>
    <w:multiLevelType w:val="hybridMultilevel"/>
    <w:tmpl w:val="64A2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2535320"/>
    <w:multiLevelType w:val="hybridMultilevel"/>
    <w:tmpl w:val="B19C1F1A"/>
    <w:lvl w:ilvl="0" w:tplc="CFDCBBA2">
      <w:start w:val="1"/>
      <w:numFmt w:val="decimal"/>
      <w:lvlText w:val="%1."/>
      <w:lvlJc w:val="left"/>
      <w:pPr>
        <w:ind w:left="825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545" w:hanging="360"/>
      </w:pPr>
    </w:lvl>
    <w:lvl w:ilvl="2" w:tplc="080A001B" w:tentative="1">
      <w:start w:val="1"/>
      <w:numFmt w:val="lowerRoman"/>
      <w:lvlText w:val="%3."/>
      <w:lvlJc w:val="right"/>
      <w:pPr>
        <w:ind w:left="2265" w:hanging="180"/>
      </w:pPr>
    </w:lvl>
    <w:lvl w:ilvl="3" w:tplc="080A000F" w:tentative="1">
      <w:start w:val="1"/>
      <w:numFmt w:val="decimal"/>
      <w:lvlText w:val="%4."/>
      <w:lvlJc w:val="left"/>
      <w:pPr>
        <w:ind w:left="2985" w:hanging="360"/>
      </w:pPr>
    </w:lvl>
    <w:lvl w:ilvl="4" w:tplc="080A0019" w:tentative="1">
      <w:start w:val="1"/>
      <w:numFmt w:val="lowerLetter"/>
      <w:lvlText w:val="%5."/>
      <w:lvlJc w:val="left"/>
      <w:pPr>
        <w:ind w:left="3705" w:hanging="360"/>
      </w:pPr>
    </w:lvl>
    <w:lvl w:ilvl="5" w:tplc="080A001B" w:tentative="1">
      <w:start w:val="1"/>
      <w:numFmt w:val="lowerRoman"/>
      <w:lvlText w:val="%6."/>
      <w:lvlJc w:val="right"/>
      <w:pPr>
        <w:ind w:left="4425" w:hanging="180"/>
      </w:pPr>
    </w:lvl>
    <w:lvl w:ilvl="6" w:tplc="080A000F" w:tentative="1">
      <w:start w:val="1"/>
      <w:numFmt w:val="decimal"/>
      <w:lvlText w:val="%7."/>
      <w:lvlJc w:val="left"/>
      <w:pPr>
        <w:ind w:left="5145" w:hanging="360"/>
      </w:pPr>
    </w:lvl>
    <w:lvl w:ilvl="7" w:tplc="080A0019" w:tentative="1">
      <w:start w:val="1"/>
      <w:numFmt w:val="lowerLetter"/>
      <w:lvlText w:val="%8."/>
      <w:lvlJc w:val="left"/>
      <w:pPr>
        <w:ind w:left="5865" w:hanging="360"/>
      </w:pPr>
    </w:lvl>
    <w:lvl w:ilvl="8" w:tplc="08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6" w15:restartNumberingAfterBreak="0">
    <w:nsid w:val="32645237"/>
    <w:multiLevelType w:val="hybridMultilevel"/>
    <w:tmpl w:val="BCFECDA4"/>
    <w:lvl w:ilvl="0" w:tplc="B2225E7E">
      <w:start w:val="1"/>
      <w:numFmt w:val="decimal"/>
      <w:lvlText w:val="%1."/>
      <w:lvlJc w:val="left"/>
      <w:pPr>
        <w:ind w:left="720" w:hanging="360"/>
      </w:pPr>
    </w:lvl>
    <w:lvl w:ilvl="1" w:tplc="8BFCC5D0">
      <w:start w:val="1"/>
      <w:numFmt w:val="lowerLetter"/>
      <w:lvlText w:val="%2."/>
      <w:lvlJc w:val="left"/>
      <w:pPr>
        <w:ind w:left="1440" w:hanging="360"/>
      </w:pPr>
    </w:lvl>
    <w:lvl w:ilvl="2" w:tplc="35DA4E14">
      <w:start w:val="1"/>
      <w:numFmt w:val="lowerRoman"/>
      <w:lvlText w:val="%3."/>
      <w:lvlJc w:val="right"/>
      <w:pPr>
        <w:ind w:left="2160" w:hanging="180"/>
      </w:pPr>
    </w:lvl>
    <w:lvl w:ilvl="3" w:tplc="A3C6891C">
      <w:start w:val="1"/>
      <w:numFmt w:val="decimal"/>
      <w:lvlText w:val="%4."/>
      <w:lvlJc w:val="left"/>
      <w:pPr>
        <w:ind w:left="2880" w:hanging="360"/>
      </w:pPr>
    </w:lvl>
    <w:lvl w:ilvl="4" w:tplc="804A2C3A">
      <w:start w:val="1"/>
      <w:numFmt w:val="lowerLetter"/>
      <w:lvlText w:val="%5."/>
      <w:lvlJc w:val="left"/>
      <w:pPr>
        <w:ind w:left="3600" w:hanging="360"/>
      </w:pPr>
    </w:lvl>
    <w:lvl w:ilvl="5" w:tplc="20166F78">
      <w:start w:val="1"/>
      <w:numFmt w:val="lowerRoman"/>
      <w:lvlText w:val="%6."/>
      <w:lvlJc w:val="right"/>
      <w:pPr>
        <w:ind w:left="4320" w:hanging="180"/>
      </w:pPr>
    </w:lvl>
    <w:lvl w:ilvl="6" w:tplc="C10C7594">
      <w:start w:val="1"/>
      <w:numFmt w:val="decimal"/>
      <w:lvlText w:val="%7."/>
      <w:lvlJc w:val="left"/>
      <w:pPr>
        <w:ind w:left="5040" w:hanging="360"/>
      </w:pPr>
    </w:lvl>
    <w:lvl w:ilvl="7" w:tplc="13CCEB7C">
      <w:start w:val="1"/>
      <w:numFmt w:val="lowerLetter"/>
      <w:lvlText w:val="%8."/>
      <w:lvlJc w:val="left"/>
      <w:pPr>
        <w:ind w:left="5760" w:hanging="360"/>
      </w:pPr>
    </w:lvl>
    <w:lvl w:ilvl="8" w:tplc="867001C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CE499A"/>
    <w:multiLevelType w:val="hybridMultilevel"/>
    <w:tmpl w:val="C0841540"/>
    <w:lvl w:ilvl="0" w:tplc="BCDCB48E">
      <w:start w:val="1"/>
      <w:numFmt w:val="decimal"/>
      <w:lvlText w:val="%1."/>
      <w:lvlJc w:val="left"/>
      <w:pPr>
        <w:ind w:left="720" w:hanging="360"/>
      </w:pPr>
    </w:lvl>
    <w:lvl w:ilvl="1" w:tplc="3976E540">
      <w:start w:val="1"/>
      <w:numFmt w:val="lowerLetter"/>
      <w:lvlText w:val="%2."/>
      <w:lvlJc w:val="left"/>
      <w:pPr>
        <w:ind w:left="1440" w:hanging="360"/>
      </w:pPr>
    </w:lvl>
    <w:lvl w:ilvl="2" w:tplc="706C43D0">
      <w:start w:val="1"/>
      <w:numFmt w:val="lowerRoman"/>
      <w:lvlText w:val="%3."/>
      <w:lvlJc w:val="right"/>
      <w:pPr>
        <w:ind w:left="2160" w:hanging="180"/>
      </w:pPr>
    </w:lvl>
    <w:lvl w:ilvl="3" w:tplc="138C47B2">
      <w:start w:val="1"/>
      <w:numFmt w:val="decimal"/>
      <w:lvlText w:val="%4."/>
      <w:lvlJc w:val="left"/>
      <w:pPr>
        <w:ind w:left="2880" w:hanging="360"/>
      </w:pPr>
    </w:lvl>
    <w:lvl w:ilvl="4" w:tplc="E06E7CD4">
      <w:start w:val="1"/>
      <w:numFmt w:val="lowerLetter"/>
      <w:lvlText w:val="%5."/>
      <w:lvlJc w:val="left"/>
      <w:pPr>
        <w:ind w:left="3600" w:hanging="360"/>
      </w:pPr>
    </w:lvl>
    <w:lvl w:ilvl="5" w:tplc="2DF8F592">
      <w:start w:val="1"/>
      <w:numFmt w:val="lowerRoman"/>
      <w:lvlText w:val="%6."/>
      <w:lvlJc w:val="right"/>
      <w:pPr>
        <w:ind w:left="4320" w:hanging="180"/>
      </w:pPr>
    </w:lvl>
    <w:lvl w:ilvl="6" w:tplc="A85A2E04">
      <w:start w:val="1"/>
      <w:numFmt w:val="decimal"/>
      <w:lvlText w:val="%7."/>
      <w:lvlJc w:val="left"/>
      <w:pPr>
        <w:ind w:left="5040" w:hanging="360"/>
      </w:pPr>
    </w:lvl>
    <w:lvl w:ilvl="7" w:tplc="B5667E1C">
      <w:start w:val="1"/>
      <w:numFmt w:val="lowerLetter"/>
      <w:lvlText w:val="%8."/>
      <w:lvlJc w:val="left"/>
      <w:pPr>
        <w:ind w:left="5760" w:hanging="360"/>
      </w:pPr>
    </w:lvl>
    <w:lvl w:ilvl="8" w:tplc="82927D26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240909"/>
    <w:multiLevelType w:val="hybridMultilevel"/>
    <w:tmpl w:val="A8847E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2F23DA"/>
    <w:multiLevelType w:val="hybridMultilevel"/>
    <w:tmpl w:val="E37001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A94D3A"/>
    <w:multiLevelType w:val="hybridMultilevel"/>
    <w:tmpl w:val="E06AD398"/>
    <w:lvl w:ilvl="0" w:tplc="EE2CA4C4">
      <w:start w:val="1"/>
      <w:numFmt w:val="decimal"/>
      <w:lvlText w:val="%1."/>
      <w:lvlJc w:val="left"/>
      <w:pPr>
        <w:ind w:left="720" w:hanging="360"/>
      </w:pPr>
    </w:lvl>
    <w:lvl w:ilvl="1" w:tplc="91308474">
      <w:start w:val="1"/>
      <w:numFmt w:val="lowerLetter"/>
      <w:lvlText w:val="%2."/>
      <w:lvlJc w:val="left"/>
      <w:pPr>
        <w:ind w:left="1440" w:hanging="360"/>
      </w:pPr>
    </w:lvl>
    <w:lvl w:ilvl="2" w:tplc="DBAE2A3C">
      <w:start w:val="1"/>
      <w:numFmt w:val="lowerRoman"/>
      <w:lvlText w:val="%3."/>
      <w:lvlJc w:val="right"/>
      <w:pPr>
        <w:ind w:left="2160" w:hanging="180"/>
      </w:pPr>
    </w:lvl>
    <w:lvl w:ilvl="3" w:tplc="CA406CFC">
      <w:start w:val="1"/>
      <w:numFmt w:val="decimal"/>
      <w:lvlText w:val="%4."/>
      <w:lvlJc w:val="left"/>
      <w:pPr>
        <w:ind w:left="2880" w:hanging="360"/>
      </w:pPr>
    </w:lvl>
    <w:lvl w:ilvl="4" w:tplc="67E403FA">
      <w:start w:val="1"/>
      <w:numFmt w:val="lowerLetter"/>
      <w:lvlText w:val="%5."/>
      <w:lvlJc w:val="left"/>
      <w:pPr>
        <w:ind w:left="3600" w:hanging="360"/>
      </w:pPr>
    </w:lvl>
    <w:lvl w:ilvl="5" w:tplc="D5442C16">
      <w:start w:val="1"/>
      <w:numFmt w:val="lowerRoman"/>
      <w:lvlText w:val="%6."/>
      <w:lvlJc w:val="right"/>
      <w:pPr>
        <w:ind w:left="4320" w:hanging="180"/>
      </w:pPr>
    </w:lvl>
    <w:lvl w:ilvl="6" w:tplc="D61C70D4">
      <w:start w:val="1"/>
      <w:numFmt w:val="decimal"/>
      <w:lvlText w:val="%7."/>
      <w:lvlJc w:val="left"/>
      <w:pPr>
        <w:ind w:left="5040" w:hanging="360"/>
      </w:pPr>
    </w:lvl>
    <w:lvl w:ilvl="7" w:tplc="E474C476">
      <w:start w:val="1"/>
      <w:numFmt w:val="lowerLetter"/>
      <w:lvlText w:val="%8."/>
      <w:lvlJc w:val="left"/>
      <w:pPr>
        <w:ind w:left="5760" w:hanging="360"/>
      </w:pPr>
    </w:lvl>
    <w:lvl w:ilvl="8" w:tplc="696A8986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DE50EF"/>
    <w:multiLevelType w:val="hybridMultilevel"/>
    <w:tmpl w:val="3A2ABB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89730D7"/>
    <w:multiLevelType w:val="hybridMultilevel"/>
    <w:tmpl w:val="CE3460F2"/>
    <w:lvl w:ilvl="0" w:tplc="958450D8">
      <w:start w:val="1"/>
      <w:numFmt w:val="decimal"/>
      <w:lvlText w:val="%1."/>
      <w:lvlJc w:val="left"/>
      <w:pPr>
        <w:ind w:left="720" w:hanging="360"/>
      </w:pPr>
    </w:lvl>
    <w:lvl w:ilvl="1" w:tplc="EC7CD216">
      <w:start w:val="1"/>
      <w:numFmt w:val="lowerLetter"/>
      <w:lvlText w:val="%2."/>
      <w:lvlJc w:val="left"/>
      <w:pPr>
        <w:ind w:left="1440" w:hanging="360"/>
      </w:pPr>
    </w:lvl>
    <w:lvl w:ilvl="2" w:tplc="40544640">
      <w:start w:val="1"/>
      <w:numFmt w:val="lowerRoman"/>
      <w:lvlText w:val="%3."/>
      <w:lvlJc w:val="right"/>
      <w:pPr>
        <w:ind w:left="2160" w:hanging="180"/>
      </w:pPr>
    </w:lvl>
    <w:lvl w:ilvl="3" w:tplc="84D8CEEC">
      <w:start w:val="1"/>
      <w:numFmt w:val="decimal"/>
      <w:lvlText w:val="%4."/>
      <w:lvlJc w:val="left"/>
      <w:pPr>
        <w:ind w:left="2880" w:hanging="360"/>
      </w:pPr>
    </w:lvl>
    <w:lvl w:ilvl="4" w:tplc="D0CEF810">
      <w:start w:val="1"/>
      <w:numFmt w:val="lowerLetter"/>
      <w:lvlText w:val="%5."/>
      <w:lvlJc w:val="left"/>
      <w:pPr>
        <w:ind w:left="3600" w:hanging="360"/>
      </w:pPr>
    </w:lvl>
    <w:lvl w:ilvl="5" w:tplc="308CBB58">
      <w:start w:val="1"/>
      <w:numFmt w:val="lowerRoman"/>
      <w:lvlText w:val="%6."/>
      <w:lvlJc w:val="right"/>
      <w:pPr>
        <w:ind w:left="4320" w:hanging="180"/>
      </w:pPr>
    </w:lvl>
    <w:lvl w:ilvl="6" w:tplc="C58E669E">
      <w:start w:val="1"/>
      <w:numFmt w:val="decimal"/>
      <w:lvlText w:val="%7."/>
      <w:lvlJc w:val="left"/>
      <w:pPr>
        <w:ind w:left="5040" w:hanging="360"/>
      </w:pPr>
    </w:lvl>
    <w:lvl w:ilvl="7" w:tplc="48207D1A">
      <w:start w:val="1"/>
      <w:numFmt w:val="lowerLetter"/>
      <w:lvlText w:val="%8."/>
      <w:lvlJc w:val="left"/>
      <w:pPr>
        <w:ind w:left="5760" w:hanging="360"/>
      </w:pPr>
    </w:lvl>
    <w:lvl w:ilvl="8" w:tplc="D3446F3A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C04F9E"/>
    <w:multiLevelType w:val="hybridMultilevel"/>
    <w:tmpl w:val="31FABC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97B6A2F"/>
    <w:multiLevelType w:val="hybridMultilevel"/>
    <w:tmpl w:val="279E2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A0C2CAE"/>
    <w:multiLevelType w:val="hybridMultilevel"/>
    <w:tmpl w:val="3DAA2F8E"/>
    <w:lvl w:ilvl="0" w:tplc="D688D1B4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6" w15:restartNumberingAfterBreak="0">
    <w:nsid w:val="3C7E7CE6"/>
    <w:multiLevelType w:val="hybridMultilevel"/>
    <w:tmpl w:val="9BB62104"/>
    <w:lvl w:ilvl="0" w:tplc="1CA07D4A">
      <w:start w:val="1"/>
      <w:numFmt w:val="decimal"/>
      <w:lvlText w:val="%1."/>
      <w:lvlJc w:val="left"/>
      <w:pPr>
        <w:ind w:left="360" w:hanging="360"/>
      </w:pPr>
    </w:lvl>
    <w:lvl w:ilvl="1" w:tplc="1744D5EC">
      <w:start w:val="1"/>
      <w:numFmt w:val="lowerLetter"/>
      <w:lvlText w:val="%2."/>
      <w:lvlJc w:val="left"/>
      <w:pPr>
        <w:ind w:left="1080" w:hanging="360"/>
      </w:pPr>
    </w:lvl>
    <w:lvl w:ilvl="2" w:tplc="3D123BD4">
      <w:start w:val="1"/>
      <w:numFmt w:val="lowerRoman"/>
      <w:lvlText w:val="%3."/>
      <w:lvlJc w:val="right"/>
      <w:pPr>
        <w:ind w:left="1800" w:hanging="180"/>
      </w:pPr>
    </w:lvl>
    <w:lvl w:ilvl="3" w:tplc="A2A07AC2">
      <w:start w:val="1"/>
      <w:numFmt w:val="decimal"/>
      <w:lvlText w:val="%4."/>
      <w:lvlJc w:val="left"/>
      <w:pPr>
        <w:ind w:left="2520" w:hanging="360"/>
      </w:pPr>
    </w:lvl>
    <w:lvl w:ilvl="4" w:tplc="ED989D3E">
      <w:start w:val="1"/>
      <w:numFmt w:val="lowerLetter"/>
      <w:lvlText w:val="%5."/>
      <w:lvlJc w:val="left"/>
      <w:pPr>
        <w:ind w:left="3240" w:hanging="360"/>
      </w:pPr>
    </w:lvl>
    <w:lvl w:ilvl="5" w:tplc="D85E0980">
      <w:start w:val="1"/>
      <w:numFmt w:val="lowerRoman"/>
      <w:lvlText w:val="%6."/>
      <w:lvlJc w:val="right"/>
      <w:pPr>
        <w:ind w:left="3960" w:hanging="180"/>
      </w:pPr>
    </w:lvl>
    <w:lvl w:ilvl="6" w:tplc="BCA4691E">
      <w:start w:val="1"/>
      <w:numFmt w:val="decimal"/>
      <w:lvlText w:val="%7."/>
      <w:lvlJc w:val="left"/>
      <w:pPr>
        <w:ind w:left="4680" w:hanging="360"/>
      </w:pPr>
    </w:lvl>
    <w:lvl w:ilvl="7" w:tplc="FF38C544">
      <w:start w:val="1"/>
      <w:numFmt w:val="lowerLetter"/>
      <w:lvlText w:val="%8."/>
      <w:lvlJc w:val="left"/>
      <w:pPr>
        <w:ind w:left="5400" w:hanging="360"/>
      </w:pPr>
    </w:lvl>
    <w:lvl w:ilvl="8" w:tplc="77986CD6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DA63E8B"/>
    <w:multiLevelType w:val="hybridMultilevel"/>
    <w:tmpl w:val="59B01F00"/>
    <w:lvl w:ilvl="0" w:tplc="C622BBCE">
      <w:start w:val="1"/>
      <w:numFmt w:val="decimal"/>
      <w:lvlText w:val="%1."/>
      <w:lvlJc w:val="left"/>
      <w:pPr>
        <w:ind w:left="720" w:hanging="360"/>
      </w:pPr>
    </w:lvl>
    <w:lvl w:ilvl="1" w:tplc="4B9ABCE8">
      <w:start w:val="1"/>
      <w:numFmt w:val="lowerLetter"/>
      <w:lvlText w:val="%2."/>
      <w:lvlJc w:val="left"/>
      <w:pPr>
        <w:ind w:left="1440" w:hanging="360"/>
      </w:pPr>
    </w:lvl>
    <w:lvl w:ilvl="2" w:tplc="9DEC054C">
      <w:start w:val="1"/>
      <w:numFmt w:val="lowerRoman"/>
      <w:lvlText w:val="%3."/>
      <w:lvlJc w:val="right"/>
      <w:pPr>
        <w:ind w:left="2160" w:hanging="180"/>
      </w:pPr>
    </w:lvl>
    <w:lvl w:ilvl="3" w:tplc="8FF2C2B0">
      <w:start w:val="1"/>
      <w:numFmt w:val="decimal"/>
      <w:lvlText w:val="%4."/>
      <w:lvlJc w:val="left"/>
      <w:pPr>
        <w:ind w:left="2880" w:hanging="360"/>
      </w:pPr>
    </w:lvl>
    <w:lvl w:ilvl="4" w:tplc="76FCFDCA">
      <w:start w:val="1"/>
      <w:numFmt w:val="lowerLetter"/>
      <w:lvlText w:val="%5."/>
      <w:lvlJc w:val="left"/>
      <w:pPr>
        <w:ind w:left="3600" w:hanging="360"/>
      </w:pPr>
    </w:lvl>
    <w:lvl w:ilvl="5" w:tplc="D2EAE326">
      <w:start w:val="1"/>
      <w:numFmt w:val="lowerRoman"/>
      <w:lvlText w:val="%6."/>
      <w:lvlJc w:val="right"/>
      <w:pPr>
        <w:ind w:left="4320" w:hanging="180"/>
      </w:pPr>
    </w:lvl>
    <w:lvl w:ilvl="6" w:tplc="E1340B16">
      <w:start w:val="1"/>
      <w:numFmt w:val="decimal"/>
      <w:lvlText w:val="%7."/>
      <w:lvlJc w:val="left"/>
      <w:pPr>
        <w:ind w:left="5040" w:hanging="360"/>
      </w:pPr>
    </w:lvl>
    <w:lvl w:ilvl="7" w:tplc="9C447CAC">
      <w:start w:val="1"/>
      <w:numFmt w:val="lowerLetter"/>
      <w:lvlText w:val="%8."/>
      <w:lvlJc w:val="left"/>
      <w:pPr>
        <w:ind w:left="5760" w:hanging="360"/>
      </w:pPr>
    </w:lvl>
    <w:lvl w:ilvl="8" w:tplc="662402FE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EE17571"/>
    <w:multiLevelType w:val="hybridMultilevel"/>
    <w:tmpl w:val="72E0993A"/>
    <w:lvl w:ilvl="0" w:tplc="D43ECABA">
      <w:start w:val="1"/>
      <w:numFmt w:val="decimal"/>
      <w:lvlText w:val="%1."/>
      <w:lvlJc w:val="left"/>
      <w:pPr>
        <w:ind w:left="720" w:hanging="360"/>
      </w:pPr>
    </w:lvl>
    <w:lvl w:ilvl="1" w:tplc="C5947B72">
      <w:start w:val="1"/>
      <w:numFmt w:val="lowerLetter"/>
      <w:lvlText w:val="%2."/>
      <w:lvlJc w:val="left"/>
      <w:pPr>
        <w:ind w:left="1440" w:hanging="360"/>
      </w:pPr>
    </w:lvl>
    <w:lvl w:ilvl="2" w:tplc="3A94D01C">
      <w:start w:val="1"/>
      <w:numFmt w:val="lowerRoman"/>
      <w:lvlText w:val="%3."/>
      <w:lvlJc w:val="right"/>
      <w:pPr>
        <w:ind w:left="2160" w:hanging="180"/>
      </w:pPr>
    </w:lvl>
    <w:lvl w:ilvl="3" w:tplc="4888EC6A">
      <w:start w:val="1"/>
      <w:numFmt w:val="decimal"/>
      <w:lvlText w:val="%4."/>
      <w:lvlJc w:val="left"/>
      <w:pPr>
        <w:ind w:left="2880" w:hanging="360"/>
      </w:pPr>
    </w:lvl>
    <w:lvl w:ilvl="4" w:tplc="60D2D650">
      <w:start w:val="1"/>
      <w:numFmt w:val="lowerLetter"/>
      <w:lvlText w:val="%5."/>
      <w:lvlJc w:val="left"/>
      <w:pPr>
        <w:ind w:left="3600" w:hanging="360"/>
      </w:pPr>
    </w:lvl>
    <w:lvl w:ilvl="5" w:tplc="723CF9AE">
      <w:start w:val="1"/>
      <w:numFmt w:val="lowerRoman"/>
      <w:lvlText w:val="%6."/>
      <w:lvlJc w:val="right"/>
      <w:pPr>
        <w:ind w:left="4320" w:hanging="180"/>
      </w:pPr>
    </w:lvl>
    <w:lvl w:ilvl="6" w:tplc="0B6C81E2">
      <w:start w:val="1"/>
      <w:numFmt w:val="decimal"/>
      <w:lvlText w:val="%7."/>
      <w:lvlJc w:val="left"/>
      <w:pPr>
        <w:ind w:left="5040" w:hanging="360"/>
      </w:pPr>
    </w:lvl>
    <w:lvl w:ilvl="7" w:tplc="64441F50">
      <w:start w:val="1"/>
      <w:numFmt w:val="lowerLetter"/>
      <w:lvlText w:val="%8."/>
      <w:lvlJc w:val="left"/>
      <w:pPr>
        <w:ind w:left="5760" w:hanging="360"/>
      </w:pPr>
    </w:lvl>
    <w:lvl w:ilvl="8" w:tplc="9DE2934E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FC764DB"/>
    <w:multiLevelType w:val="hybridMultilevel"/>
    <w:tmpl w:val="F11EA35C"/>
    <w:lvl w:ilvl="0" w:tplc="A8F659A4">
      <w:start w:val="1"/>
      <w:numFmt w:val="decimal"/>
      <w:lvlText w:val="%1."/>
      <w:lvlJc w:val="left"/>
      <w:pPr>
        <w:ind w:left="720" w:hanging="360"/>
      </w:pPr>
    </w:lvl>
    <w:lvl w:ilvl="1" w:tplc="5EB854B4">
      <w:start w:val="1"/>
      <w:numFmt w:val="lowerLetter"/>
      <w:lvlText w:val="%2."/>
      <w:lvlJc w:val="left"/>
      <w:pPr>
        <w:ind w:left="1440" w:hanging="360"/>
      </w:pPr>
    </w:lvl>
    <w:lvl w:ilvl="2" w:tplc="071E8E10">
      <w:start w:val="1"/>
      <w:numFmt w:val="lowerRoman"/>
      <w:lvlText w:val="%3."/>
      <w:lvlJc w:val="right"/>
      <w:pPr>
        <w:ind w:left="2160" w:hanging="180"/>
      </w:pPr>
    </w:lvl>
    <w:lvl w:ilvl="3" w:tplc="95DCB626">
      <w:start w:val="1"/>
      <w:numFmt w:val="decimal"/>
      <w:lvlText w:val="%4."/>
      <w:lvlJc w:val="left"/>
      <w:pPr>
        <w:ind w:left="2880" w:hanging="360"/>
      </w:pPr>
    </w:lvl>
    <w:lvl w:ilvl="4" w:tplc="49CA3F96">
      <w:start w:val="1"/>
      <w:numFmt w:val="lowerLetter"/>
      <w:lvlText w:val="%5."/>
      <w:lvlJc w:val="left"/>
      <w:pPr>
        <w:ind w:left="3600" w:hanging="360"/>
      </w:pPr>
    </w:lvl>
    <w:lvl w:ilvl="5" w:tplc="E1D680A0">
      <w:start w:val="1"/>
      <w:numFmt w:val="lowerRoman"/>
      <w:lvlText w:val="%6."/>
      <w:lvlJc w:val="right"/>
      <w:pPr>
        <w:ind w:left="4320" w:hanging="180"/>
      </w:pPr>
    </w:lvl>
    <w:lvl w:ilvl="6" w:tplc="E8A0C8B8">
      <w:start w:val="1"/>
      <w:numFmt w:val="decimal"/>
      <w:lvlText w:val="%7."/>
      <w:lvlJc w:val="left"/>
      <w:pPr>
        <w:ind w:left="5040" w:hanging="360"/>
      </w:pPr>
    </w:lvl>
    <w:lvl w:ilvl="7" w:tplc="D7E2A1BC">
      <w:start w:val="1"/>
      <w:numFmt w:val="lowerLetter"/>
      <w:lvlText w:val="%8."/>
      <w:lvlJc w:val="left"/>
      <w:pPr>
        <w:ind w:left="5760" w:hanging="360"/>
      </w:pPr>
    </w:lvl>
    <w:lvl w:ilvl="8" w:tplc="44D2A4CA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1DA0EB6"/>
    <w:multiLevelType w:val="hybridMultilevel"/>
    <w:tmpl w:val="7C24F8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2EE7258"/>
    <w:multiLevelType w:val="hybridMultilevel"/>
    <w:tmpl w:val="279E2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3246FC4"/>
    <w:multiLevelType w:val="hybridMultilevel"/>
    <w:tmpl w:val="7C24F8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351471F"/>
    <w:multiLevelType w:val="hybridMultilevel"/>
    <w:tmpl w:val="75744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58A1496"/>
    <w:multiLevelType w:val="hybridMultilevel"/>
    <w:tmpl w:val="E10AF6EA"/>
    <w:lvl w:ilvl="0" w:tplc="151C1AD4">
      <w:start w:val="1"/>
      <w:numFmt w:val="decimal"/>
      <w:lvlText w:val="%1."/>
      <w:lvlJc w:val="left"/>
      <w:pPr>
        <w:ind w:left="720" w:hanging="360"/>
      </w:pPr>
    </w:lvl>
    <w:lvl w:ilvl="1" w:tplc="C172E76C">
      <w:start w:val="1"/>
      <w:numFmt w:val="lowerLetter"/>
      <w:lvlText w:val="%2."/>
      <w:lvlJc w:val="left"/>
      <w:pPr>
        <w:ind w:left="1440" w:hanging="360"/>
      </w:pPr>
    </w:lvl>
    <w:lvl w:ilvl="2" w:tplc="AF6C6430">
      <w:start w:val="1"/>
      <w:numFmt w:val="lowerRoman"/>
      <w:lvlText w:val="%3."/>
      <w:lvlJc w:val="right"/>
      <w:pPr>
        <w:ind w:left="2160" w:hanging="180"/>
      </w:pPr>
    </w:lvl>
    <w:lvl w:ilvl="3" w:tplc="F3048996">
      <w:start w:val="1"/>
      <w:numFmt w:val="decimal"/>
      <w:lvlText w:val="%4."/>
      <w:lvlJc w:val="left"/>
      <w:pPr>
        <w:ind w:left="2880" w:hanging="360"/>
      </w:pPr>
    </w:lvl>
    <w:lvl w:ilvl="4" w:tplc="B75E06CE">
      <w:start w:val="1"/>
      <w:numFmt w:val="lowerLetter"/>
      <w:lvlText w:val="%5."/>
      <w:lvlJc w:val="left"/>
      <w:pPr>
        <w:ind w:left="3600" w:hanging="360"/>
      </w:pPr>
    </w:lvl>
    <w:lvl w:ilvl="5" w:tplc="7EAAA970">
      <w:start w:val="1"/>
      <w:numFmt w:val="lowerRoman"/>
      <w:lvlText w:val="%6."/>
      <w:lvlJc w:val="right"/>
      <w:pPr>
        <w:ind w:left="4320" w:hanging="180"/>
      </w:pPr>
    </w:lvl>
    <w:lvl w:ilvl="6" w:tplc="9AE4C440">
      <w:start w:val="1"/>
      <w:numFmt w:val="decimal"/>
      <w:lvlText w:val="%7."/>
      <w:lvlJc w:val="left"/>
      <w:pPr>
        <w:ind w:left="5040" w:hanging="360"/>
      </w:pPr>
    </w:lvl>
    <w:lvl w:ilvl="7" w:tplc="43FEBE1A">
      <w:start w:val="1"/>
      <w:numFmt w:val="lowerLetter"/>
      <w:lvlText w:val="%8."/>
      <w:lvlJc w:val="left"/>
      <w:pPr>
        <w:ind w:left="5760" w:hanging="360"/>
      </w:pPr>
    </w:lvl>
    <w:lvl w:ilvl="8" w:tplc="78BC4D6A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79016F0"/>
    <w:multiLevelType w:val="hybridMultilevel"/>
    <w:tmpl w:val="3B5499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482E4089"/>
    <w:multiLevelType w:val="hybridMultilevel"/>
    <w:tmpl w:val="EDFEBAE0"/>
    <w:lvl w:ilvl="0" w:tplc="B2BEB8DA">
      <w:start w:val="1"/>
      <w:numFmt w:val="decimal"/>
      <w:lvlText w:val="%1."/>
      <w:lvlJc w:val="left"/>
      <w:pPr>
        <w:ind w:left="360" w:hanging="360"/>
      </w:pPr>
    </w:lvl>
    <w:lvl w:ilvl="1" w:tplc="18304490">
      <w:start w:val="1"/>
      <w:numFmt w:val="lowerLetter"/>
      <w:lvlText w:val="%2."/>
      <w:lvlJc w:val="left"/>
      <w:pPr>
        <w:ind w:left="1080" w:hanging="360"/>
      </w:pPr>
    </w:lvl>
    <w:lvl w:ilvl="2" w:tplc="ABBCF2AA">
      <w:start w:val="1"/>
      <w:numFmt w:val="lowerRoman"/>
      <w:lvlText w:val="%3."/>
      <w:lvlJc w:val="right"/>
      <w:pPr>
        <w:ind w:left="1800" w:hanging="180"/>
      </w:pPr>
    </w:lvl>
    <w:lvl w:ilvl="3" w:tplc="EBA248C0">
      <w:start w:val="1"/>
      <w:numFmt w:val="decimal"/>
      <w:lvlText w:val="%4."/>
      <w:lvlJc w:val="left"/>
      <w:pPr>
        <w:ind w:left="2520" w:hanging="360"/>
      </w:pPr>
    </w:lvl>
    <w:lvl w:ilvl="4" w:tplc="4448D4B0">
      <w:start w:val="1"/>
      <w:numFmt w:val="lowerLetter"/>
      <w:lvlText w:val="%5."/>
      <w:lvlJc w:val="left"/>
      <w:pPr>
        <w:ind w:left="3240" w:hanging="360"/>
      </w:pPr>
    </w:lvl>
    <w:lvl w:ilvl="5" w:tplc="0F2A0746">
      <w:start w:val="1"/>
      <w:numFmt w:val="lowerRoman"/>
      <w:lvlText w:val="%6."/>
      <w:lvlJc w:val="right"/>
      <w:pPr>
        <w:ind w:left="3960" w:hanging="180"/>
      </w:pPr>
    </w:lvl>
    <w:lvl w:ilvl="6" w:tplc="43904700">
      <w:start w:val="1"/>
      <w:numFmt w:val="decimal"/>
      <w:lvlText w:val="%7."/>
      <w:lvlJc w:val="left"/>
      <w:pPr>
        <w:ind w:left="4680" w:hanging="360"/>
      </w:pPr>
    </w:lvl>
    <w:lvl w:ilvl="7" w:tplc="4C00FB7C">
      <w:start w:val="1"/>
      <w:numFmt w:val="lowerLetter"/>
      <w:lvlText w:val="%8."/>
      <w:lvlJc w:val="left"/>
      <w:pPr>
        <w:ind w:left="5400" w:hanging="360"/>
      </w:pPr>
    </w:lvl>
    <w:lvl w:ilvl="8" w:tplc="4BD69E16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8651C08"/>
    <w:multiLevelType w:val="hybridMultilevel"/>
    <w:tmpl w:val="194CD520"/>
    <w:lvl w:ilvl="0" w:tplc="F3FEE5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8" w15:restartNumberingAfterBreak="0">
    <w:nsid w:val="4A4D1E2F"/>
    <w:multiLevelType w:val="hybridMultilevel"/>
    <w:tmpl w:val="6FE05A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AD33622"/>
    <w:multiLevelType w:val="hybridMultilevel"/>
    <w:tmpl w:val="FA76119E"/>
    <w:lvl w:ilvl="0" w:tplc="0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0" w15:restartNumberingAfterBreak="0">
    <w:nsid w:val="4B7E70AE"/>
    <w:multiLevelType w:val="hybridMultilevel"/>
    <w:tmpl w:val="BA5AB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C300D81"/>
    <w:multiLevelType w:val="hybridMultilevel"/>
    <w:tmpl w:val="9FEA57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C7E4227"/>
    <w:multiLevelType w:val="hybridMultilevel"/>
    <w:tmpl w:val="330CC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D71269E"/>
    <w:multiLevelType w:val="hybridMultilevel"/>
    <w:tmpl w:val="823CB64A"/>
    <w:lvl w:ilvl="0" w:tplc="E2D828D8">
      <w:start w:val="1"/>
      <w:numFmt w:val="decimal"/>
      <w:lvlText w:val="%1."/>
      <w:lvlJc w:val="left"/>
      <w:pPr>
        <w:ind w:left="360" w:hanging="360"/>
      </w:pPr>
    </w:lvl>
    <w:lvl w:ilvl="1" w:tplc="6A98BD16">
      <w:start w:val="1"/>
      <w:numFmt w:val="lowerLetter"/>
      <w:lvlText w:val="%2."/>
      <w:lvlJc w:val="left"/>
      <w:pPr>
        <w:ind w:left="1080" w:hanging="360"/>
      </w:pPr>
    </w:lvl>
    <w:lvl w:ilvl="2" w:tplc="AE20B042">
      <w:start w:val="1"/>
      <w:numFmt w:val="lowerRoman"/>
      <w:lvlText w:val="%3."/>
      <w:lvlJc w:val="right"/>
      <w:pPr>
        <w:ind w:left="1800" w:hanging="180"/>
      </w:pPr>
    </w:lvl>
    <w:lvl w:ilvl="3" w:tplc="6A943EF4">
      <w:start w:val="1"/>
      <w:numFmt w:val="decimal"/>
      <w:lvlText w:val="%4."/>
      <w:lvlJc w:val="left"/>
      <w:pPr>
        <w:ind w:left="2520" w:hanging="360"/>
      </w:pPr>
    </w:lvl>
    <w:lvl w:ilvl="4" w:tplc="7BE4685A">
      <w:start w:val="1"/>
      <w:numFmt w:val="lowerLetter"/>
      <w:lvlText w:val="%5."/>
      <w:lvlJc w:val="left"/>
      <w:pPr>
        <w:ind w:left="3240" w:hanging="360"/>
      </w:pPr>
    </w:lvl>
    <w:lvl w:ilvl="5" w:tplc="A08A436E">
      <w:start w:val="1"/>
      <w:numFmt w:val="lowerRoman"/>
      <w:lvlText w:val="%6."/>
      <w:lvlJc w:val="right"/>
      <w:pPr>
        <w:ind w:left="3960" w:hanging="180"/>
      </w:pPr>
    </w:lvl>
    <w:lvl w:ilvl="6" w:tplc="4EB4D980">
      <w:start w:val="1"/>
      <w:numFmt w:val="decimal"/>
      <w:lvlText w:val="%7."/>
      <w:lvlJc w:val="left"/>
      <w:pPr>
        <w:ind w:left="4680" w:hanging="360"/>
      </w:pPr>
    </w:lvl>
    <w:lvl w:ilvl="7" w:tplc="828A556C">
      <w:start w:val="1"/>
      <w:numFmt w:val="lowerLetter"/>
      <w:lvlText w:val="%8."/>
      <w:lvlJc w:val="left"/>
      <w:pPr>
        <w:ind w:left="5400" w:hanging="360"/>
      </w:pPr>
    </w:lvl>
    <w:lvl w:ilvl="8" w:tplc="9176046C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0201D12"/>
    <w:multiLevelType w:val="hybridMultilevel"/>
    <w:tmpl w:val="038A3D60"/>
    <w:lvl w:ilvl="0" w:tplc="EFD41F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24C4F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BBAD4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363D5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A64BD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64E94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BE4F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DAE2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752CB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502D1B21"/>
    <w:multiLevelType w:val="hybridMultilevel"/>
    <w:tmpl w:val="E07C7FB4"/>
    <w:lvl w:ilvl="0" w:tplc="BB0C3980">
      <w:start w:val="1"/>
      <w:numFmt w:val="decimal"/>
      <w:lvlText w:val="%1."/>
      <w:lvlJc w:val="left"/>
      <w:pPr>
        <w:ind w:left="720" w:hanging="360"/>
      </w:pPr>
    </w:lvl>
    <w:lvl w:ilvl="1" w:tplc="661498E0">
      <w:start w:val="1"/>
      <w:numFmt w:val="lowerLetter"/>
      <w:lvlText w:val="%2."/>
      <w:lvlJc w:val="left"/>
      <w:pPr>
        <w:ind w:left="1440" w:hanging="360"/>
      </w:pPr>
    </w:lvl>
    <w:lvl w:ilvl="2" w:tplc="32F67BAC">
      <w:start w:val="1"/>
      <w:numFmt w:val="lowerRoman"/>
      <w:lvlText w:val="%3."/>
      <w:lvlJc w:val="right"/>
      <w:pPr>
        <w:ind w:left="2160" w:hanging="180"/>
      </w:pPr>
    </w:lvl>
    <w:lvl w:ilvl="3" w:tplc="175222F8">
      <w:start w:val="1"/>
      <w:numFmt w:val="decimal"/>
      <w:lvlText w:val="%4."/>
      <w:lvlJc w:val="left"/>
      <w:pPr>
        <w:ind w:left="2880" w:hanging="360"/>
      </w:pPr>
    </w:lvl>
    <w:lvl w:ilvl="4" w:tplc="F4F4C1AC">
      <w:start w:val="1"/>
      <w:numFmt w:val="lowerLetter"/>
      <w:lvlText w:val="%5."/>
      <w:lvlJc w:val="left"/>
      <w:pPr>
        <w:ind w:left="3600" w:hanging="360"/>
      </w:pPr>
    </w:lvl>
    <w:lvl w:ilvl="5" w:tplc="888E131E">
      <w:start w:val="1"/>
      <w:numFmt w:val="lowerRoman"/>
      <w:lvlText w:val="%6."/>
      <w:lvlJc w:val="right"/>
      <w:pPr>
        <w:ind w:left="4320" w:hanging="180"/>
      </w:pPr>
    </w:lvl>
    <w:lvl w:ilvl="6" w:tplc="ECCE3164">
      <w:start w:val="1"/>
      <w:numFmt w:val="decimal"/>
      <w:lvlText w:val="%7."/>
      <w:lvlJc w:val="left"/>
      <w:pPr>
        <w:ind w:left="5040" w:hanging="360"/>
      </w:pPr>
    </w:lvl>
    <w:lvl w:ilvl="7" w:tplc="36EED308">
      <w:start w:val="1"/>
      <w:numFmt w:val="lowerLetter"/>
      <w:lvlText w:val="%8."/>
      <w:lvlJc w:val="left"/>
      <w:pPr>
        <w:ind w:left="5760" w:hanging="360"/>
      </w:pPr>
    </w:lvl>
    <w:lvl w:ilvl="8" w:tplc="6F4883D6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07D13EF"/>
    <w:multiLevelType w:val="hybridMultilevel"/>
    <w:tmpl w:val="BA5AB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1737D47"/>
    <w:multiLevelType w:val="hybridMultilevel"/>
    <w:tmpl w:val="E2CC6F6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1D05C17"/>
    <w:multiLevelType w:val="hybridMultilevel"/>
    <w:tmpl w:val="53927B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28A5040"/>
    <w:multiLevelType w:val="hybridMultilevel"/>
    <w:tmpl w:val="FDE00C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4940C86"/>
    <w:multiLevelType w:val="hybridMultilevel"/>
    <w:tmpl w:val="24F2AE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4D71696"/>
    <w:multiLevelType w:val="hybridMultilevel"/>
    <w:tmpl w:val="5B58A3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52832C4"/>
    <w:multiLevelType w:val="hybridMultilevel"/>
    <w:tmpl w:val="54501A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C695D2">
      <w:start w:val="1"/>
      <w:numFmt w:val="lowerLetter"/>
      <w:lvlText w:val="%2."/>
      <w:lvlJc w:val="left"/>
      <w:pPr>
        <w:ind w:left="1080" w:hanging="360"/>
      </w:pPr>
    </w:lvl>
    <w:lvl w:ilvl="2" w:tplc="032C20B2">
      <w:start w:val="1"/>
      <w:numFmt w:val="lowerRoman"/>
      <w:lvlText w:val="%3."/>
      <w:lvlJc w:val="right"/>
      <w:pPr>
        <w:ind w:left="1800" w:hanging="180"/>
      </w:pPr>
    </w:lvl>
    <w:lvl w:ilvl="3" w:tplc="A91C4C50">
      <w:start w:val="1"/>
      <w:numFmt w:val="decimal"/>
      <w:lvlText w:val="%4."/>
      <w:lvlJc w:val="left"/>
      <w:pPr>
        <w:ind w:left="2520" w:hanging="360"/>
      </w:pPr>
    </w:lvl>
    <w:lvl w:ilvl="4" w:tplc="F4BED340">
      <w:start w:val="1"/>
      <w:numFmt w:val="lowerLetter"/>
      <w:lvlText w:val="%5."/>
      <w:lvlJc w:val="left"/>
      <w:pPr>
        <w:ind w:left="3240" w:hanging="360"/>
      </w:pPr>
    </w:lvl>
    <w:lvl w:ilvl="5" w:tplc="FFD2BCFA">
      <w:start w:val="1"/>
      <w:numFmt w:val="lowerRoman"/>
      <w:lvlText w:val="%6."/>
      <w:lvlJc w:val="right"/>
      <w:pPr>
        <w:ind w:left="3960" w:hanging="180"/>
      </w:pPr>
    </w:lvl>
    <w:lvl w:ilvl="6" w:tplc="6A048C06">
      <w:start w:val="1"/>
      <w:numFmt w:val="decimal"/>
      <w:lvlText w:val="%7."/>
      <w:lvlJc w:val="left"/>
      <w:pPr>
        <w:ind w:left="4680" w:hanging="360"/>
      </w:pPr>
    </w:lvl>
    <w:lvl w:ilvl="7" w:tplc="5B30CFD2">
      <w:start w:val="1"/>
      <w:numFmt w:val="lowerLetter"/>
      <w:lvlText w:val="%8."/>
      <w:lvlJc w:val="left"/>
      <w:pPr>
        <w:ind w:left="5400" w:hanging="360"/>
      </w:pPr>
    </w:lvl>
    <w:lvl w:ilvl="8" w:tplc="67EC3B36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5474D4E"/>
    <w:multiLevelType w:val="multilevel"/>
    <w:tmpl w:val="CC5A10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4" w15:restartNumberingAfterBreak="0">
    <w:nsid w:val="55F142EF"/>
    <w:multiLevelType w:val="hybridMultilevel"/>
    <w:tmpl w:val="4036EC92"/>
    <w:lvl w:ilvl="0" w:tplc="54EEBB8E">
      <w:start w:val="1"/>
      <w:numFmt w:val="decimal"/>
      <w:lvlText w:val="%1."/>
      <w:lvlJc w:val="left"/>
      <w:pPr>
        <w:ind w:left="720" w:hanging="360"/>
      </w:pPr>
    </w:lvl>
    <w:lvl w:ilvl="1" w:tplc="BED218AE">
      <w:start w:val="1"/>
      <w:numFmt w:val="lowerLetter"/>
      <w:lvlText w:val="%2."/>
      <w:lvlJc w:val="left"/>
      <w:pPr>
        <w:ind w:left="1440" w:hanging="360"/>
      </w:pPr>
    </w:lvl>
    <w:lvl w:ilvl="2" w:tplc="552A7F1A">
      <w:start w:val="1"/>
      <w:numFmt w:val="lowerRoman"/>
      <w:lvlText w:val="%3."/>
      <w:lvlJc w:val="right"/>
      <w:pPr>
        <w:ind w:left="2160" w:hanging="180"/>
      </w:pPr>
    </w:lvl>
    <w:lvl w:ilvl="3" w:tplc="76D0ABDA">
      <w:start w:val="1"/>
      <w:numFmt w:val="decimal"/>
      <w:lvlText w:val="%4."/>
      <w:lvlJc w:val="left"/>
      <w:pPr>
        <w:ind w:left="2880" w:hanging="360"/>
      </w:pPr>
    </w:lvl>
    <w:lvl w:ilvl="4" w:tplc="5B44AE0E">
      <w:start w:val="1"/>
      <w:numFmt w:val="lowerLetter"/>
      <w:lvlText w:val="%5."/>
      <w:lvlJc w:val="left"/>
      <w:pPr>
        <w:ind w:left="3600" w:hanging="360"/>
      </w:pPr>
    </w:lvl>
    <w:lvl w:ilvl="5" w:tplc="E3C497D8">
      <w:start w:val="1"/>
      <w:numFmt w:val="lowerRoman"/>
      <w:lvlText w:val="%6."/>
      <w:lvlJc w:val="right"/>
      <w:pPr>
        <w:ind w:left="4320" w:hanging="180"/>
      </w:pPr>
    </w:lvl>
    <w:lvl w:ilvl="6" w:tplc="A53C570A">
      <w:start w:val="1"/>
      <w:numFmt w:val="decimal"/>
      <w:lvlText w:val="%7."/>
      <w:lvlJc w:val="left"/>
      <w:pPr>
        <w:ind w:left="5040" w:hanging="360"/>
      </w:pPr>
    </w:lvl>
    <w:lvl w:ilvl="7" w:tplc="6D5A914E">
      <w:start w:val="1"/>
      <w:numFmt w:val="lowerLetter"/>
      <w:lvlText w:val="%8."/>
      <w:lvlJc w:val="left"/>
      <w:pPr>
        <w:ind w:left="5760" w:hanging="360"/>
      </w:pPr>
    </w:lvl>
    <w:lvl w:ilvl="8" w:tplc="F1AAAB2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8545AE1"/>
    <w:multiLevelType w:val="hybridMultilevel"/>
    <w:tmpl w:val="550069AA"/>
    <w:lvl w:ilvl="0" w:tplc="348096AE">
      <w:start w:val="1"/>
      <w:numFmt w:val="decimal"/>
      <w:lvlText w:val="%1."/>
      <w:lvlJc w:val="left"/>
      <w:pPr>
        <w:ind w:left="360" w:hanging="360"/>
      </w:pPr>
    </w:lvl>
    <w:lvl w:ilvl="1" w:tplc="250A4F90">
      <w:start w:val="1"/>
      <w:numFmt w:val="lowerLetter"/>
      <w:lvlText w:val="%2."/>
      <w:lvlJc w:val="left"/>
      <w:pPr>
        <w:ind w:left="1080" w:hanging="360"/>
      </w:pPr>
    </w:lvl>
    <w:lvl w:ilvl="2" w:tplc="B178B966">
      <w:start w:val="1"/>
      <w:numFmt w:val="lowerRoman"/>
      <w:lvlText w:val="%3."/>
      <w:lvlJc w:val="right"/>
      <w:pPr>
        <w:ind w:left="1800" w:hanging="180"/>
      </w:pPr>
    </w:lvl>
    <w:lvl w:ilvl="3" w:tplc="261C867C">
      <w:start w:val="1"/>
      <w:numFmt w:val="decimal"/>
      <w:lvlText w:val="%4."/>
      <w:lvlJc w:val="left"/>
      <w:pPr>
        <w:ind w:left="2520" w:hanging="360"/>
      </w:pPr>
    </w:lvl>
    <w:lvl w:ilvl="4" w:tplc="AE22F7AC">
      <w:start w:val="1"/>
      <w:numFmt w:val="lowerLetter"/>
      <w:lvlText w:val="%5."/>
      <w:lvlJc w:val="left"/>
      <w:pPr>
        <w:ind w:left="3240" w:hanging="360"/>
      </w:pPr>
    </w:lvl>
    <w:lvl w:ilvl="5" w:tplc="1CE624D2">
      <w:start w:val="1"/>
      <w:numFmt w:val="lowerRoman"/>
      <w:lvlText w:val="%6."/>
      <w:lvlJc w:val="right"/>
      <w:pPr>
        <w:ind w:left="3960" w:hanging="180"/>
      </w:pPr>
    </w:lvl>
    <w:lvl w:ilvl="6" w:tplc="0C6CDFC0">
      <w:start w:val="1"/>
      <w:numFmt w:val="decimal"/>
      <w:lvlText w:val="%7."/>
      <w:lvlJc w:val="left"/>
      <w:pPr>
        <w:ind w:left="4680" w:hanging="360"/>
      </w:pPr>
    </w:lvl>
    <w:lvl w:ilvl="7" w:tplc="606EE7D2">
      <w:start w:val="1"/>
      <w:numFmt w:val="lowerLetter"/>
      <w:lvlText w:val="%8."/>
      <w:lvlJc w:val="left"/>
      <w:pPr>
        <w:ind w:left="5400" w:hanging="360"/>
      </w:pPr>
    </w:lvl>
    <w:lvl w:ilvl="8" w:tplc="164268E0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B064B0B"/>
    <w:multiLevelType w:val="hybridMultilevel"/>
    <w:tmpl w:val="8B1663C6"/>
    <w:lvl w:ilvl="0" w:tplc="45AAFD40">
      <w:start w:val="1"/>
      <w:numFmt w:val="decimal"/>
      <w:lvlText w:val="%1."/>
      <w:lvlJc w:val="left"/>
      <w:pPr>
        <w:ind w:left="720" w:hanging="360"/>
      </w:pPr>
    </w:lvl>
    <w:lvl w:ilvl="1" w:tplc="3DB23214">
      <w:start w:val="1"/>
      <w:numFmt w:val="lowerLetter"/>
      <w:lvlText w:val="%2."/>
      <w:lvlJc w:val="left"/>
      <w:pPr>
        <w:ind w:left="1440" w:hanging="360"/>
      </w:pPr>
    </w:lvl>
    <w:lvl w:ilvl="2" w:tplc="8E0A87B6">
      <w:start w:val="1"/>
      <w:numFmt w:val="lowerRoman"/>
      <w:lvlText w:val="%3."/>
      <w:lvlJc w:val="right"/>
      <w:pPr>
        <w:ind w:left="2160" w:hanging="180"/>
      </w:pPr>
    </w:lvl>
    <w:lvl w:ilvl="3" w:tplc="EA60F470">
      <w:start w:val="1"/>
      <w:numFmt w:val="decimal"/>
      <w:lvlText w:val="%4."/>
      <w:lvlJc w:val="left"/>
      <w:pPr>
        <w:ind w:left="2880" w:hanging="360"/>
      </w:pPr>
    </w:lvl>
    <w:lvl w:ilvl="4" w:tplc="FA74CB90">
      <w:start w:val="1"/>
      <w:numFmt w:val="lowerLetter"/>
      <w:lvlText w:val="%5."/>
      <w:lvlJc w:val="left"/>
      <w:pPr>
        <w:ind w:left="3600" w:hanging="360"/>
      </w:pPr>
    </w:lvl>
    <w:lvl w:ilvl="5" w:tplc="FED00772">
      <w:start w:val="1"/>
      <w:numFmt w:val="lowerRoman"/>
      <w:lvlText w:val="%6."/>
      <w:lvlJc w:val="right"/>
      <w:pPr>
        <w:ind w:left="4320" w:hanging="180"/>
      </w:pPr>
    </w:lvl>
    <w:lvl w:ilvl="6" w:tplc="F73C529C">
      <w:start w:val="1"/>
      <w:numFmt w:val="decimal"/>
      <w:lvlText w:val="%7."/>
      <w:lvlJc w:val="left"/>
      <w:pPr>
        <w:ind w:left="5040" w:hanging="360"/>
      </w:pPr>
    </w:lvl>
    <w:lvl w:ilvl="7" w:tplc="A5ECC290">
      <w:start w:val="1"/>
      <w:numFmt w:val="lowerLetter"/>
      <w:lvlText w:val="%8."/>
      <w:lvlJc w:val="left"/>
      <w:pPr>
        <w:ind w:left="5760" w:hanging="360"/>
      </w:pPr>
    </w:lvl>
    <w:lvl w:ilvl="8" w:tplc="8C808F66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B0D5C59"/>
    <w:multiLevelType w:val="hybridMultilevel"/>
    <w:tmpl w:val="5E8ECF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B4D559E"/>
    <w:multiLevelType w:val="hybridMultilevel"/>
    <w:tmpl w:val="CDE69C80"/>
    <w:lvl w:ilvl="0" w:tplc="4B6A747C">
      <w:start w:val="1"/>
      <w:numFmt w:val="decimal"/>
      <w:lvlText w:val="%1."/>
      <w:lvlJc w:val="left"/>
      <w:pPr>
        <w:ind w:left="360" w:hanging="360"/>
      </w:pPr>
    </w:lvl>
    <w:lvl w:ilvl="1" w:tplc="5288A298">
      <w:start w:val="1"/>
      <w:numFmt w:val="lowerLetter"/>
      <w:lvlText w:val="%2."/>
      <w:lvlJc w:val="left"/>
      <w:pPr>
        <w:ind w:left="1080" w:hanging="360"/>
      </w:pPr>
    </w:lvl>
    <w:lvl w:ilvl="2" w:tplc="2E90C42C">
      <w:start w:val="1"/>
      <w:numFmt w:val="lowerRoman"/>
      <w:lvlText w:val="%3."/>
      <w:lvlJc w:val="right"/>
      <w:pPr>
        <w:ind w:left="1800" w:hanging="180"/>
      </w:pPr>
    </w:lvl>
    <w:lvl w:ilvl="3" w:tplc="50A2B642">
      <w:start w:val="1"/>
      <w:numFmt w:val="decimal"/>
      <w:lvlText w:val="%4."/>
      <w:lvlJc w:val="left"/>
      <w:pPr>
        <w:ind w:left="2520" w:hanging="360"/>
      </w:pPr>
    </w:lvl>
    <w:lvl w:ilvl="4" w:tplc="A39C0F7E">
      <w:start w:val="1"/>
      <w:numFmt w:val="lowerLetter"/>
      <w:lvlText w:val="%5."/>
      <w:lvlJc w:val="left"/>
      <w:pPr>
        <w:ind w:left="3240" w:hanging="360"/>
      </w:pPr>
    </w:lvl>
    <w:lvl w:ilvl="5" w:tplc="9724C3FC">
      <w:start w:val="1"/>
      <w:numFmt w:val="lowerRoman"/>
      <w:lvlText w:val="%6."/>
      <w:lvlJc w:val="right"/>
      <w:pPr>
        <w:ind w:left="3960" w:hanging="180"/>
      </w:pPr>
    </w:lvl>
    <w:lvl w:ilvl="6" w:tplc="3DF66040">
      <w:start w:val="1"/>
      <w:numFmt w:val="decimal"/>
      <w:lvlText w:val="%7."/>
      <w:lvlJc w:val="left"/>
      <w:pPr>
        <w:ind w:left="4680" w:hanging="360"/>
      </w:pPr>
    </w:lvl>
    <w:lvl w:ilvl="7" w:tplc="EB361918">
      <w:start w:val="1"/>
      <w:numFmt w:val="lowerLetter"/>
      <w:lvlText w:val="%8."/>
      <w:lvlJc w:val="left"/>
      <w:pPr>
        <w:ind w:left="5400" w:hanging="360"/>
      </w:pPr>
    </w:lvl>
    <w:lvl w:ilvl="8" w:tplc="134EF6B2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BFF02DA"/>
    <w:multiLevelType w:val="hybridMultilevel"/>
    <w:tmpl w:val="5A60B0B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0" w15:restartNumberingAfterBreak="0">
    <w:nsid w:val="5D0A253E"/>
    <w:multiLevelType w:val="hybridMultilevel"/>
    <w:tmpl w:val="8B84D1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D2F164A"/>
    <w:multiLevelType w:val="hybridMultilevel"/>
    <w:tmpl w:val="AB5A11E8"/>
    <w:lvl w:ilvl="0" w:tplc="727A2D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72B6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801C2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5886B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7A58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9CCB0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2E86A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14D1D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97824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5D4455A6"/>
    <w:multiLevelType w:val="multilevel"/>
    <w:tmpl w:val="73A281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607B101A"/>
    <w:multiLevelType w:val="hybridMultilevel"/>
    <w:tmpl w:val="14487D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0B01C2A"/>
    <w:multiLevelType w:val="hybridMultilevel"/>
    <w:tmpl w:val="B7DC0A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11527A1"/>
    <w:multiLevelType w:val="hybridMultilevel"/>
    <w:tmpl w:val="16B81316"/>
    <w:lvl w:ilvl="0" w:tplc="A5F066B0">
      <w:start w:val="1"/>
      <w:numFmt w:val="decimal"/>
      <w:lvlText w:val="%1."/>
      <w:lvlJc w:val="left"/>
      <w:pPr>
        <w:ind w:left="360" w:hanging="360"/>
      </w:pPr>
    </w:lvl>
    <w:lvl w:ilvl="1" w:tplc="E1FE705A">
      <w:start w:val="1"/>
      <w:numFmt w:val="lowerLetter"/>
      <w:lvlText w:val="%2."/>
      <w:lvlJc w:val="left"/>
      <w:pPr>
        <w:ind w:left="1080" w:hanging="360"/>
      </w:pPr>
    </w:lvl>
    <w:lvl w:ilvl="2" w:tplc="94285FBE">
      <w:start w:val="1"/>
      <w:numFmt w:val="lowerRoman"/>
      <w:lvlText w:val="%3."/>
      <w:lvlJc w:val="right"/>
      <w:pPr>
        <w:ind w:left="1800" w:hanging="180"/>
      </w:pPr>
    </w:lvl>
    <w:lvl w:ilvl="3" w:tplc="6834F5E0">
      <w:start w:val="1"/>
      <w:numFmt w:val="decimal"/>
      <w:lvlText w:val="%4."/>
      <w:lvlJc w:val="left"/>
      <w:pPr>
        <w:ind w:left="2520" w:hanging="360"/>
      </w:pPr>
    </w:lvl>
    <w:lvl w:ilvl="4" w:tplc="296A0E08">
      <w:start w:val="1"/>
      <w:numFmt w:val="lowerLetter"/>
      <w:lvlText w:val="%5."/>
      <w:lvlJc w:val="left"/>
      <w:pPr>
        <w:ind w:left="3240" w:hanging="360"/>
      </w:pPr>
    </w:lvl>
    <w:lvl w:ilvl="5" w:tplc="BFBC2E16">
      <w:start w:val="1"/>
      <w:numFmt w:val="lowerRoman"/>
      <w:lvlText w:val="%6."/>
      <w:lvlJc w:val="right"/>
      <w:pPr>
        <w:ind w:left="3960" w:hanging="180"/>
      </w:pPr>
    </w:lvl>
    <w:lvl w:ilvl="6" w:tplc="4C2A5C94">
      <w:start w:val="1"/>
      <w:numFmt w:val="decimal"/>
      <w:lvlText w:val="%7."/>
      <w:lvlJc w:val="left"/>
      <w:pPr>
        <w:ind w:left="4680" w:hanging="360"/>
      </w:pPr>
    </w:lvl>
    <w:lvl w:ilvl="7" w:tplc="082836E8">
      <w:start w:val="1"/>
      <w:numFmt w:val="lowerLetter"/>
      <w:lvlText w:val="%8."/>
      <w:lvlJc w:val="left"/>
      <w:pPr>
        <w:ind w:left="5400" w:hanging="360"/>
      </w:pPr>
    </w:lvl>
    <w:lvl w:ilvl="8" w:tplc="C672B0C0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17627D5"/>
    <w:multiLevelType w:val="hybridMultilevel"/>
    <w:tmpl w:val="7C24F8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2B517B2"/>
    <w:multiLevelType w:val="hybridMultilevel"/>
    <w:tmpl w:val="068EF3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62FA6A1E"/>
    <w:multiLevelType w:val="hybridMultilevel"/>
    <w:tmpl w:val="8ED897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83535D"/>
    <w:multiLevelType w:val="hybridMultilevel"/>
    <w:tmpl w:val="7C24F8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9040AE"/>
    <w:multiLevelType w:val="hybridMultilevel"/>
    <w:tmpl w:val="0850403E"/>
    <w:lvl w:ilvl="0" w:tplc="D688D1B4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50B341C"/>
    <w:multiLevelType w:val="hybridMultilevel"/>
    <w:tmpl w:val="C45CA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73D5257"/>
    <w:multiLevelType w:val="hybridMultilevel"/>
    <w:tmpl w:val="D25490CE"/>
    <w:lvl w:ilvl="0" w:tplc="D688D1B4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8165718"/>
    <w:multiLevelType w:val="hybridMultilevel"/>
    <w:tmpl w:val="E94EF718"/>
    <w:lvl w:ilvl="0" w:tplc="0F30E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4AF13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2FE0FF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320E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54FE4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0D095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472F1D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98AC31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77211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6C4B4C50"/>
    <w:multiLevelType w:val="hybridMultilevel"/>
    <w:tmpl w:val="3B5468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C734099"/>
    <w:multiLevelType w:val="hybridMultilevel"/>
    <w:tmpl w:val="8C68ED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D4F475A"/>
    <w:multiLevelType w:val="hybridMultilevel"/>
    <w:tmpl w:val="CDEAFE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DBA4ED6"/>
    <w:multiLevelType w:val="hybridMultilevel"/>
    <w:tmpl w:val="B19C1F1A"/>
    <w:lvl w:ilvl="0" w:tplc="CFDCBBA2">
      <w:start w:val="1"/>
      <w:numFmt w:val="decimal"/>
      <w:lvlText w:val="%1."/>
      <w:lvlJc w:val="left"/>
      <w:pPr>
        <w:ind w:left="825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545" w:hanging="360"/>
      </w:pPr>
    </w:lvl>
    <w:lvl w:ilvl="2" w:tplc="080A001B" w:tentative="1">
      <w:start w:val="1"/>
      <w:numFmt w:val="lowerRoman"/>
      <w:lvlText w:val="%3."/>
      <w:lvlJc w:val="right"/>
      <w:pPr>
        <w:ind w:left="2265" w:hanging="180"/>
      </w:pPr>
    </w:lvl>
    <w:lvl w:ilvl="3" w:tplc="080A000F" w:tentative="1">
      <w:start w:val="1"/>
      <w:numFmt w:val="decimal"/>
      <w:lvlText w:val="%4."/>
      <w:lvlJc w:val="left"/>
      <w:pPr>
        <w:ind w:left="2985" w:hanging="360"/>
      </w:pPr>
    </w:lvl>
    <w:lvl w:ilvl="4" w:tplc="080A0019" w:tentative="1">
      <w:start w:val="1"/>
      <w:numFmt w:val="lowerLetter"/>
      <w:lvlText w:val="%5."/>
      <w:lvlJc w:val="left"/>
      <w:pPr>
        <w:ind w:left="3705" w:hanging="360"/>
      </w:pPr>
    </w:lvl>
    <w:lvl w:ilvl="5" w:tplc="080A001B" w:tentative="1">
      <w:start w:val="1"/>
      <w:numFmt w:val="lowerRoman"/>
      <w:lvlText w:val="%6."/>
      <w:lvlJc w:val="right"/>
      <w:pPr>
        <w:ind w:left="4425" w:hanging="180"/>
      </w:pPr>
    </w:lvl>
    <w:lvl w:ilvl="6" w:tplc="080A000F" w:tentative="1">
      <w:start w:val="1"/>
      <w:numFmt w:val="decimal"/>
      <w:lvlText w:val="%7."/>
      <w:lvlJc w:val="left"/>
      <w:pPr>
        <w:ind w:left="5145" w:hanging="360"/>
      </w:pPr>
    </w:lvl>
    <w:lvl w:ilvl="7" w:tplc="080A0019" w:tentative="1">
      <w:start w:val="1"/>
      <w:numFmt w:val="lowerLetter"/>
      <w:lvlText w:val="%8."/>
      <w:lvlJc w:val="left"/>
      <w:pPr>
        <w:ind w:left="5865" w:hanging="360"/>
      </w:pPr>
    </w:lvl>
    <w:lvl w:ilvl="8" w:tplc="08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8" w15:restartNumberingAfterBreak="0">
    <w:nsid w:val="6E766DC6"/>
    <w:multiLevelType w:val="hybridMultilevel"/>
    <w:tmpl w:val="42FC12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FF14E84"/>
    <w:multiLevelType w:val="hybridMultilevel"/>
    <w:tmpl w:val="C8CA78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01E7228"/>
    <w:multiLevelType w:val="hybridMultilevel"/>
    <w:tmpl w:val="7C24F8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066390D"/>
    <w:multiLevelType w:val="hybridMultilevel"/>
    <w:tmpl w:val="FFFFFFFF"/>
    <w:lvl w:ilvl="0" w:tplc="BA52953E">
      <w:start w:val="1"/>
      <w:numFmt w:val="decimal"/>
      <w:lvlText w:val="%1."/>
      <w:lvlJc w:val="left"/>
      <w:pPr>
        <w:ind w:left="360" w:hanging="360"/>
      </w:pPr>
    </w:lvl>
    <w:lvl w:ilvl="1" w:tplc="DFBCACD8">
      <w:start w:val="1"/>
      <w:numFmt w:val="lowerLetter"/>
      <w:lvlText w:val="%2."/>
      <w:lvlJc w:val="left"/>
      <w:pPr>
        <w:ind w:left="1080" w:hanging="360"/>
      </w:pPr>
    </w:lvl>
    <w:lvl w:ilvl="2" w:tplc="779620D2">
      <w:start w:val="1"/>
      <w:numFmt w:val="lowerRoman"/>
      <w:lvlText w:val="%3."/>
      <w:lvlJc w:val="right"/>
      <w:pPr>
        <w:ind w:left="1800" w:hanging="180"/>
      </w:pPr>
    </w:lvl>
    <w:lvl w:ilvl="3" w:tplc="9698C0EE">
      <w:start w:val="1"/>
      <w:numFmt w:val="decimal"/>
      <w:lvlText w:val="%4."/>
      <w:lvlJc w:val="left"/>
      <w:pPr>
        <w:ind w:left="2520" w:hanging="360"/>
      </w:pPr>
    </w:lvl>
    <w:lvl w:ilvl="4" w:tplc="1F00C7C0">
      <w:start w:val="1"/>
      <w:numFmt w:val="lowerLetter"/>
      <w:lvlText w:val="%5."/>
      <w:lvlJc w:val="left"/>
      <w:pPr>
        <w:ind w:left="3240" w:hanging="360"/>
      </w:pPr>
    </w:lvl>
    <w:lvl w:ilvl="5" w:tplc="AD4A8CAC">
      <w:start w:val="1"/>
      <w:numFmt w:val="lowerRoman"/>
      <w:lvlText w:val="%6."/>
      <w:lvlJc w:val="right"/>
      <w:pPr>
        <w:ind w:left="3960" w:hanging="180"/>
      </w:pPr>
    </w:lvl>
    <w:lvl w:ilvl="6" w:tplc="162255BA">
      <w:start w:val="1"/>
      <w:numFmt w:val="decimal"/>
      <w:lvlText w:val="%7."/>
      <w:lvlJc w:val="left"/>
      <w:pPr>
        <w:ind w:left="4680" w:hanging="360"/>
      </w:pPr>
    </w:lvl>
    <w:lvl w:ilvl="7" w:tplc="1E08A314">
      <w:start w:val="1"/>
      <w:numFmt w:val="lowerLetter"/>
      <w:lvlText w:val="%8."/>
      <w:lvlJc w:val="left"/>
      <w:pPr>
        <w:ind w:left="5400" w:hanging="360"/>
      </w:pPr>
    </w:lvl>
    <w:lvl w:ilvl="8" w:tplc="D85027BE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10E6415"/>
    <w:multiLevelType w:val="hybridMultilevel"/>
    <w:tmpl w:val="998C060A"/>
    <w:lvl w:ilvl="0" w:tplc="2722CE74">
      <w:start w:val="1"/>
      <w:numFmt w:val="decimal"/>
      <w:lvlText w:val="%1."/>
      <w:lvlJc w:val="left"/>
      <w:pPr>
        <w:ind w:left="720" w:hanging="360"/>
      </w:pPr>
    </w:lvl>
    <w:lvl w:ilvl="1" w:tplc="D1228A02">
      <w:start w:val="1"/>
      <w:numFmt w:val="lowerLetter"/>
      <w:lvlText w:val="%2."/>
      <w:lvlJc w:val="left"/>
      <w:pPr>
        <w:ind w:left="1440" w:hanging="360"/>
      </w:pPr>
    </w:lvl>
    <w:lvl w:ilvl="2" w:tplc="0A3E5836">
      <w:start w:val="1"/>
      <w:numFmt w:val="lowerRoman"/>
      <w:lvlText w:val="%3."/>
      <w:lvlJc w:val="right"/>
      <w:pPr>
        <w:ind w:left="2160" w:hanging="180"/>
      </w:pPr>
    </w:lvl>
    <w:lvl w:ilvl="3" w:tplc="9CF4C32E">
      <w:start w:val="1"/>
      <w:numFmt w:val="decimal"/>
      <w:lvlText w:val="%4."/>
      <w:lvlJc w:val="left"/>
      <w:pPr>
        <w:ind w:left="2880" w:hanging="360"/>
      </w:pPr>
    </w:lvl>
    <w:lvl w:ilvl="4" w:tplc="3BD011E6">
      <w:start w:val="1"/>
      <w:numFmt w:val="lowerLetter"/>
      <w:lvlText w:val="%5."/>
      <w:lvlJc w:val="left"/>
      <w:pPr>
        <w:ind w:left="3600" w:hanging="360"/>
      </w:pPr>
    </w:lvl>
    <w:lvl w:ilvl="5" w:tplc="1F240568">
      <w:start w:val="1"/>
      <w:numFmt w:val="lowerRoman"/>
      <w:lvlText w:val="%6."/>
      <w:lvlJc w:val="right"/>
      <w:pPr>
        <w:ind w:left="4320" w:hanging="180"/>
      </w:pPr>
    </w:lvl>
    <w:lvl w:ilvl="6" w:tplc="D8C0D716">
      <w:start w:val="1"/>
      <w:numFmt w:val="decimal"/>
      <w:lvlText w:val="%7."/>
      <w:lvlJc w:val="left"/>
      <w:pPr>
        <w:ind w:left="5040" w:hanging="360"/>
      </w:pPr>
    </w:lvl>
    <w:lvl w:ilvl="7" w:tplc="E63AE58E">
      <w:start w:val="1"/>
      <w:numFmt w:val="lowerLetter"/>
      <w:lvlText w:val="%8."/>
      <w:lvlJc w:val="left"/>
      <w:pPr>
        <w:ind w:left="5760" w:hanging="360"/>
      </w:pPr>
    </w:lvl>
    <w:lvl w:ilvl="8" w:tplc="11DEDCA2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3113011"/>
    <w:multiLevelType w:val="hybridMultilevel"/>
    <w:tmpl w:val="936AB72E"/>
    <w:lvl w:ilvl="0" w:tplc="F29AA8B6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73696210"/>
    <w:multiLevelType w:val="hybridMultilevel"/>
    <w:tmpl w:val="7E666E40"/>
    <w:lvl w:ilvl="0" w:tplc="0E88C562">
      <w:start w:val="1"/>
      <w:numFmt w:val="decimal"/>
      <w:lvlText w:val="%1."/>
      <w:lvlJc w:val="left"/>
      <w:pPr>
        <w:ind w:left="720" w:hanging="360"/>
      </w:pPr>
    </w:lvl>
    <w:lvl w:ilvl="1" w:tplc="C900876A">
      <w:start w:val="1"/>
      <w:numFmt w:val="lowerLetter"/>
      <w:lvlText w:val="%2."/>
      <w:lvlJc w:val="left"/>
      <w:pPr>
        <w:ind w:left="1440" w:hanging="360"/>
      </w:pPr>
    </w:lvl>
    <w:lvl w:ilvl="2" w:tplc="84620306">
      <w:start w:val="1"/>
      <w:numFmt w:val="lowerRoman"/>
      <w:lvlText w:val="%3."/>
      <w:lvlJc w:val="right"/>
      <w:pPr>
        <w:ind w:left="2160" w:hanging="180"/>
      </w:pPr>
    </w:lvl>
    <w:lvl w:ilvl="3" w:tplc="5BE285CC">
      <w:start w:val="1"/>
      <w:numFmt w:val="decimal"/>
      <w:lvlText w:val="%4."/>
      <w:lvlJc w:val="left"/>
      <w:pPr>
        <w:ind w:left="2880" w:hanging="360"/>
      </w:pPr>
    </w:lvl>
    <w:lvl w:ilvl="4" w:tplc="5E0A35C2">
      <w:start w:val="1"/>
      <w:numFmt w:val="lowerLetter"/>
      <w:lvlText w:val="%5."/>
      <w:lvlJc w:val="left"/>
      <w:pPr>
        <w:ind w:left="3600" w:hanging="360"/>
      </w:pPr>
    </w:lvl>
    <w:lvl w:ilvl="5" w:tplc="E062B06A">
      <w:start w:val="1"/>
      <w:numFmt w:val="lowerRoman"/>
      <w:lvlText w:val="%6."/>
      <w:lvlJc w:val="right"/>
      <w:pPr>
        <w:ind w:left="4320" w:hanging="180"/>
      </w:pPr>
    </w:lvl>
    <w:lvl w:ilvl="6" w:tplc="63009382">
      <w:start w:val="1"/>
      <w:numFmt w:val="decimal"/>
      <w:lvlText w:val="%7."/>
      <w:lvlJc w:val="left"/>
      <w:pPr>
        <w:ind w:left="5040" w:hanging="360"/>
      </w:pPr>
    </w:lvl>
    <w:lvl w:ilvl="7" w:tplc="8EB8BD24">
      <w:start w:val="1"/>
      <w:numFmt w:val="lowerLetter"/>
      <w:lvlText w:val="%8."/>
      <w:lvlJc w:val="left"/>
      <w:pPr>
        <w:ind w:left="5760" w:hanging="360"/>
      </w:pPr>
    </w:lvl>
    <w:lvl w:ilvl="8" w:tplc="B8145E4E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3BB18FD"/>
    <w:multiLevelType w:val="hybridMultilevel"/>
    <w:tmpl w:val="BFFA6036"/>
    <w:lvl w:ilvl="0" w:tplc="1A28E8DC">
      <w:start w:val="1"/>
      <w:numFmt w:val="decimal"/>
      <w:lvlText w:val="%1."/>
      <w:lvlJc w:val="left"/>
      <w:pPr>
        <w:ind w:left="720" w:hanging="360"/>
      </w:pPr>
    </w:lvl>
    <w:lvl w:ilvl="1" w:tplc="C5805A4C">
      <w:start w:val="1"/>
      <w:numFmt w:val="lowerLetter"/>
      <w:lvlText w:val="%2."/>
      <w:lvlJc w:val="left"/>
      <w:pPr>
        <w:ind w:left="1440" w:hanging="360"/>
      </w:pPr>
    </w:lvl>
    <w:lvl w:ilvl="2" w:tplc="A5A4F326">
      <w:start w:val="1"/>
      <w:numFmt w:val="lowerRoman"/>
      <w:lvlText w:val="%3."/>
      <w:lvlJc w:val="right"/>
      <w:pPr>
        <w:ind w:left="2160" w:hanging="180"/>
      </w:pPr>
    </w:lvl>
    <w:lvl w:ilvl="3" w:tplc="A4B2ADEA">
      <w:start w:val="1"/>
      <w:numFmt w:val="decimal"/>
      <w:lvlText w:val="%4."/>
      <w:lvlJc w:val="left"/>
      <w:pPr>
        <w:ind w:left="2880" w:hanging="360"/>
      </w:pPr>
    </w:lvl>
    <w:lvl w:ilvl="4" w:tplc="8CB80DF2">
      <w:start w:val="1"/>
      <w:numFmt w:val="lowerLetter"/>
      <w:lvlText w:val="%5."/>
      <w:lvlJc w:val="left"/>
      <w:pPr>
        <w:ind w:left="3600" w:hanging="360"/>
      </w:pPr>
    </w:lvl>
    <w:lvl w:ilvl="5" w:tplc="39D63CB2">
      <w:start w:val="1"/>
      <w:numFmt w:val="lowerRoman"/>
      <w:lvlText w:val="%6."/>
      <w:lvlJc w:val="right"/>
      <w:pPr>
        <w:ind w:left="4320" w:hanging="180"/>
      </w:pPr>
    </w:lvl>
    <w:lvl w:ilvl="6" w:tplc="E8E06F0E">
      <w:start w:val="1"/>
      <w:numFmt w:val="decimal"/>
      <w:lvlText w:val="%7."/>
      <w:lvlJc w:val="left"/>
      <w:pPr>
        <w:ind w:left="5040" w:hanging="360"/>
      </w:pPr>
    </w:lvl>
    <w:lvl w:ilvl="7" w:tplc="D2DE0CF8">
      <w:start w:val="1"/>
      <w:numFmt w:val="lowerLetter"/>
      <w:lvlText w:val="%8."/>
      <w:lvlJc w:val="left"/>
      <w:pPr>
        <w:ind w:left="5760" w:hanging="360"/>
      </w:pPr>
    </w:lvl>
    <w:lvl w:ilvl="8" w:tplc="C0E8F64E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09287C"/>
    <w:multiLevelType w:val="hybridMultilevel"/>
    <w:tmpl w:val="CCE4CBDA"/>
    <w:lvl w:ilvl="0" w:tplc="CFDCBBA2">
      <w:start w:val="1"/>
      <w:numFmt w:val="decimal"/>
      <w:lvlText w:val="%1."/>
      <w:lvlJc w:val="left"/>
      <w:pPr>
        <w:ind w:left="825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545" w:hanging="360"/>
      </w:pPr>
    </w:lvl>
    <w:lvl w:ilvl="2" w:tplc="080A001B" w:tentative="1">
      <w:start w:val="1"/>
      <w:numFmt w:val="lowerRoman"/>
      <w:lvlText w:val="%3."/>
      <w:lvlJc w:val="right"/>
      <w:pPr>
        <w:ind w:left="2265" w:hanging="180"/>
      </w:pPr>
    </w:lvl>
    <w:lvl w:ilvl="3" w:tplc="080A000F" w:tentative="1">
      <w:start w:val="1"/>
      <w:numFmt w:val="decimal"/>
      <w:lvlText w:val="%4."/>
      <w:lvlJc w:val="left"/>
      <w:pPr>
        <w:ind w:left="2985" w:hanging="360"/>
      </w:pPr>
    </w:lvl>
    <w:lvl w:ilvl="4" w:tplc="080A0019" w:tentative="1">
      <w:start w:val="1"/>
      <w:numFmt w:val="lowerLetter"/>
      <w:lvlText w:val="%5."/>
      <w:lvlJc w:val="left"/>
      <w:pPr>
        <w:ind w:left="3705" w:hanging="360"/>
      </w:pPr>
    </w:lvl>
    <w:lvl w:ilvl="5" w:tplc="080A001B" w:tentative="1">
      <w:start w:val="1"/>
      <w:numFmt w:val="lowerRoman"/>
      <w:lvlText w:val="%6."/>
      <w:lvlJc w:val="right"/>
      <w:pPr>
        <w:ind w:left="4425" w:hanging="180"/>
      </w:pPr>
    </w:lvl>
    <w:lvl w:ilvl="6" w:tplc="080A000F" w:tentative="1">
      <w:start w:val="1"/>
      <w:numFmt w:val="decimal"/>
      <w:lvlText w:val="%7."/>
      <w:lvlJc w:val="left"/>
      <w:pPr>
        <w:ind w:left="5145" w:hanging="360"/>
      </w:pPr>
    </w:lvl>
    <w:lvl w:ilvl="7" w:tplc="080A0019" w:tentative="1">
      <w:start w:val="1"/>
      <w:numFmt w:val="lowerLetter"/>
      <w:lvlText w:val="%8."/>
      <w:lvlJc w:val="left"/>
      <w:pPr>
        <w:ind w:left="5865" w:hanging="360"/>
      </w:pPr>
    </w:lvl>
    <w:lvl w:ilvl="8" w:tplc="08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7" w15:restartNumberingAfterBreak="0">
    <w:nsid w:val="75FE741E"/>
    <w:multiLevelType w:val="hybridMultilevel"/>
    <w:tmpl w:val="083C53A0"/>
    <w:lvl w:ilvl="0" w:tplc="F3FEE5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8" w15:restartNumberingAfterBreak="0">
    <w:nsid w:val="76877A0F"/>
    <w:multiLevelType w:val="hybridMultilevel"/>
    <w:tmpl w:val="CC0223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6D21AEB"/>
    <w:multiLevelType w:val="hybridMultilevel"/>
    <w:tmpl w:val="FDE00C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903477A"/>
    <w:multiLevelType w:val="hybridMultilevel"/>
    <w:tmpl w:val="42FC12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9CF4F90"/>
    <w:multiLevelType w:val="hybridMultilevel"/>
    <w:tmpl w:val="6BEA487E"/>
    <w:lvl w:ilvl="0" w:tplc="45AAFD40">
      <w:start w:val="1"/>
      <w:numFmt w:val="decimal"/>
      <w:lvlText w:val="%1."/>
      <w:lvlJc w:val="left"/>
      <w:pPr>
        <w:ind w:left="720" w:hanging="360"/>
      </w:pPr>
    </w:lvl>
    <w:lvl w:ilvl="1" w:tplc="3DB23214">
      <w:start w:val="1"/>
      <w:numFmt w:val="lowerLetter"/>
      <w:lvlText w:val="%2."/>
      <w:lvlJc w:val="left"/>
      <w:pPr>
        <w:ind w:left="1440" w:hanging="360"/>
      </w:pPr>
    </w:lvl>
    <w:lvl w:ilvl="2" w:tplc="8E0A87B6">
      <w:start w:val="1"/>
      <w:numFmt w:val="lowerRoman"/>
      <w:lvlText w:val="%3."/>
      <w:lvlJc w:val="right"/>
      <w:pPr>
        <w:ind w:left="2160" w:hanging="180"/>
      </w:pPr>
    </w:lvl>
    <w:lvl w:ilvl="3" w:tplc="EA60F470">
      <w:start w:val="1"/>
      <w:numFmt w:val="decimal"/>
      <w:lvlText w:val="%4."/>
      <w:lvlJc w:val="left"/>
      <w:pPr>
        <w:ind w:left="2880" w:hanging="360"/>
      </w:pPr>
    </w:lvl>
    <w:lvl w:ilvl="4" w:tplc="FA74CB90">
      <w:start w:val="1"/>
      <w:numFmt w:val="lowerLetter"/>
      <w:lvlText w:val="%5."/>
      <w:lvlJc w:val="left"/>
      <w:pPr>
        <w:ind w:left="3600" w:hanging="360"/>
      </w:pPr>
    </w:lvl>
    <w:lvl w:ilvl="5" w:tplc="FED00772">
      <w:start w:val="1"/>
      <w:numFmt w:val="lowerRoman"/>
      <w:lvlText w:val="%6."/>
      <w:lvlJc w:val="right"/>
      <w:pPr>
        <w:ind w:left="4320" w:hanging="180"/>
      </w:pPr>
    </w:lvl>
    <w:lvl w:ilvl="6" w:tplc="F73C529C">
      <w:start w:val="1"/>
      <w:numFmt w:val="decimal"/>
      <w:lvlText w:val="%7."/>
      <w:lvlJc w:val="left"/>
      <w:pPr>
        <w:ind w:left="5040" w:hanging="360"/>
      </w:pPr>
    </w:lvl>
    <w:lvl w:ilvl="7" w:tplc="A5ECC290">
      <w:start w:val="1"/>
      <w:numFmt w:val="lowerLetter"/>
      <w:lvlText w:val="%8."/>
      <w:lvlJc w:val="left"/>
      <w:pPr>
        <w:ind w:left="5760" w:hanging="360"/>
      </w:pPr>
    </w:lvl>
    <w:lvl w:ilvl="8" w:tplc="8C808F66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B0C3F19"/>
    <w:multiLevelType w:val="hybridMultilevel"/>
    <w:tmpl w:val="EA2A137C"/>
    <w:lvl w:ilvl="0" w:tplc="C0B43C1E">
      <w:start w:val="1"/>
      <w:numFmt w:val="decimal"/>
      <w:lvlText w:val="%1."/>
      <w:lvlJc w:val="left"/>
      <w:pPr>
        <w:ind w:left="360" w:hanging="360"/>
      </w:pPr>
    </w:lvl>
    <w:lvl w:ilvl="1" w:tplc="9C9A46F8">
      <w:start w:val="1"/>
      <w:numFmt w:val="lowerLetter"/>
      <w:lvlText w:val="%2."/>
      <w:lvlJc w:val="left"/>
      <w:pPr>
        <w:ind w:left="1080" w:hanging="360"/>
      </w:pPr>
    </w:lvl>
    <w:lvl w:ilvl="2" w:tplc="FC4C796C">
      <w:start w:val="1"/>
      <w:numFmt w:val="lowerRoman"/>
      <w:lvlText w:val="%3."/>
      <w:lvlJc w:val="right"/>
      <w:pPr>
        <w:ind w:left="1800" w:hanging="180"/>
      </w:pPr>
    </w:lvl>
    <w:lvl w:ilvl="3" w:tplc="B12087F8">
      <w:start w:val="1"/>
      <w:numFmt w:val="decimal"/>
      <w:lvlText w:val="%4."/>
      <w:lvlJc w:val="left"/>
      <w:pPr>
        <w:ind w:left="2520" w:hanging="360"/>
      </w:pPr>
    </w:lvl>
    <w:lvl w:ilvl="4" w:tplc="CA8E6404">
      <w:start w:val="1"/>
      <w:numFmt w:val="lowerLetter"/>
      <w:lvlText w:val="%5."/>
      <w:lvlJc w:val="left"/>
      <w:pPr>
        <w:ind w:left="3240" w:hanging="360"/>
      </w:pPr>
    </w:lvl>
    <w:lvl w:ilvl="5" w:tplc="679E788A">
      <w:start w:val="1"/>
      <w:numFmt w:val="lowerRoman"/>
      <w:lvlText w:val="%6."/>
      <w:lvlJc w:val="right"/>
      <w:pPr>
        <w:ind w:left="3960" w:hanging="180"/>
      </w:pPr>
    </w:lvl>
    <w:lvl w:ilvl="6" w:tplc="DFA66008">
      <w:start w:val="1"/>
      <w:numFmt w:val="decimal"/>
      <w:lvlText w:val="%7."/>
      <w:lvlJc w:val="left"/>
      <w:pPr>
        <w:ind w:left="4680" w:hanging="360"/>
      </w:pPr>
    </w:lvl>
    <w:lvl w:ilvl="7" w:tplc="94783280">
      <w:start w:val="1"/>
      <w:numFmt w:val="lowerLetter"/>
      <w:lvlText w:val="%8."/>
      <w:lvlJc w:val="left"/>
      <w:pPr>
        <w:ind w:left="5400" w:hanging="360"/>
      </w:pPr>
    </w:lvl>
    <w:lvl w:ilvl="8" w:tplc="D048F6F4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B1D611E"/>
    <w:multiLevelType w:val="hybridMultilevel"/>
    <w:tmpl w:val="7784820E"/>
    <w:lvl w:ilvl="0" w:tplc="CFDCBBA2">
      <w:start w:val="1"/>
      <w:numFmt w:val="decimal"/>
      <w:lvlText w:val="%1."/>
      <w:lvlJc w:val="left"/>
      <w:pPr>
        <w:ind w:left="825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545" w:hanging="360"/>
      </w:pPr>
    </w:lvl>
    <w:lvl w:ilvl="2" w:tplc="080A001B" w:tentative="1">
      <w:start w:val="1"/>
      <w:numFmt w:val="lowerRoman"/>
      <w:lvlText w:val="%3."/>
      <w:lvlJc w:val="right"/>
      <w:pPr>
        <w:ind w:left="2265" w:hanging="180"/>
      </w:pPr>
    </w:lvl>
    <w:lvl w:ilvl="3" w:tplc="080A000F" w:tentative="1">
      <w:start w:val="1"/>
      <w:numFmt w:val="decimal"/>
      <w:lvlText w:val="%4."/>
      <w:lvlJc w:val="left"/>
      <w:pPr>
        <w:ind w:left="2985" w:hanging="360"/>
      </w:pPr>
    </w:lvl>
    <w:lvl w:ilvl="4" w:tplc="080A0019" w:tentative="1">
      <w:start w:val="1"/>
      <w:numFmt w:val="lowerLetter"/>
      <w:lvlText w:val="%5."/>
      <w:lvlJc w:val="left"/>
      <w:pPr>
        <w:ind w:left="3705" w:hanging="360"/>
      </w:pPr>
    </w:lvl>
    <w:lvl w:ilvl="5" w:tplc="080A001B" w:tentative="1">
      <w:start w:val="1"/>
      <w:numFmt w:val="lowerRoman"/>
      <w:lvlText w:val="%6."/>
      <w:lvlJc w:val="right"/>
      <w:pPr>
        <w:ind w:left="4425" w:hanging="180"/>
      </w:pPr>
    </w:lvl>
    <w:lvl w:ilvl="6" w:tplc="080A000F" w:tentative="1">
      <w:start w:val="1"/>
      <w:numFmt w:val="decimal"/>
      <w:lvlText w:val="%7."/>
      <w:lvlJc w:val="left"/>
      <w:pPr>
        <w:ind w:left="5145" w:hanging="360"/>
      </w:pPr>
    </w:lvl>
    <w:lvl w:ilvl="7" w:tplc="080A0019" w:tentative="1">
      <w:start w:val="1"/>
      <w:numFmt w:val="lowerLetter"/>
      <w:lvlText w:val="%8."/>
      <w:lvlJc w:val="left"/>
      <w:pPr>
        <w:ind w:left="5865" w:hanging="360"/>
      </w:pPr>
    </w:lvl>
    <w:lvl w:ilvl="8" w:tplc="08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4" w15:restartNumberingAfterBreak="0">
    <w:nsid w:val="7C773DA9"/>
    <w:multiLevelType w:val="hybridMultilevel"/>
    <w:tmpl w:val="0DEA4D30"/>
    <w:lvl w:ilvl="0" w:tplc="D688D1B4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DCC4775"/>
    <w:multiLevelType w:val="hybridMultilevel"/>
    <w:tmpl w:val="8B1663C6"/>
    <w:lvl w:ilvl="0" w:tplc="45AAFD40">
      <w:start w:val="1"/>
      <w:numFmt w:val="decimal"/>
      <w:lvlText w:val="%1."/>
      <w:lvlJc w:val="left"/>
      <w:pPr>
        <w:ind w:left="720" w:hanging="360"/>
      </w:pPr>
    </w:lvl>
    <w:lvl w:ilvl="1" w:tplc="3DB23214">
      <w:start w:val="1"/>
      <w:numFmt w:val="lowerLetter"/>
      <w:lvlText w:val="%2."/>
      <w:lvlJc w:val="left"/>
      <w:pPr>
        <w:ind w:left="1440" w:hanging="360"/>
      </w:pPr>
    </w:lvl>
    <w:lvl w:ilvl="2" w:tplc="8E0A87B6">
      <w:start w:val="1"/>
      <w:numFmt w:val="lowerRoman"/>
      <w:lvlText w:val="%3."/>
      <w:lvlJc w:val="right"/>
      <w:pPr>
        <w:ind w:left="2160" w:hanging="180"/>
      </w:pPr>
    </w:lvl>
    <w:lvl w:ilvl="3" w:tplc="EA60F470">
      <w:start w:val="1"/>
      <w:numFmt w:val="decimal"/>
      <w:lvlText w:val="%4."/>
      <w:lvlJc w:val="left"/>
      <w:pPr>
        <w:ind w:left="2880" w:hanging="360"/>
      </w:pPr>
    </w:lvl>
    <w:lvl w:ilvl="4" w:tplc="FA74CB90">
      <w:start w:val="1"/>
      <w:numFmt w:val="lowerLetter"/>
      <w:lvlText w:val="%5."/>
      <w:lvlJc w:val="left"/>
      <w:pPr>
        <w:ind w:left="3600" w:hanging="360"/>
      </w:pPr>
    </w:lvl>
    <w:lvl w:ilvl="5" w:tplc="FED00772">
      <w:start w:val="1"/>
      <w:numFmt w:val="lowerRoman"/>
      <w:lvlText w:val="%6."/>
      <w:lvlJc w:val="right"/>
      <w:pPr>
        <w:ind w:left="4320" w:hanging="180"/>
      </w:pPr>
    </w:lvl>
    <w:lvl w:ilvl="6" w:tplc="F73C529C">
      <w:start w:val="1"/>
      <w:numFmt w:val="decimal"/>
      <w:lvlText w:val="%7."/>
      <w:lvlJc w:val="left"/>
      <w:pPr>
        <w:ind w:left="5040" w:hanging="360"/>
      </w:pPr>
    </w:lvl>
    <w:lvl w:ilvl="7" w:tplc="A5ECC290">
      <w:start w:val="1"/>
      <w:numFmt w:val="lowerLetter"/>
      <w:lvlText w:val="%8."/>
      <w:lvlJc w:val="left"/>
      <w:pPr>
        <w:ind w:left="5760" w:hanging="360"/>
      </w:pPr>
    </w:lvl>
    <w:lvl w:ilvl="8" w:tplc="8C808F66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DFE494F"/>
    <w:multiLevelType w:val="hybridMultilevel"/>
    <w:tmpl w:val="8BCA26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EB3661E"/>
    <w:multiLevelType w:val="hybridMultilevel"/>
    <w:tmpl w:val="C48E2D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F414676"/>
    <w:multiLevelType w:val="multilevel"/>
    <w:tmpl w:val="EDD81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3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2"/>
  </w:num>
  <w:num w:numId="2">
    <w:abstractNumId w:val="58"/>
  </w:num>
  <w:num w:numId="3">
    <w:abstractNumId w:val="88"/>
  </w:num>
  <w:num w:numId="4">
    <w:abstractNumId w:val="91"/>
  </w:num>
  <w:num w:numId="5">
    <w:abstractNumId w:val="114"/>
  </w:num>
  <w:num w:numId="6">
    <w:abstractNumId w:val="46"/>
  </w:num>
  <w:num w:numId="7">
    <w:abstractNumId w:val="75"/>
  </w:num>
  <w:num w:numId="8">
    <w:abstractNumId w:val="11"/>
  </w:num>
  <w:num w:numId="9">
    <w:abstractNumId w:val="103"/>
  </w:num>
  <w:num w:numId="10">
    <w:abstractNumId w:val="41"/>
  </w:num>
  <w:num w:numId="11">
    <w:abstractNumId w:val="112"/>
  </w:num>
  <w:num w:numId="12">
    <w:abstractNumId w:val="95"/>
  </w:num>
  <w:num w:numId="13">
    <w:abstractNumId w:val="47"/>
  </w:num>
  <w:num w:numId="14">
    <w:abstractNumId w:val="64"/>
  </w:num>
  <w:num w:numId="15">
    <w:abstractNumId w:val="21"/>
  </w:num>
  <w:num w:numId="16">
    <w:abstractNumId w:val="85"/>
  </w:num>
  <w:num w:numId="17">
    <w:abstractNumId w:val="122"/>
  </w:num>
  <w:num w:numId="18">
    <w:abstractNumId w:val="74"/>
  </w:num>
  <w:num w:numId="19">
    <w:abstractNumId w:val="50"/>
  </w:num>
  <w:num w:numId="20">
    <w:abstractNumId w:val="20"/>
  </w:num>
  <w:num w:numId="21">
    <w:abstractNumId w:val="57"/>
  </w:num>
  <w:num w:numId="22">
    <w:abstractNumId w:val="18"/>
  </w:num>
  <w:num w:numId="23">
    <w:abstractNumId w:val="30"/>
  </w:num>
  <w:num w:numId="24">
    <w:abstractNumId w:val="23"/>
  </w:num>
  <w:num w:numId="25">
    <w:abstractNumId w:val="2"/>
  </w:num>
  <w:num w:numId="26">
    <w:abstractNumId w:val="73"/>
  </w:num>
  <w:num w:numId="27">
    <w:abstractNumId w:val="59"/>
  </w:num>
  <w:num w:numId="28">
    <w:abstractNumId w:val="33"/>
  </w:num>
  <w:num w:numId="29">
    <w:abstractNumId w:val="38"/>
  </w:num>
  <w:num w:numId="30">
    <w:abstractNumId w:val="66"/>
  </w:num>
  <w:num w:numId="31">
    <w:abstractNumId w:val="84"/>
  </w:num>
  <w:num w:numId="32">
    <w:abstractNumId w:val="111"/>
  </w:num>
  <w:num w:numId="33">
    <w:abstractNumId w:val="83"/>
  </w:num>
  <w:num w:numId="34">
    <w:abstractNumId w:val="82"/>
  </w:num>
  <w:num w:numId="35">
    <w:abstractNumId w:val="121"/>
  </w:num>
  <w:num w:numId="36">
    <w:abstractNumId w:val="69"/>
  </w:num>
  <w:num w:numId="37">
    <w:abstractNumId w:val="106"/>
  </w:num>
  <w:num w:numId="38">
    <w:abstractNumId w:val="67"/>
  </w:num>
  <w:num w:numId="39">
    <w:abstractNumId w:val="117"/>
  </w:num>
  <w:num w:numId="40">
    <w:abstractNumId w:val="107"/>
  </w:num>
  <w:num w:numId="41">
    <w:abstractNumId w:val="123"/>
  </w:num>
  <w:num w:numId="42">
    <w:abstractNumId w:val="0"/>
  </w:num>
  <w:num w:numId="43">
    <w:abstractNumId w:val="45"/>
  </w:num>
  <w:num w:numId="44">
    <w:abstractNumId w:val="116"/>
  </w:num>
  <w:num w:numId="45">
    <w:abstractNumId w:val="55"/>
  </w:num>
  <w:num w:numId="46">
    <w:abstractNumId w:val="43"/>
  </w:num>
  <w:num w:numId="47">
    <w:abstractNumId w:val="92"/>
  </w:num>
  <w:num w:numId="48">
    <w:abstractNumId w:val="124"/>
  </w:num>
  <w:num w:numId="49">
    <w:abstractNumId w:val="100"/>
  </w:num>
  <w:num w:numId="50">
    <w:abstractNumId w:val="102"/>
  </w:num>
  <w:num w:numId="51">
    <w:abstractNumId w:val="86"/>
  </w:num>
  <w:num w:numId="52">
    <w:abstractNumId w:val="125"/>
  </w:num>
  <w:num w:numId="53">
    <w:abstractNumId w:val="25"/>
  </w:num>
  <w:num w:numId="54">
    <w:abstractNumId w:val="128"/>
  </w:num>
  <w:num w:numId="55">
    <w:abstractNumId w:val="34"/>
  </w:num>
  <w:num w:numId="56">
    <w:abstractNumId w:val="4"/>
  </w:num>
  <w:num w:numId="57">
    <w:abstractNumId w:val="8"/>
  </w:num>
  <w:num w:numId="58">
    <w:abstractNumId w:val="14"/>
  </w:num>
  <w:num w:numId="59">
    <w:abstractNumId w:val="28"/>
  </w:num>
  <w:num w:numId="60">
    <w:abstractNumId w:val="81"/>
  </w:num>
  <w:num w:numId="61">
    <w:abstractNumId w:val="109"/>
  </w:num>
  <w:num w:numId="62">
    <w:abstractNumId w:val="35"/>
  </w:num>
  <w:num w:numId="63">
    <w:abstractNumId w:val="7"/>
  </w:num>
  <w:num w:numId="64">
    <w:abstractNumId w:val="78"/>
  </w:num>
  <w:num w:numId="65">
    <w:abstractNumId w:val="118"/>
  </w:num>
  <w:num w:numId="66">
    <w:abstractNumId w:val="1"/>
  </w:num>
  <w:num w:numId="67">
    <w:abstractNumId w:val="24"/>
  </w:num>
  <w:num w:numId="68">
    <w:abstractNumId w:val="97"/>
  </w:num>
  <w:num w:numId="69">
    <w:abstractNumId w:val="6"/>
  </w:num>
  <w:num w:numId="70">
    <w:abstractNumId w:val="56"/>
  </w:num>
  <w:num w:numId="71">
    <w:abstractNumId w:val="10"/>
  </w:num>
  <w:num w:numId="72">
    <w:abstractNumId w:val="96"/>
  </w:num>
  <w:num w:numId="73">
    <w:abstractNumId w:val="12"/>
  </w:num>
  <w:num w:numId="74">
    <w:abstractNumId w:val="126"/>
  </w:num>
  <w:num w:numId="75">
    <w:abstractNumId w:val="60"/>
  </w:num>
  <w:num w:numId="76">
    <w:abstractNumId w:val="62"/>
  </w:num>
  <w:num w:numId="77">
    <w:abstractNumId w:val="110"/>
  </w:num>
  <w:num w:numId="78">
    <w:abstractNumId w:val="40"/>
  </w:num>
  <w:num w:numId="79">
    <w:abstractNumId w:val="70"/>
  </w:num>
  <w:num w:numId="80">
    <w:abstractNumId w:val="29"/>
  </w:num>
  <w:num w:numId="81">
    <w:abstractNumId w:val="15"/>
  </w:num>
  <w:num w:numId="82">
    <w:abstractNumId w:val="99"/>
  </w:num>
  <w:num w:numId="83">
    <w:abstractNumId w:val="87"/>
  </w:num>
  <w:num w:numId="84">
    <w:abstractNumId w:val="16"/>
  </w:num>
  <w:num w:numId="85">
    <w:abstractNumId w:val="76"/>
  </w:num>
  <w:num w:numId="86">
    <w:abstractNumId w:val="26"/>
  </w:num>
  <w:num w:numId="87">
    <w:abstractNumId w:val="98"/>
  </w:num>
  <w:num w:numId="88">
    <w:abstractNumId w:val="37"/>
  </w:num>
  <w:num w:numId="89">
    <w:abstractNumId w:val="105"/>
  </w:num>
  <w:num w:numId="90">
    <w:abstractNumId w:val="32"/>
  </w:num>
  <w:num w:numId="91">
    <w:abstractNumId w:val="44"/>
  </w:num>
  <w:num w:numId="92">
    <w:abstractNumId w:val="9"/>
  </w:num>
  <w:num w:numId="93">
    <w:abstractNumId w:val="48"/>
  </w:num>
  <w:num w:numId="94">
    <w:abstractNumId w:val="53"/>
  </w:num>
  <w:num w:numId="95">
    <w:abstractNumId w:val="27"/>
  </w:num>
  <w:num w:numId="96">
    <w:abstractNumId w:val="93"/>
  </w:num>
  <w:num w:numId="97">
    <w:abstractNumId w:val="49"/>
  </w:num>
  <w:num w:numId="98">
    <w:abstractNumId w:val="90"/>
  </w:num>
  <w:num w:numId="99">
    <w:abstractNumId w:val="22"/>
  </w:num>
  <w:num w:numId="100">
    <w:abstractNumId w:val="77"/>
  </w:num>
  <w:num w:numId="101">
    <w:abstractNumId w:val="65"/>
  </w:num>
  <w:num w:numId="102">
    <w:abstractNumId w:val="80"/>
  </w:num>
  <w:num w:numId="103">
    <w:abstractNumId w:val="72"/>
  </w:num>
  <w:num w:numId="104">
    <w:abstractNumId w:val="51"/>
  </w:num>
  <w:num w:numId="105">
    <w:abstractNumId w:val="101"/>
  </w:num>
  <w:num w:numId="106">
    <w:abstractNumId w:val="42"/>
  </w:num>
  <w:num w:numId="107">
    <w:abstractNumId w:val="104"/>
  </w:num>
  <w:num w:numId="108">
    <w:abstractNumId w:val="68"/>
  </w:num>
  <w:num w:numId="109">
    <w:abstractNumId w:val="31"/>
  </w:num>
  <w:num w:numId="110">
    <w:abstractNumId w:val="94"/>
  </w:num>
  <w:num w:numId="111">
    <w:abstractNumId w:val="36"/>
  </w:num>
  <w:num w:numId="112">
    <w:abstractNumId w:val="39"/>
  </w:num>
  <w:num w:numId="113">
    <w:abstractNumId w:val="17"/>
  </w:num>
  <w:num w:numId="114">
    <w:abstractNumId w:val="89"/>
  </w:num>
  <w:num w:numId="115">
    <w:abstractNumId w:val="19"/>
  </w:num>
  <w:num w:numId="116">
    <w:abstractNumId w:val="13"/>
  </w:num>
  <w:num w:numId="117">
    <w:abstractNumId w:val="120"/>
  </w:num>
  <w:num w:numId="118">
    <w:abstractNumId w:val="79"/>
  </w:num>
  <w:num w:numId="119">
    <w:abstractNumId w:val="119"/>
  </w:num>
  <w:num w:numId="120">
    <w:abstractNumId w:val="5"/>
  </w:num>
  <w:num w:numId="121">
    <w:abstractNumId w:val="63"/>
  </w:num>
  <w:num w:numId="122">
    <w:abstractNumId w:val="71"/>
  </w:num>
  <w:num w:numId="123">
    <w:abstractNumId w:val="61"/>
  </w:num>
  <w:num w:numId="124">
    <w:abstractNumId w:val="54"/>
  </w:num>
  <w:num w:numId="125">
    <w:abstractNumId w:val="127"/>
  </w:num>
  <w:num w:numId="126">
    <w:abstractNumId w:val="108"/>
  </w:num>
  <w:num w:numId="127">
    <w:abstractNumId w:val="3"/>
  </w:num>
  <w:num w:numId="128">
    <w:abstractNumId w:val="113"/>
  </w:num>
  <w:num w:numId="129">
    <w:abstractNumId w:val="115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E5D2D2"/>
    <w:rsid w:val="00010F7F"/>
    <w:rsid w:val="000162B7"/>
    <w:rsid w:val="00021D1C"/>
    <w:rsid w:val="000226D5"/>
    <w:rsid w:val="00023504"/>
    <w:rsid w:val="000254CD"/>
    <w:rsid w:val="000274E9"/>
    <w:rsid w:val="000303BA"/>
    <w:rsid w:val="00031505"/>
    <w:rsid w:val="00033368"/>
    <w:rsid w:val="00033B60"/>
    <w:rsid w:val="000367FB"/>
    <w:rsid w:val="00037439"/>
    <w:rsid w:val="0004382C"/>
    <w:rsid w:val="00043F41"/>
    <w:rsid w:val="00045D89"/>
    <w:rsid w:val="000475F0"/>
    <w:rsid w:val="0005051E"/>
    <w:rsid w:val="00054F1C"/>
    <w:rsid w:val="00057B49"/>
    <w:rsid w:val="00062F61"/>
    <w:rsid w:val="00063FB7"/>
    <w:rsid w:val="000650B5"/>
    <w:rsid w:val="000702FE"/>
    <w:rsid w:val="00071BDD"/>
    <w:rsid w:val="000722B2"/>
    <w:rsid w:val="00072704"/>
    <w:rsid w:val="00073E98"/>
    <w:rsid w:val="00074E43"/>
    <w:rsid w:val="000800DD"/>
    <w:rsid w:val="000808C9"/>
    <w:rsid w:val="00082168"/>
    <w:rsid w:val="0008302B"/>
    <w:rsid w:val="0008402F"/>
    <w:rsid w:val="00087BB2"/>
    <w:rsid w:val="00087EBE"/>
    <w:rsid w:val="00090124"/>
    <w:rsid w:val="000924CB"/>
    <w:rsid w:val="000A09FD"/>
    <w:rsid w:val="000A1826"/>
    <w:rsid w:val="000A274F"/>
    <w:rsid w:val="000A3BD1"/>
    <w:rsid w:val="000A437E"/>
    <w:rsid w:val="000A4A16"/>
    <w:rsid w:val="000A4D40"/>
    <w:rsid w:val="000A5F81"/>
    <w:rsid w:val="000B093F"/>
    <w:rsid w:val="000B0B7B"/>
    <w:rsid w:val="000B29B6"/>
    <w:rsid w:val="000B454A"/>
    <w:rsid w:val="000B4D5B"/>
    <w:rsid w:val="000B632C"/>
    <w:rsid w:val="000B6E4D"/>
    <w:rsid w:val="000C064B"/>
    <w:rsid w:val="000C7751"/>
    <w:rsid w:val="000C7FCA"/>
    <w:rsid w:val="000D03EF"/>
    <w:rsid w:val="000D045C"/>
    <w:rsid w:val="000D114B"/>
    <w:rsid w:val="000E0840"/>
    <w:rsid w:val="000E349A"/>
    <w:rsid w:val="000E61FC"/>
    <w:rsid w:val="000E7662"/>
    <w:rsid w:val="000F1F92"/>
    <w:rsid w:val="000F3810"/>
    <w:rsid w:val="000F3A50"/>
    <w:rsid w:val="000F5B98"/>
    <w:rsid w:val="000F655B"/>
    <w:rsid w:val="000F6BB4"/>
    <w:rsid w:val="000F7947"/>
    <w:rsid w:val="00101714"/>
    <w:rsid w:val="00103B90"/>
    <w:rsid w:val="00105FD4"/>
    <w:rsid w:val="001136C0"/>
    <w:rsid w:val="00114ECD"/>
    <w:rsid w:val="00117C8C"/>
    <w:rsid w:val="00121B3D"/>
    <w:rsid w:val="00121F6A"/>
    <w:rsid w:val="00123862"/>
    <w:rsid w:val="00123F0C"/>
    <w:rsid w:val="00126B35"/>
    <w:rsid w:val="00127B1F"/>
    <w:rsid w:val="00133722"/>
    <w:rsid w:val="00133E74"/>
    <w:rsid w:val="00137898"/>
    <w:rsid w:val="00141C1D"/>
    <w:rsid w:val="00142064"/>
    <w:rsid w:val="0014303E"/>
    <w:rsid w:val="001457DD"/>
    <w:rsid w:val="001548DD"/>
    <w:rsid w:val="001559DE"/>
    <w:rsid w:val="0015625A"/>
    <w:rsid w:val="00157320"/>
    <w:rsid w:val="001574D3"/>
    <w:rsid w:val="00157FCB"/>
    <w:rsid w:val="0016265C"/>
    <w:rsid w:val="00163FB7"/>
    <w:rsid w:val="00164544"/>
    <w:rsid w:val="00166AF1"/>
    <w:rsid w:val="00170778"/>
    <w:rsid w:val="00172F02"/>
    <w:rsid w:val="001760AB"/>
    <w:rsid w:val="001900FB"/>
    <w:rsid w:val="00192C58"/>
    <w:rsid w:val="00197E78"/>
    <w:rsid w:val="001A08DA"/>
    <w:rsid w:val="001A0CF2"/>
    <w:rsid w:val="001A1E15"/>
    <w:rsid w:val="001A230B"/>
    <w:rsid w:val="001A244E"/>
    <w:rsid w:val="001B2CF8"/>
    <w:rsid w:val="001B330C"/>
    <w:rsid w:val="001B4313"/>
    <w:rsid w:val="001B45F3"/>
    <w:rsid w:val="001B7432"/>
    <w:rsid w:val="001B74CC"/>
    <w:rsid w:val="001B7DFD"/>
    <w:rsid w:val="001B7F52"/>
    <w:rsid w:val="001C47B8"/>
    <w:rsid w:val="001C48E6"/>
    <w:rsid w:val="001C7E41"/>
    <w:rsid w:val="001D64D7"/>
    <w:rsid w:val="001E255E"/>
    <w:rsid w:val="001E3B3D"/>
    <w:rsid w:val="001E3D75"/>
    <w:rsid w:val="001E5891"/>
    <w:rsid w:val="001E63F0"/>
    <w:rsid w:val="001F0CAA"/>
    <w:rsid w:val="00202AA0"/>
    <w:rsid w:val="002034A0"/>
    <w:rsid w:val="0020383D"/>
    <w:rsid w:val="00205DBA"/>
    <w:rsid w:val="00210270"/>
    <w:rsid w:val="0021408F"/>
    <w:rsid w:val="00215E26"/>
    <w:rsid w:val="00217366"/>
    <w:rsid w:val="00217B07"/>
    <w:rsid w:val="00220771"/>
    <w:rsid w:val="002212FE"/>
    <w:rsid w:val="00221F6F"/>
    <w:rsid w:val="00223B2E"/>
    <w:rsid w:val="002241F0"/>
    <w:rsid w:val="002259FB"/>
    <w:rsid w:val="00226377"/>
    <w:rsid w:val="002269ED"/>
    <w:rsid w:val="00232177"/>
    <w:rsid w:val="00233A17"/>
    <w:rsid w:val="002374E7"/>
    <w:rsid w:val="00241D89"/>
    <w:rsid w:val="00243DC9"/>
    <w:rsid w:val="00244644"/>
    <w:rsid w:val="00246390"/>
    <w:rsid w:val="00246D4C"/>
    <w:rsid w:val="0025206D"/>
    <w:rsid w:val="00252473"/>
    <w:rsid w:val="00254CDE"/>
    <w:rsid w:val="0025660D"/>
    <w:rsid w:val="00256AE4"/>
    <w:rsid w:val="00257035"/>
    <w:rsid w:val="00260411"/>
    <w:rsid w:val="00260F70"/>
    <w:rsid w:val="00262859"/>
    <w:rsid w:val="00264F47"/>
    <w:rsid w:val="00265354"/>
    <w:rsid w:val="00265AF7"/>
    <w:rsid w:val="00266F56"/>
    <w:rsid w:val="00267D0F"/>
    <w:rsid w:val="002705F4"/>
    <w:rsid w:val="00270766"/>
    <w:rsid w:val="00270833"/>
    <w:rsid w:val="0027279C"/>
    <w:rsid w:val="002728D9"/>
    <w:rsid w:val="00273ABA"/>
    <w:rsid w:val="00273D38"/>
    <w:rsid w:val="0027472D"/>
    <w:rsid w:val="002773B2"/>
    <w:rsid w:val="002810AB"/>
    <w:rsid w:val="00282325"/>
    <w:rsid w:val="00283C5D"/>
    <w:rsid w:val="00286F26"/>
    <w:rsid w:val="00292B57"/>
    <w:rsid w:val="002A77D9"/>
    <w:rsid w:val="002A7B92"/>
    <w:rsid w:val="002B0226"/>
    <w:rsid w:val="002B114F"/>
    <w:rsid w:val="002B1DD9"/>
    <w:rsid w:val="002C4845"/>
    <w:rsid w:val="002C515A"/>
    <w:rsid w:val="002C5E37"/>
    <w:rsid w:val="002D059C"/>
    <w:rsid w:val="002D083A"/>
    <w:rsid w:val="002D2BCB"/>
    <w:rsid w:val="002D39EA"/>
    <w:rsid w:val="002D5973"/>
    <w:rsid w:val="002E2927"/>
    <w:rsid w:val="002E2DD5"/>
    <w:rsid w:val="002E4844"/>
    <w:rsid w:val="002E50A0"/>
    <w:rsid w:val="002E77BB"/>
    <w:rsid w:val="002F1EDC"/>
    <w:rsid w:val="002F2FC5"/>
    <w:rsid w:val="002F4909"/>
    <w:rsid w:val="00301920"/>
    <w:rsid w:val="00301F3B"/>
    <w:rsid w:val="003031E9"/>
    <w:rsid w:val="003053D9"/>
    <w:rsid w:val="003066B4"/>
    <w:rsid w:val="00307D05"/>
    <w:rsid w:val="00312B36"/>
    <w:rsid w:val="00313B9A"/>
    <w:rsid w:val="00316E55"/>
    <w:rsid w:val="00317B71"/>
    <w:rsid w:val="003207FA"/>
    <w:rsid w:val="003244A7"/>
    <w:rsid w:val="00324D5E"/>
    <w:rsid w:val="003251BE"/>
    <w:rsid w:val="00326052"/>
    <w:rsid w:val="003301D4"/>
    <w:rsid w:val="00330C68"/>
    <w:rsid w:val="0033103E"/>
    <w:rsid w:val="0033732D"/>
    <w:rsid w:val="00341458"/>
    <w:rsid w:val="00341B68"/>
    <w:rsid w:val="00342E31"/>
    <w:rsid w:val="00343D7E"/>
    <w:rsid w:val="00343F6D"/>
    <w:rsid w:val="00343F93"/>
    <w:rsid w:val="00353259"/>
    <w:rsid w:val="00355660"/>
    <w:rsid w:val="003574CA"/>
    <w:rsid w:val="00363E0B"/>
    <w:rsid w:val="00364828"/>
    <w:rsid w:val="00371C25"/>
    <w:rsid w:val="003760F2"/>
    <w:rsid w:val="00385CC0"/>
    <w:rsid w:val="003865E9"/>
    <w:rsid w:val="00394791"/>
    <w:rsid w:val="00394F04"/>
    <w:rsid w:val="0039733F"/>
    <w:rsid w:val="00397B6E"/>
    <w:rsid w:val="003A041B"/>
    <w:rsid w:val="003A07CC"/>
    <w:rsid w:val="003A3824"/>
    <w:rsid w:val="003A4B37"/>
    <w:rsid w:val="003A56D0"/>
    <w:rsid w:val="003A7CC6"/>
    <w:rsid w:val="003B1F2A"/>
    <w:rsid w:val="003B58CE"/>
    <w:rsid w:val="003B63F5"/>
    <w:rsid w:val="003B73C3"/>
    <w:rsid w:val="003C2CD1"/>
    <w:rsid w:val="003C4804"/>
    <w:rsid w:val="003C4E50"/>
    <w:rsid w:val="003D1595"/>
    <w:rsid w:val="003D4C93"/>
    <w:rsid w:val="003D5BA5"/>
    <w:rsid w:val="003D62EE"/>
    <w:rsid w:val="003D78BB"/>
    <w:rsid w:val="003E142D"/>
    <w:rsid w:val="003E22BD"/>
    <w:rsid w:val="003E373A"/>
    <w:rsid w:val="003E43AF"/>
    <w:rsid w:val="003E6CFF"/>
    <w:rsid w:val="003E78E4"/>
    <w:rsid w:val="003F0576"/>
    <w:rsid w:val="003F071C"/>
    <w:rsid w:val="00406E6E"/>
    <w:rsid w:val="0041104C"/>
    <w:rsid w:val="00411604"/>
    <w:rsid w:val="00412084"/>
    <w:rsid w:val="00422DB7"/>
    <w:rsid w:val="004235CA"/>
    <w:rsid w:val="00425BCA"/>
    <w:rsid w:val="004260FA"/>
    <w:rsid w:val="0042712D"/>
    <w:rsid w:val="00441CBA"/>
    <w:rsid w:val="00442684"/>
    <w:rsid w:val="00444785"/>
    <w:rsid w:val="004447AC"/>
    <w:rsid w:val="00444DD6"/>
    <w:rsid w:val="004470F7"/>
    <w:rsid w:val="004511ED"/>
    <w:rsid w:val="0045285D"/>
    <w:rsid w:val="00456649"/>
    <w:rsid w:val="00456AA5"/>
    <w:rsid w:val="00460DDB"/>
    <w:rsid w:val="004620AC"/>
    <w:rsid w:val="00465519"/>
    <w:rsid w:val="004663D9"/>
    <w:rsid w:val="00474FF6"/>
    <w:rsid w:val="0047768A"/>
    <w:rsid w:val="00482ACF"/>
    <w:rsid w:val="00485054"/>
    <w:rsid w:val="00485736"/>
    <w:rsid w:val="00486847"/>
    <w:rsid w:val="00490B64"/>
    <w:rsid w:val="00495FFF"/>
    <w:rsid w:val="004A58DC"/>
    <w:rsid w:val="004A6E7F"/>
    <w:rsid w:val="004B0283"/>
    <w:rsid w:val="004B1975"/>
    <w:rsid w:val="004B34E4"/>
    <w:rsid w:val="004B591E"/>
    <w:rsid w:val="004B5F59"/>
    <w:rsid w:val="004B7457"/>
    <w:rsid w:val="004C2054"/>
    <w:rsid w:val="004C27CF"/>
    <w:rsid w:val="004C4596"/>
    <w:rsid w:val="004D46E6"/>
    <w:rsid w:val="004D62A9"/>
    <w:rsid w:val="004D6E6E"/>
    <w:rsid w:val="004D7194"/>
    <w:rsid w:val="004E07C5"/>
    <w:rsid w:val="004E0B7F"/>
    <w:rsid w:val="004E27A3"/>
    <w:rsid w:val="004E3AA2"/>
    <w:rsid w:val="004E4338"/>
    <w:rsid w:val="004E75D2"/>
    <w:rsid w:val="004F15DD"/>
    <w:rsid w:val="004F23E7"/>
    <w:rsid w:val="004F3333"/>
    <w:rsid w:val="004F6DB0"/>
    <w:rsid w:val="004F769D"/>
    <w:rsid w:val="004F79FE"/>
    <w:rsid w:val="00500CCB"/>
    <w:rsid w:val="005043B2"/>
    <w:rsid w:val="00510DB2"/>
    <w:rsid w:val="00511C3C"/>
    <w:rsid w:val="00517457"/>
    <w:rsid w:val="005233BF"/>
    <w:rsid w:val="00524A72"/>
    <w:rsid w:val="00530A77"/>
    <w:rsid w:val="00530D29"/>
    <w:rsid w:val="005440AA"/>
    <w:rsid w:val="00546DED"/>
    <w:rsid w:val="00550AD1"/>
    <w:rsid w:val="00560CCE"/>
    <w:rsid w:val="005673FE"/>
    <w:rsid w:val="00570B86"/>
    <w:rsid w:val="00575A90"/>
    <w:rsid w:val="00576C77"/>
    <w:rsid w:val="00580ED0"/>
    <w:rsid w:val="0058469F"/>
    <w:rsid w:val="0059128E"/>
    <w:rsid w:val="005965D1"/>
    <w:rsid w:val="005A0D75"/>
    <w:rsid w:val="005A0F78"/>
    <w:rsid w:val="005A51E2"/>
    <w:rsid w:val="005A641C"/>
    <w:rsid w:val="005A7AFB"/>
    <w:rsid w:val="005C0928"/>
    <w:rsid w:val="005C22BD"/>
    <w:rsid w:val="005C2509"/>
    <w:rsid w:val="005C29C2"/>
    <w:rsid w:val="005C4558"/>
    <w:rsid w:val="005C4597"/>
    <w:rsid w:val="005C588D"/>
    <w:rsid w:val="005C612D"/>
    <w:rsid w:val="005D01CC"/>
    <w:rsid w:val="005D0ECA"/>
    <w:rsid w:val="005D201B"/>
    <w:rsid w:val="005D4D61"/>
    <w:rsid w:val="005D63C6"/>
    <w:rsid w:val="005D64A8"/>
    <w:rsid w:val="005D6FF4"/>
    <w:rsid w:val="005D740F"/>
    <w:rsid w:val="005E0B51"/>
    <w:rsid w:val="005E22AA"/>
    <w:rsid w:val="005E5A6A"/>
    <w:rsid w:val="005F3DDF"/>
    <w:rsid w:val="005F5B8C"/>
    <w:rsid w:val="005F6CCC"/>
    <w:rsid w:val="005F7341"/>
    <w:rsid w:val="005F7489"/>
    <w:rsid w:val="00603B15"/>
    <w:rsid w:val="00604641"/>
    <w:rsid w:val="006057E5"/>
    <w:rsid w:val="006058B8"/>
    <w:rsid w:val="006058E2"/>
    <w:rsid w:val="006112E9"/>
    <w:rsid w:val="006149C5"/>
    <w:rsid w:val="00615557"/>
    <w:rsid w:val="00615A9D"/>
    <w:rsid w:val="006203D0"/>
    <w:rsid w:val="00620AA4"/>
    <w:rsid w:val="006321F1"/>
    <w:rsid w:val="00632EAF"/>
    <w:rsid w:val="00633B70"/>
    <w:rsid w:val="0063405F"/>
    <w:rsid w:val="006369B6"/>
    <w:rsid w:val="00636FA6"/>
    <w:rsid w:val="00641032"/>
    <w:rsid w:val="0064193E"/>
    <w:rsid w:val="006444E2"/>
    <w:rsid w:val="00645300"/>
    <w:rsid w:val="00650141"/>
    <w:rsid w:val="00656DAA"/>
    <w:rsid w:val="0066043D"/>
    <w:rsid w:val="00663CB5"/>
    <w:rsid w:val="00666ADA"/>
    <w:rsid w:val="006729A7"/>
    <w:rsid w:val="00682134"/>
    <w:rsid w:val="0068604B"/>
    <w:rsid w:val="0068724F"/>
    <w:rsid w:val="0069249B"/>
    <w:rsid w:val="006A288A"/>
    <w:rsid w:val="006A29B0"/>
    <w:rsid w:val="006A390A"/>
    <w:rsid w:val="006B0BFE"/>
    <w:rsid w:val="006B2CC3"/>
    <w:rsid w:val="006B30A2"/>
    <w:rsid w:val="006C15CA"/>
    <w:rsid w:val="006C216F"/>
    <w:rsid w:val="006C26C0"/>
    <w:rsid w:val="006C2A7A"/>
    <w:rsid w:val="006C5C64"/>
    <w:rsid w:val="006C662F"/>
    <w:rsid w:val="006D12F3"/>
    <w:rsid w:val="006D2A8E"/>
    <w:rsid w:val="006E53FD"/>
    <w:rsid w:val="006E7657"/>
    <w:rsid w:val="006E7A7E"/>
    <w:rsid w:val="006E7B6A"/>
    <w:rsid w:val="006F261B"/>
    <w:rsid w:val="006F3820"/>
    <w:rsid w:val="006F4834"/>
    <w:rsid w:val="006F68C0"/>
    <w:rsid w:val="006F7F73"/>
    <w:rsid w:val="007021C0"/>
    <w:rsid w:val="00703AC4"/>
    <w:rsid w:val="00703ED7"/>
    <w:rsid w:val="0070546D"/>
    <w:rsid w:val="00705EDE"/>
    <w:rsid w:val="00710BB5"/>
    <w:rsid w:val="00711DF3"/>
    <w:rsid w:val="00711FEB"/>
    <w:rsid w:val="007140BF"/>
    <w:rsid w:val="00717C52"/>
    <w:rsid w:val="0072430B"/>
    <w:rsid w:val="00724D1C"/>
    <w:rsid w:val="007264E6"/>
    <w:rsid w:val="007323A1"/>
    <w:rsid w:val="00734569"/>
    <w:rsid w:val="00734592"/>
    <w:rsid w:val="00741524"/>
    <w:rsid w:val="00741838"/>
    <w:rsid w:val="007433E0"/>
    <w:rsid w:val="00744647"/>
    <w:rsid w:val="007446C9"/>
    <w:rsid w:val="007458DA"/>
    <w:rsid w:val="00752664"/>
    <w:rsid w:val="00753880"/>
    <w:rsid w:val="00754D8A"/>
    <w:rsid w:val="0075754F"/>
    <w:rsid w:val="00761657"/>
    <w:rsid w:val="00764038"/>
    <w:rsid w:val="00770935"/>
    <w:rsid w:val="00771728"/>
    <w:rsid w:val="00772EC3"/>
    <w:rsid w:val="00774C53"/>
    <w:rsid w:val="00775246"/>
    <w:rsid w:val="007761AD"/>
    <w:rsid w:val="00784EB1"/>
    <w:rsid w:val="007906ED"/>
    <w:rsid w:val="007910EC"/>
    <w:rsid w:val="00791228"/>
    <w:rsid w:val="00792817"/>
    <w:rsid w:val="00794D8E"/>
    <w:rsid w:val="00796D13"/>
    <w:rsid w:val="00797E3E"/>
    <w:rsid w:val="007A2B47"/>
    <w:rsid w:val="007A3B7D"/>
    <w:rsid w:val="007A4BBF"/>
    <w:rsid w:val="007A640C"/>
    <w:rsid w:val="007A7969"/>
    <w:rsid w:val="007B3C69"/>
    <w:rsid w:val="007C12B7"/>
    <w:rsid w:val="007C337F"/>
    <w:rsid w:val="007C3973"/>
    <w:rsid w:val="007C4742"/>
    <w:rsid w:val="007C4AC6"/>
    <w:rsid w:val="007E1F99"/>
    <w:rsid w:val="007E4B21"/>
    <w:rsid w:val="007F0CCD"/>
    <w:rsid w:val="007F1820"/>
    <w:rsid w:val="007F3673"/>
    <w:rsid w:val="007F7C09"/>
    <w:rsid w:val="008003AB"/>
    <w:rsid w:val="00803599"/>
    <w:rsid w:val="00803B29"/>
    <w:rsid w:val="0081054E"/>
    <w:rsid w:val="00816060"/>
    <w:rsid w:val="00820B20"/>
    <w:rsid w:val="008245B3"/>
    <w:rsid w:val="00827B74"/>
    <w:rsid w:val="00832C3D"/>
    <w:rsid w:val="008335E7"/>
    <w:rsid w:val="00835D67"/>
    <w:rsid w:val="00844D6A"/>
    <w:rsid w:val="00850C97"/>
    <w:rsid w:val="00850E47"/>
    <w:rsid w:val="0085139E"/>
    <w:rsid w:val="008606E6"/>
    <w:rsid w:val="00862927"/>
    <w:rsid w:val="008629C8"/>
    <w:rsid w:val="00862A98"/>
    <w:rsid w:val="00867EE5"/>
    <w:rsid w:val="008704F4"/>
    <w:rsid w:val="008712D2"/>
    <w:rsid w:val="008726AF"/>
    <w:rsid w:val="0087343E"/>
    <w:rsid w:val="00873EA9"/>
    <w:rsid w:val="008741B6"/>
    <w:rsid w:val="008755C7"/>
    <w:rsid w:val="008769A5"/>
    <w:rsid w:val="008817D4"/>
    <w:rsid w:val="00883BDE"/>
    <w:rsid w:val="00883CB2"/>
    <w:rsid w:val="0088716B"/>
    <w:rsid w:val="00891383"/>
    <w:rsid w:val="00897B2E"/>
    <w:rsid w:val="008A0E70"/>
    <w:rsid w:val="008A17CD"/>
    <w:rsid w:val="008A2575"/>
    <w:rsid w:val="008A3248"/>
    <w:rsid w:val="008A6F81"/>
    <w:rsid w:val="008B0E94"/>
    <w:rsid w:val="008B34DD"/>
    <w:rsid w:val="008B5CD4"/>
    <w:rsid w:val="008B7BE5"/>
    <w:rsid w:val="008B7D9D"/>
    <w:rsid w:val="008C0CCC"/>
    <w:rsid w:val="008C2528"/>
    <w:rsid w:val="008C4394"/>
    <w:rsid w:val="008C5B92"/>
    <w:rsid w:val="008D10ED"/>
    <w:rsid w:val="008D6BD4"/>
    <w:rsid w:val="008E3876"/>
    <w:rsid w:val="008E4947"/>
    <w:rsid w:val="008E6675"/>
    <w:rsid w:val="008F1CC3"/>
    <w:rsid w:val="008F2634"/>
    <w:rsid w:val="008F4D83"/>
    <w:rsid w:val="009042AA"/>
    <w:rsid w:val="00904AC6"/>
    <w:rsid w:val="009102E7"/>
    <w:rsid w:val="00912DA0"/>
    <w:rsid w:val="0091360F"/>
    <w:rsid w:val="0091460C"/>
    <w:rsid w:val="00920654"/>
    <w:rsid w:val="00923570"/>
    <w:rsid w:val="00923970"/>
    <w:rsid w:val="00924B2E"/>
    <w:rsid w:val="00924E38"/>
    <w:rsid w:val="00925133"/>
    <w:rsid w:val="0092604B"/>
    <w:rsid w:val="0092637F"/>
    <w:rsid w:val="00927DFC"/>
    <w:rsid w:val="00927E2D"/>
    <w:rsid w:val="00931D6B"/>
    <w:rsid w:val="009345F2"/>
    <w:rsid w:val="009375A1"/>
    <w:rsid w:val="00965FDB"/>
    <w:rsid w:val="00966047"/>
    <w:rsid w:val="00971C38"/>
    <w:rsid w:val="009744B0"/>
    <w:rsid w:val="00975E4C"/>
    <w:rsid w:val="0098057B"/>
    <w:rsid w:val="00980E05"/>
    <w:rsid w:val="0098506E"/>
    <w:rsid w:val="0098704E"/>
    <w:rsid w:val="00987323"/>
    <w:rsid w:val="00992E59"/>
    <w:rsid w:val="009931C7"/>
    <w:rsid w:val="00993E17"/>
    <w:rsid w:val="00996434"/>
    <w:rsid w:val="00996840"/>
    <w:rsid w:val="00997DBE"/>
    <w:rsid w:val="009A3A2E"/>
    <w:rsid w:val="009A3ABD"/>
    <w:rsid w:val="009A42C1"/>
    <w:rsid w:val="009A60A8"/>
    <w:rsid w:val="009B0DD0"/>
    <w:rsid w:val="009B2AFE"/>
    <w:rsid w:val="009B3415"/>
    <w:rsid w:val="009B347C"/>
    <w:rsid w:val="009B3BBE"/>
    <w:rsid w:val="009B3ED2"/>
    <w:rsid w:val="009B4D94"/>
    <w:rsid w:val="009B5B1D"/>
    <w:rsid w:val="009B5C23"/>
    <w:rsid w:val="009C3E7B"/>
    <w:rsid w:val="009C4870"/>
    <w:rsid w:val="009D0083"/>
    <w:rsid w:val="009D4634"/>
    <w:rsid w:val="009D61E4"/>
    <w:rsid w:val="009D68B6"/>
    <w:rsid w:val="009E0D1F"/>
    <w:rsid w:val="009E1EC9"/>
    <w:rsid w:val="009E3A66"/>
    <w:rsid w:val="009E3C78"/>
    <w:rsid w:val="009F2C5E"/>
    <w:rsid w:val="009F5185"/>
    <w:rsid w:val="00A13D13"/>
    <w:rsid w:val="00A15D3F"/>
    <w:rsid w:val="00A22EA9"/>
    <w:rsid w:val="00A26EED"/>
    <w:rsid w:val="00A301E1"/>
    <w:rsid w:val="00A346F3"/>
    <w:rsid w:val="00A358D1"/>
    <w:rsid w:val="00A4368F"/>
    <w:rsid w:val="00A45755"/>
    <w:rsid w:val="00A571EA"/>
    <w:rsid w:val="00A61750"/>
    <w:rsid w:val="00A63536"/>
    <w:rsid w:val="00A66685"/>
    <w:rsid w:val="00A70B2B"/>
    <w:rsid w:val="00A82D1D"/>
    <w:rsid w:val="00A85936"/>
    <w:rsid w:val="00A8772E"/>
    <w:rsid w:val="00A94342"/>
    <w:rsid w:val="00A96FCE"/>
    <w:rsid w:val="00A9756D"/>
    <w:rsid w:val="00AA12DE"/>
    <w:rsid w:val="00AA6A59"/>
    <w:rsid w:val="00AB2115"/>
    <w:rsid w:val="00AB2382"/>
    <w:rsid w:val="00AB53CB"/>
    <w:rsid w:val="00AB564C"/>
    <w:rsid w:val="00AC1B52"/>
    <w:rsid w:val="00AC6530"/>
    <w:rsid w:val="00AC6D23"/>
    <w:rsid w:val="00AC7B23"/>
    <w:rsid w:val="00AD1573"/>
    <w:rsid w:val="00AD46FE"/>
    <w:rsid w:val="00AD4D25"/>
    <w:rsid w:val="00AD6052"/>
    <w:rsid w:val="00AF011B"/>
    <w:rsid w:val="00AF1892"/>
    <w:rsid w:val="00AF2739"/>
    <w:rsid w:val="00AF2B0B"/>
    <w:rsid w:val="00AF3F21"/>
    <w:rsid w:val="00AF4B6A"/>
    <w:rsid w:val="00AF4B78"/>
    <w:rsid w:val="00B024D3"/>
    <w:rsid w:val="00B11D1D"/>
    <w:rsid w:val="00B144A0"/>
    <w:rsid w:val="00B16128"/>
    <w:rsid w:val="00B24F7D"/>
    <w:rsid w:val="00B263D4"/>
    <w:rsid w:val="00B26445"/>
    <w:rsid w:val="00B30C77"/>
    <w:rsid w:val="00B30D3E"/>
    <w:rsid w:val="00B342FB"/>
    <w:rsid w:val="00B35EFE"/>
    <w:rsid w:val="00B378C0"/>
    <w:rsid w:val="00B4591A"/>
    <w:rsid w:val="00B45F2C"/>
    <w:rsid w:val="00B529DB"/>
    <w:rsid w:val="00B53140"/>
    <w:rsid w:val="00B55C82"/>
    <w:rsid w:val="00B6142D"/>
    <w:rsid w:val="00B61AA4"/>
    <w:rsid w:val="00B63465"/>
    <w:rsid w:val="00B63895"/>
    <w:rsid w:val="00B71DA3"/>
    <w:rsid w:val="00B73E68"/>
    <w:rsid w:val="00B75125"/>
    <w:rsid w:val="00B75589"/>
    <w:rsid w:val="00B75AC0"/>
    <w:rsid w:val="00B86856"/>
    <w:rsid w:val="00B86F4E"/>
    <w:rsid w:val="00B90561"/>
    <w:rsid w:val="00B90F57"/>
    <w:rsid w:val="00B921F8"/>
    <w:rsid w:val="00B92EA5"/>
    <w:rsid w:val="00B93B8A"/>
    <w:rsid w:val="00B945BC"/>
    <w:rsid w:val="00B9602E"/>
    <w:rsid w:val="00B96280"/>
    <w:rsid w:val="00B96CDB"/>
    <w:rsid w:val="00B96D53"/>
    <w:rsid w:val="00BA1C4B"/>
    <w:rsid w:val="00BA2C0F"/>
    <w:rsid w:val="00BA303E"/>
    <w:rsid w:val="00BA328C"/>
    <w:rsid w:val="00BA4C8A"/>
    <w:rsid w:val="00BA4EC3"/>
    <w:rsid w:val="00BA5C65"/>
    <w:rsid w:val="00BB280E"/>
    <w:rsid w:val="00BB3E1D"/>
    <w:rsid w:val="00BB3F04"/>
    <w:rsid w:val="00BB45B8"/>
    <w:rsid w:val="00BB7E6F"/>
    <w:rsid w:val="00BC56BE"/>
    <w:rsid w:val="00BC5CDF"/>
    <w:rsid w:val="00BC7255"/>
    <w:rsid w:val="00BD0C80"/>
    <w:rsid w:val="00BD1B3B"/>
    <w:rsid w:val="00BD286A"/>
    <w:rsid w:val="00BD2FFA"/>
    <w:rsid w:val="00BD53DA"/>
    <w:rsid w:val="00BD7154"/>
    <w:rsid w:val="00BE02DD"/>
    <w:rsid w:val="00BE09B2"/>
    <w:rsid w:val="00BE1A25"/>
    <w:rsid w:val="00BE7FB4"/>
    <w:rsid w:val="00BF123D"/>
    <w:rsid w:val="00BF1B3E"/>
    <w:rsid w:val="00BF2D25"/>
    <w:rsid w:val="00C016CF"/>
    <w:rsid w:val="00C1073E"/>
    <w:rsid w:val="00C1074B"/>
    <w:rsid w:val="00C142BF"/>
    <w:rsid w:val="00C201DD"/>
    <w:rsid w:val="00C20573"/>
    <w:rsid w:val="00C32E5F"/>
    <w:rsid w:val="00C3743C"/>
    <w:rsid w:val="00C432C8"/>
    <w:rsid w:val="00C46615"/>
    <w:rsid w:val="00C476F4"/>
    <w:rsid w:val="00C506C0"/>
    <w:rsid w:val="00C50857"/>
    <w:rsid w:val="00C54042"/>
    <w:rsid w:val="00C60E42"/>
    <w:rsid w:val="00C614F5"/>
    <w:rsid w:val="00C61F32"/>
    <w:rsid w:val="00C627E0"/>
    <w:rsid w:val="00C63776"/>
    <w:rsid w:val="00C67DEC"/>
    <w:rsid w:val="00C70744"/>
    <w:rsid w:val="00C70EC2"/>
    <w:rsid w:val="00C71C7C"/>
    <w:rsid w:val="00C7523F"/>
    <w:rsid w:val="00C76589"/>
    <w:rsid w:val="00C774CC"/>
    <w:rsid w:val="00C7751A"/>
    <w:rsid w:val="00C77EB8"/>
    <w:rsid w:val="00C828B9"/>
    <w:rsid w:val="00C86D77"/>
    <w:rsid w:val="00C9177F"/>
    <w:rsid w:val="00C953C4"/>
    <w:rsid w:val="00C96B42"/>
    <w:rsid w:val="00CA00AF"/>
    <w:rsid w:val="00CA0839"/>
    <w:rsid w:val="00CA2534"/>
    <w:rsid w:val="00CA27B9"/>
    <w:rsid w:val="00CA303B"/>
    <w:rsid w:val="00CA6372"/>
    <w:rsid w:val="00CA6D5B"/>
    <w:rsid w:val="00CA70DB"/>
    <w:rsid w:val="00CA79FC"/>
    <w:rsid w:val="00CB0275"/>
    <w:rsid w:val="00CB0CDA"/>
    <w:rsid w:val="00CB1B7F"/>
    <w:rsid w:val="00CB2570"/>
    <w:rsid w:val="00CB4D79"/>
    <w:rsid w:val="00CB54BD"/>
    <w:rsid w:val="00CB6D4F"/>
    <w:rsid w:val="00CC1E14"/>
    <w:rsid w:val="00CC2C12"/>
    <w:rsid w:val="00CC3D42"/>
    <w:rsid w:val="00CD101B"/>
    <w:rsid w:val="00CD4D71"/>
    <w:rsid w:val="00CD6BB7"/>
    <w:rsid w:val="00CD6C3F"/>
    <w:rsid w:val="00CD723E"/>
    <w:rsid w:val="00CD725A"/>
    <w:rsid w:val="00CE10D4"/>
    <w:rsid w:val="00CE2250"/>
    <w:rsid w:val="00CE4F9E"/>
    <w:rsid w:val="00CE6E80"/>
    <w:rsid w:val="00CE732D"/>
    <w:rsid w:val="00CF3E77"/>
    <w:rsid w:val="00CF3EDA"/>
    <w:rsid w:val="00D01B1A"/>
    <w:rsid w:val="00D01CFB"/>
    <w:rsid w:val="00D03E93"/>
    <w:rsid w:val="00D0507D"/>
    <w:rsid w:val="00D051AB"/>
    <w:rsid w:val="00D05361"/>
    <w:rsid w:val="00D058F2"/>
    <w:rsid w:val="00D10BFE"/>
    <w:rsid w:val="00D11FE1"/>
    <w:rsid w:val="00D12183"/>
    <w:rsid w:val="00D16EC8"/>
    <w:rsid w:val="00D17997"/>
    <w:rsid w:val="00D17A34"/>
    <w:rsid w:val="00D22E43"/>
    <w:rsid w:val="00D25C54"/>
    <w:rsid w:val="00D31DD0"/>
    <w:rsid w:val="00D337FF"/>
    <w:rsid w:val="00D34F76"/>
    <w:rsid w:val="00D3612F"/>
    <w:rsid w:val="00D3689C"/>
    <w:rsid w:val="00D40697"/>
    <w:rsid w:val="00D4121E"/>
    <w:rsid w:val="00D43960"/>
    <w:rsid w:val="00D444E6"/>
    <w:rsid w:val="00D47AE0"/>
    <w:rsid w:val="00D57F5E"/>
    <w:rsid w:val="00D606C7"/>
    <w:rsid w:val="00D664D1"/>
    <w:rsid w:val="00D7207D"/>
    <w:rsid w:val="00D73C95"/>
    <w:rsid w:val="00D73E7C"/>
    <w:rsid w:val="00D74E6F"/>
    <w:rsid w:val="00D7744A"/>
    <w:rsid w:val="00D8072B"/>
    <w:rsid w:val="00D80915"/>
    <w:rsid w:val="00D82AB3"/>
    <w:rsid w:val="00D83B1E"/>
    <w:rsid w:val="00D83F6D"/>
    <w:rsid w:val="00D86E75"/>
    <w:rsid w:val="00D958F5"/>
    <w:rsid w:val="00D9598E"/>
    <w:rsid w:val="00DA30E3"/>
    <w:rsid w:val="00DA55DE"/>
    <w:rsid w:val="00DB0F60"/>
    <w:rsid w:val="00DB198C"/>
    <w:rsid w:val="00DB5249"/>
    <w:rsid w:val="00DB7594"/>
    <w:rsid w:val="00DC1076"/>
    <w:rsid w:val="00DC2528"/>
    <w:rsid w:val="00DC31E8"/>
    <w:rsid w:val="00DC425D"/>
    <w:rsid w:val="00DD1236"/>
    <w:rsid w:val="00DD42D7"/>
    <w:rsid w:val="00DD4D24"/>
    <w:rsid w:val="00DD7165"/>
    <w:rsid w:val="00DE4B8A"/>
    <w:rsid w:val="00DE50A4"/>
    <w:rsid w:val="00DE6AFF"/>
    <w:rsid w:val="00DF1A0D"/>
    <w:rsid w:val="00DF5CFB"/>
    <w:rsid w:val="00E037C6"/>
    <w:rsid w:val="00E03C60"/>
    <w:rsid w:val="00E0788E"/>
    <w:rsid w:val="00E07DF0"/>
    <w:rsid w:val="00E11216"/>
    <w:rsid w:val="00E14053"/>
    <w:rsid w:val="00E14986"/>
    <w:rsid w:val="00E14C6C"/>
    <w:rsid w:val="00E162BD"/>
    <w:rsid w:val="00E2066E"/>
    <w:rsid w:val="00E20FC6"/>
    <w:rsid w:val="00E214C7"/>
    <w:rsid w:val="00E24459"/>
    <w:rsid w:val="00E24A28"/>
    <w:rsid w:val="00E26211"/>
    <w:rsid w:val="00E27CAE"/>
    <w:rsid w:val="00E27E54"/>
    <w:rsid w:val="00E30740"/>
    <w:rsid w:val="00E30A9B"/>
    <w:rsid w:val="00E34AF3"/>
    <w:rsid w:val="00E35246"/>
    <w:rsid w:val="00E372F8"/>
    <w:rsid w:val="00E4787C"/>
    <w:rsid w:val="00E52825"/>
    <w:rsid w:val="00E52B1C"/>
    <w:rsid w:val="00E614A6"/>
    <w:rsid w:val="00E61FC2"/>
    <w:rsid w:val="00E622FD"/>
    <w:rsid w:val="00E65515"/>
    <w:rsid w:val="00E65C22"/>
    <w:rsid w:val="00E7383D"/>
    <w:rsid w:val="00E758DE"/>
    <w:rsid w:val="00E808B6"/>
    <w:rsid w:val="00E8270F"/>
    <w:rsid w:val="00E84E67"/>
    <w:rsid w:val="00E85613"/>
    <w:rsid w:val="00E86816"/>
    <w:rsid w:val="00E9176F"/>
    <w:rsid w:val="00E9298D"/>
    <w:rsid w:val="00E94799"/>
    <w:rsid w:val="00EA0234"/>
    <w:rsid w:val="00EA36ED"/>
    <w:rsid w:val="00EA3FF7"/>
    <w:rsid w:val="00EA51C6"/>
    <w:rsid w:val="00EA68AE"/>
    <w:rsid w:val="00EA68E0"/>
    <w:rsid w:val="00EB026D"/>
    <w:rsid w:val="00EB037C"/>
    <w:rsid w:val="00EB2366"/>
    <w:rsid w:val="00EC0D51"/>
    <w:rsid w:val="00EC5807"/>
    <w:rsid w:val="00EC6ADB"/>
    <w:rsid w:val="00EC73C5"/>
    <w:rsid w:val="00EC76C8"/>
    <w:rsid w:val="00ED2FC9"/>
    <w:rsid w:val="00ED3EA4"/>
    <w:rsid w:val="00ED4ACC"/>
    <w:rsid w:val="00ED58F4"/>
    <w:rsid w:val="00ED5DDF"/>
    <w:rsid w:val="00ED752F"/>
    <w:rsid w:val="00ED7EAF"/>
    <w:rsid w:val="00EE005C"/>
    <w:rsid w:val="00EE0B32"/>
    <w:rsid w:val="00EE12AD"/>
    <w:rsid w:val="00EE1F79"/>
    <w:rsid w:val="00EE21F5"/>
    <w:rsid w:val="00EE5D38"/>
    <w:rsid w:val="00EF00C4"/>
    <w:rsid w:val="00EF045C"/>
    <w:rsid w:val="00EF4CC3"/>
    <w:rsid w:val="00EF5E29"/>
    <w:rsid w:val="00F03F4D"/>
    <w:rsid w:val="00F0554A"/>
    <w:rsid w:val="00F116B9"/>
    <w:rsid w:val="00F126C1"/>
    <w:rsid w:val="00F13E1E"/>
    <w:rsid w:val="00F1481C"/>
    <w:rsid w:val="00F14916"/>
    <w:rsid w:val="00F164F1"/>
    <w:rsid w:val="00F16EC4"/>
    <w:rsid w:val="00F17AB3"/>
    <w:rsid w:val="00F23C6B"/>
    <w:rsid w:val="00F24B3F"/>
    <w:rsid w:val="00F2528B"/>
    <w:rsid w:val="00F34CB4"/>
    <w:rsid w:val="00F3533C"/>
    <w:rsid w:val="00F35697"/>
    <w:rsid w:val="00F36AA9"/>
    <w:rsid w:val="00F40221"/>
    <w:rsid w:val="00F405FE"/>
    <w:rsid w:val="00F51DF1"/>
    <w:rsid w:val="00F52ECA"/>
    <w:rsid w:val="00F5751D"/>
    <w:rsid w:val="00F61521"/>
    <w:rsid w:val="00F61D7E"/>
    <w:rsid w:val="00F6580C"/>
    <w:rsid w:val="00F720F1"/>
    <w:rsid w:val="00F73A00"/>
    <w:rsid w:val="00F74E35"/>
    <w:rsid w:val="00F818D9"/>
    <w:rsid w:val="00F9199F"/>
    <w:rsid w:val="00F95248"/>
    <w:rsid w:val="00F97987"/>
    <w:rsid w:val="00FA051F"/>
    <w:rsid w:val="00FA3F7D"/>
    <w:rsid w:val="00FA5FF2"/>
    <w:rsid w:val="00FA736F"/>
    <w:rsid w:val="00FB73D9"/>
    <w:rsid w:val="00FC041B"/>
    <w:rsid w:val="00FC1EC9"/>
    <w:rsid w:val="00FC3CE5"/>
    <w:rsid w:val="00FC5912"/>
    <w:rsid w:val="00FC7C6F"/>
    <w:rsid w:val="00FD0DBB"/>
    <w:rsid w:val="00FD3D14"/>
    <w:rsid w:val="00FD52E6"/>
    <w:rsid w:val="00FE035B"/>
    <w:rsid w:val="00FE26E3"/>
    <w:rsid w:val="00FE2814"/>
    <w:rsid w:val="00FE416C"/>
    <w:rsid w:val="00FE4DA1"/>
    <w:rsid w:val="00FE7A5F"/>
    <w:rsid w:val="00FF0AC5"/>
    <w:rsid w:val="00FF1AF4"/>
    <w:rsid w:val="00FF2303"/>
    <w:rsid w:val="00FF3C83"/>
    <w:rsid w:val="00FF674D"/>
    <w:rsid w:val="01471B3C"/>
    <w:rsid w:val="03E5D2D2"/>
    <w:rsid w:val="047A8633"/>
    <w:rsid w:val="08A229DA"/>
    <w:rsid w:val="0C60D708"/>
    <w:rsid w:val="0C937543"/>
    <w:rsid w:val="0D311620"/>
    <w:rsid w:val="0DA52418"/>
    <w:rsid w:val="0F8BCBA5"/>
    <w:rsid w:val="123974D3"/>
    <w:rsid w:val="15B490FE"/>
    <w:rsid w:val="167C6C3A"/>
    <w:rsid w:val="17892D92"/>
    <w:rsid w:val="1994C0B0"/>
    <w:rsid w:val="1F3C0864"/>
    <w:rsid w:val="1FE0B207"/>
    <w:rsid w:val="20B804AC"/>
    <w:rsid w:val="20F50F10"/>
    <w:rsid w:val="2307DD23"/>
    <w:rsid w:val="2414698F"/>
    <w:rsid w:val="24FDA983"/>
    <w:rsid w:val="25EB9E6C"/>
    <w:rsid w:val="2C8163FE"/>
    <w:rsid w:val="2FF54E7D"/>
    <w:rsid w:val="30150BB8"/>
    <w:rsid w:val="30CF8E54"/>
    <w:rsid w:val="3161979B"/>
    <w:rsid w:val="3292A900"/>
    <w:rsid w:val="3306F1D9"/>
    <w:rsid w:val="35B8BFD0"/>
    <w:rsid w:val="3C4B81AC"/>
    <w:rsid w:val="3EDFC071"/>
    <w:rsid w:val="3F1F043D"/>
    <w:rsid w:val="3F37E4C3"/>
    <w:rsid w:val="3F7A3412"/>
    <w:rsid w:val="4127EFFE"/>
    <w:rsid w:val="42981853"/>
    <w:rsid w:val="48363D1E"/>
    <w:rsid w:val="4AA6CB9E"/>
    <w:rsid w:val="52486AB7"/>
    <w:rsid w:val="54E65D09"/>
    <w:rsid w:val="55402A11"/>
    <w:rsid w:val="55E7E338"/>
    <w:rsid w:val="56A9C164"/>
    <w:rsid w:val="5A74F889"/>
    <w:rsid w:val="5C449C23"/>
    <w:rsid w:val="5D83F03C"/>
    <w:rsid w:val="5F361AE0"/>
    <w:rsid w:val="605D29B1"/>
    <w:rsid w:val="61A82F1F"/>
    <w:rsid w:val="61EE5693"/>
    <w:rsid w:val="63451D41"/>
    <w:rsid w:val="68707943"/>
    <w:rsid w:val="696D4A03"/>
    <w:rsid w:val="697EAE8F"/>
    <w:rsid w:val="6BDF6BD4"/>
    <w:rsid w:val="6D049109"/>
    <w:rsid w:val="6E101E5E"/>
    <w:rsid w:val="6E7E980A"/>
    <w:rsid w:val="6F194445"/>
    <w:rsid w:val="70CA92B0"/>
    <w:rsid w:val="70CC9DEF"/>
    <w:rsid w:val="75D980A6"/>
    <w:rsid w:val="75E0F1F2"/>
    <w:rsid w:val="7A120451"/>
    <w:rsid w:val="7A618275"/>
    <w:rsid w:val="7C2F17D0"/>
    <w:rsid w:val="7DA5A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D2D2"/>
  <w15:chartTrackingRefBased/>
  <w15:docId w15:val="{9B4EDF55-8A81-48E9-B18D-987AAE14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6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7C6F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58DE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3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6ADB"/>
    <w:pPr>
      <w:spacing w:after="0" w:line="240" w:lineRule="auto"/>
      <w:ind w:left="357"/>
      <w:contextualSpacing/>
      <w:jc w:val="both"/>
    </w:pPr>
  </w:style>
  <w:style w:type="paragraph" w:styleId="Sinespaciado">
    <w:name w:val="No Spacing"/>
    <w:link w:val="SinespaciadoCar"/>
    <w:uiPriority w:val="1"/>
    <w:qFormat/>
    <w:rsid w:val="0058469F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469F"/>
    <w:rPr>
      <w:rFonts w:eastAsiaTheme="minorEastAsia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C7C6F"/>
    <w:rPr>
      <w:rFonts w:ascii="Arial" w:eastAsiaTheme="majorEastAsia" w:hAnsi="Arial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C7C6F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758DE"/>
    <w:rPr>
      <w:rFonts w:ascii="Arial" w:eastAsiaTheme="majorEastAsia" w:hAnsi="Arial" w:cstheme="majorBidi"/>
      <w:b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A7C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7CC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A7CC6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3C4E50"/>
    <w:pPr>
      <w:spacing w:after="0" w:line="240" w:lineRule="auto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4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E5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C2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9C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C2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9C2"/>
    <w:rPr>
      <w:rFonts w:ascii="Arial" w:hAnsi="Arial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FB73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11DA3-E995-4F4B-B193-0FEC33F9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7911</Words>
  <Characters>43512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sistema del servicio social</vt:lpstr>
    </vt:vector>
  </TitlesOfParts>
  <Company/>
  <LinksUpToDate>false</LinksUpToDate>
  <CharactersWithSpaces>51321</CharactersWithSpaces>
  <SharedDoc>false</SharedDoc>
  <HLinks>
    <vt:vector size="198" baseType="variant">
      <vt:variant>
        <vt:i4>2097154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_Toc5721518</vt:lpwstr>
      </vt:variant>
      <vt:variant>
        <vt:i4>2097154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_Toc5721517</vt:lpwstr>
      </vt:variant>
      <vt:variant>
        <vt:i4>2097154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_Toc5721516</vt:lpwstr>
      </vt:variant>
      <vt:variant>
        <vt:i4>2097154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_Toc5721515</vt:lpwstr>
      </vt:variant>
      <vt:variant>
        <vt:i4>2097154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_Toc5721514</vt:lpwstr>
      </vt:variant>
      <vt:variant>
        <vt:i4>2097154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_Toc5721513</vt:lpwstr>
      </vt:variant>
      <vt:variant>
        <vt:i4>2097154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_Toc5721512</vt:lpwstr>
      </vt:variant>
      <vt:variant>
        <vt:i4>2097154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_Toc5721511</vt:lpwstr>
      </vt:variant>
      <vt:variant>
        <vt:i4>2097154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_Toc5721510</vt:lpwstr>
      </vt:variant>
      <vt:variant>
        <vt:i4>2162690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_Toc5721509</vt:lpwstr>
      </vt:variant>
      <vt:variant>
        <vt:i4>2162690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_Toc5721508</vt:lpwstr>
      </vt:variant>
      <vt:variant>
        <vt:i4>2162690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_Toc5721507</vt:lpwstr>
      </vt:variant>
      <vt:variant>
        <vt:i4>2162690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_Toc5721506</vt:lpwstr>
      </vt:variant>
      <vt:variant>
        <vt:i4>2162690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_Toc5721505</vt:lpwstr>
      </vt:variant>
      <vt:variant>
        <vt:i4>2162690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_Toc5721504</vt:lpwstr>
      </vt:variant>
      <vt:variant>
        <vt:i4>2162690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_Toc5721503</vt:lpwstr>
      </vt:variant>
      <vt:variant>
        <vt:i4>2162690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_Toc5721502</vt:lpwstr>
      </vt:variant>
      <vt:variant>
        <vt:i4>2162690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_Toc5721501</vt:lpwstr>
      </vt:variant>
      <vt:variant>
        <vt:i4>2162690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_Toc5721500</vt:lpwstr>
      </vt:variant>
      <vt:variant>
        <vt:i4>2621443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_Toc5721499</vt:lpwstr>
      </vt:variant>
      <vt:variant>
        <vt:i4>2621443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_Toc5721498</vt:lpwstr>
      </vt:variant>
      <vt:variant>
        <vt:i4>2621443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_Toc5721497</vt:lpwstr>
      </vt:variant>
      <vt:variant>
        <vt:i4>2621443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_Toc5721496</vt:lpwstr>
      </vt:variant>
      <vt:variant>
        <vt:i4>2621443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_Toc5721495</vt:lpwstr>
      </vt:variant>
      <vt:variant>
        <vt:i4>2621443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_Toc5721494</vt:lpwstr>
      </vt:variant>
      <vt:variant>
        <vt:i4>2621443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_Toc5721493</vt:lpwstr>
      </vt:variant>
      <vt:variant>
        <vt:i4>2621443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_Toc5721492</vt:lpwstr>
      </vt:variant>
      <vt:variant>
        <vt:i4>2621443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_Toc5721491</vt:lpwstr>
      </vt:variant>
      <vt:variant>
        <vt:i4>2621443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_Toc5721490</vt:lpwstr>
      </vt:variant>
      <vt:variant>
        <vt:i4>2686979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_Toc5721489</vt:lpwstr>
      </vt:variant>
      <vt:variant>
        <vt:i4>2686979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_Toc5721488</vt:lpwstr>
      </vt:variant>
      <vt:variant>
        <vt:i4>2686979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_Toc5721487</vt:lpwstr>
      </vt:variant>
      <vt:variant>
        <vt:i4>2686979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_Toc5721486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sistema del servicio social</dc:title>
  <dc:subject>Principios de Diseño de Software</dc:subject>
  <dc:creator>CRUZ PORTILLA MAURICIO</dc:creator>
  <cp:keywords/>
  <dc:description/>
  <cp:lastModifiedBy>Mauricio Cruz Portilla</cp:lastModifiedBy>
  <cp:revision>2</cp:revision>
  <dcterms:created xsi:type="dcterms:W3CDTF">2019-04-22T20:27:00Z</dcterms:created>
  <dcterms:modified xsi:type="dcterms:W3CDTF">2019-04-22T20:27:00Z</dcterms:modified>
</cp:coreProperties>
</file>